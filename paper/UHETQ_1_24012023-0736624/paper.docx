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 Generated by Aspose.Words for Python via .NET 22.8.0 -->
  <w:body>
    <w:p w:rsidR="00AF6AF0" w:rsidRPr="00AF6AF0" w:rsidP="00AF6AF0" w14:paraId="62B0453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\documentclass</w:t>
      </w:r>
      <w:r w:rsidRPr="00AF6AF0">
        <w:rPr>
          <w:rFonts w:ascii="Courier New" w:eastAsia="Times New Roman" w:hAnsi="Courier New" w:cs="Courier New"/>
          <w:color w:val="000000"/>
          <w:sz w:val="20"/>
          <w:szCs w:val="20"/>
        </w:rPr>
        <w:t>{article}</w:t>
      </w:r>
    </w:p>
    <w:p w:rsidR="00AF6AF0" w:rsidRPr="00AF6AF0" w:rsidP="00AF6AF0" w14:paraId="1F5BA26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1971F9F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arxiv</w:t>
      </w:r>
      <w:r w:rsidRPr="00AF6AF0">
        <w:rPr>
          <w:rFonts w:ascii="Courier New" w:eastAsia="Times New Roman" w:hAnsi="Courier New" w:cs="Courier New"/>
          <w:color w:val="000000"/>
          <w:sz w:val="20"/>
          <w:szCs w:val="20"/>
        </w:rPr>
        <w:t>}</w:t>
      </w:r>
    </w:p>
    <w:p w:rsidR="00AF6AF0" w:rsidRPr="00AF6AF0" w:rsidP="00AF6AF0" w14:paraId="448F93E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532A0BF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 xml:space="preserve">[utf8]{inputenc} </w:t>
      </w:r>
      <w:r w:rsidRPr="00AF6AF0">
        <w:rPr>
          <w:rFonts w:ascii="Courier New" w:eastAsia="Times New Roman" w:hAnsi="Courier New" w:cs="Courier New"/>
          <w:color w:val="606060"/>
          <w:sz w:val="20"/>
          <w:szCs w:val="20"/>
        </w:rPr>
        <w:t>% allow utf-8 input</w:t>
      </w:r>
    </w:p>
    <w:p w:rsidR="00AF6AF0" w:rsidRPr="00AF6AF0" w:rsidP="00AF6AF0" w14:paraId="0F18DC2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 xml:space="preserve">[T1]{fontenc}    </w:t>
      </w:r>
      <w:r w:rsidRPr="00AF6AF0">
        <w:rPr>
          <w:rFonts w:ascii="Courier New" w:eastAsia="Times New Roman" w:hAnsi="Courier New" w:cs="Courier New"/>
          <w:color w:val="606060"/>
          <w:sz w:val="20"/>
          <w:szCs w:val="20"/>
        </w:rPr>
        <w:t>% use 8-bit T1 fonts</w:t>
      </w:r>
    </w:p>
    <w:p w:rsidR="00AF6AF0" w:rsidRPr="00AF6AF0" w:rsidP="00AF6AF0" w14:paraId="47C3194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 xml:space="preserve">{lmodern}        </w:t>
      </w:r>
      <w:r w:rsidRPr="00AF6AF0">
        <w:rPr>
          <w:rFonts w:ascii="Courier New" w:eastAsia="Times New Roman" w:hAnsi="Courier New" w:cs="Courier New"/>
          <w:color w:val="606060"/>
          <w:sz w:val="20"/>
          <w:szCs w:val="20"/>
        </w:rPr>
        <w:t>% https://github.com/rstudio/rticles/issues/343</w:t>
      </w:r>
    </w:p>
    <w:p w:rsidR="00AF6AF0" w:rsidRPr="00AF6AF0" w:rsidP="00AF6AF0" w14:paraId="22AD0FA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 xml:space="preserve">{hyperref}       </w:t>
      </w:r>
      <w:r w:rsidRPr="00AF6AF0">
        <w:rPr>
          <w:rFonts w:ascii="Courier New" w:eastAsia="Times New Roman" w:hAnsi="Courier New" w:cs="Courier New"/>
          <w:color w:val="606060"/>
          <w:sz w:val="20"/>
          <w:szCs w:val="20"/>
        </w:rPr>
        <w:t>% hyperlinks</w:t>
      </w:r>
    </w:p>
    <w:p w:rsidR="00AF6AF0" w:rsidRPr="00AF6AF0" w:rsidP="00AF6AF0" w14:paraId="643E849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 xml:space="preserve">{url}            </w:t>
      </w:r>
      <w:r w:rsidRPr="00AF6AF0">
        <w:rPr>
          <w:rFonts w:ascii="Courier New" w:eastAsia="Times New Roman" w:hAnsi="Courier New" w:cs="Courier New"/>
          <w:color w:val="606060"/>
          <w:sz w:val="20"/>
          <w:szCs w:val="20"/>
        </w:rPr>
        <w:t>% simple URL typesetting</w:t>
      </w:r>
    </w:p>
    <w:p w:rsidR="00AF6AF0" w:rsidRPr="00AF6AF0" w:rsidP="00AF6AF0" w14:paraId="4D713F3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booktabs</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606060"/>
          <w:sz w:val="20"/>
          <w:szCs w:val="20"/>
        </w:rPr>
        <w:t>% professional-quality tables</w:t>
      </w:r>
    </w:p>
    <w:p w:rsidR="00AF6AF0" w:rsidRPr="00AF6AF0" w:rsidP="00AF6AF0" w14:paraId="0C92065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 xml:space="preserve">{amsfonts}       </w:t>
      </w:r>
      <w:r w:rsidRPr="00AF6AF0">
        <w:rPr>
          <w:rFonts w:ascii="Courier New" w:eastAsia="Times New Roman" w:hAnsi="Courier New" w:cs="Courier New"/>
          <w:color w:val="606060"/>
          <w:sz w:val="20"/>
          <w:szCs w:val="20"/>
        </w:rPr>
        <w:t>% blackboard math symbols</w:t>
      </w:r>
    </w:p>
    <w:p w:rsidR="00AF6AF0" w:rsidRPr="00AF6AF0" w:rsidP="00AF6AF0" w14:paraId="5909A1F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nicefrac</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606060"/>
          <w:sz w:val="20"/>
          <w:szCs w:val="20"/>
        </w:rPr>
        <w:t>% compact symbols for 1/2, etc.</w:t>
      </w:r>
    </w:p>
    <w:p w:rsidR="00AF6AF0" w:rsidRPr="00AF6AF0" w:rsidP="00AF6AF0" w14:paraId="6196D48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microtype</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606060"/>
          <w:sz w:val="20"/>
          <w:szCs w:val="20"/>
        </w:rPr>
        <w:t>% microtypography</w:t>
      </w:r>
    </w:p>
    <w:p w:rsidR="00AF6AF0" w:rsidRPr="00AF6AF0" w:rsidP="00AF6AF0" w14:paraId="7263EC1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{graphicx}</w:t>
      </w:r>
    </w:p>
    <w:p w:rsidR="00AF6AF0" w:rsidRPr="00AF6AF0" w:rsidP="00AF6AF0" w14:paraId="7E64751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6EED95B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\title</w:t>
      </w:r>
      <w:r w:rsidRPr="00AF6AF0">
        <w:rPr>
          <w:rFonts w:ascii="Courier New" w:eastAsia="Times New Roman" w:hAnsi="Courier New" w:cs="Courier New"/>
          <w:color w:val="000000"/>
          <w:sz w:val="20"/>
          <w:szCs w:val="20"/>
        </w:rPr>
        <w:t>{</w:t>
      </w:r>
      <w:bookmarkStart w:id="0" w:name="_Hlk124361926"/>
      <w:commentRangeStart w:id="1"/>
      <w:commentRangeStart w:id="2"/>
      <w:r w:rsidRPr="00AF6AF0">
        <w:rPr>
          <w:rFonts w:ascii="Courier New" w:eastAsia="Times New Roman" w:hAnsi="Courier New" w:cs="Courier New"/>
          <w:color w:val="000000"/>
          <w:sz w:val="20"/>
          <w:szCs w:val="20"/>
        </w:rPr>
        <w:t>Automatically drawing vegetation classification maps using digital time-lapse cameras in alpine ecosystems</w:t>
      </w:r>
      <w:commentRangeEnd w:id="1"/>
      <w:r w:rsidR="00B92F4B">
        <w:rPr>
          <w:rStyle w:val="CommentReference"/>
        </w:rPr>
        <w:commentReference w:id="1"/>
      </w:r>
      <w:commentRangeEnd w:id="2"/>
      <w:r w:rsidR="00F65839">
        <w:rPr>
          <w:rStyle w:val="CommentReference"/>
        </w:rPr>
        <w:commentReference w:id="2"/>
      </w:r>
      <w:bookmarkEnd w:id="0"/>
      <w:r w:rsidRPr="00AF6AF0">
        <w:rPr>
          <w:rFonts w:ascii="Courier New" w:eastAsia="Times New Roman" w:hAnsi="Courier New" w:cs="Courier New"/>
          <w:color w:val="000000"/>
          <w:sz w:val="20"/>
          <w:szCs w:val="20"/>
        </w:rPr>
        <w:t>}</w:t>
      </w:r>
    </w:p>
    <w:p w:rsidR="00AF6AF0" w:rsidRPr="00AF6AF0" w:rsidP="00AF6AF0" w14:paraId="2B94EED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0B9B567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\author</w:t>
      </w:r>
      <w:r w:rsidRPr="00AF6AF0">
        <w:rPr>
          <w:rFonts w:ascii="Courier New" w:eastAsia="Times New Roman" w:hAnsi="Courier New" w:cs="Courier New"/>
          <w:color w:val="000000"/>
          <w:sz w:val="20"/>
          <w:szCs w:val="20"/>
        </w:rPr>
        <w:t>{</w:t>
      </w:r>
    </w:p>
    <w:p w:rsidR="00AF6AF0" w:rsidRPr="00AF6AF0" w:rsidP="00AF6AF0" w14:paraId="6151F5F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Ryotaro</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Okamoto</w:t>
      </w:r>
    </w:p>
    <w:p w:rsidR="00AF6AF0" w:rsidRPr="00AF6AF0" w:rsidP="00AF6AF0" w14:paraId="2054F40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\thanks</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800000"/>
          <w:sz w:val="20"/>
          <w:szCs w:val="20"/>
        </w:rPr>
        <w:t>\url</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https</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github</w:t>
      </w:r>
      <w:r w:rsidRPr="00AF6AF0">
        <w:rPr>
          <w:rFonts w:ascii="Courier New" w:eastAsia="Times New Roman" w:hAnsi="Courier New" w:cs="Courier New"/>
          <w:color w:val="000000"/>
          <w:sz w:val="20"/>
          <w:szCs w:val="20"/>
        </w:rPr>
        <w:t>.com/</w:t>
      </w:r>
      <w:r w:rsidRPr="00AF6AF0">
        <w:rPr>
          <w:rFonts w:ascii="Courier New" w:eastAsia="Times New Roman" w:hAnsi="Courier New" w:cs="Courier New"/>
          <w:color w:val="000000"/>
          <w:sz w:val="20"/>
          <w:szCs w:val="20"/>
          <w:u w:val="single"/>
        </w:rPr>
        <w:t>0kam</w:t>
      </w:r>
      <w:r w:rsidRPr="00AF6AF0">
        <w:rPr>
          <w:rFonts w:ascii="Courier New" w:eastAsia="Times New Roman" w:hAnsi="Courier New" w:cs="Courier New"/>
          <w:color w:val="000000"/>
          <w:sz w:val="20"/>
          <w:szCs w:val="20"/>
        </w:rPr>
        <w:t>}}</w:t>
      </w:r>
    </w:p>
    <w:p w:rsidR="00AF6AF0" w:rsidRPr="00AF6AF0" w:rsidP="00AF6AF0" w14:paraId="76232D7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w:t>
      </w:r>
    </w:p>
    <w:p w:rsidR="00AF6AF0" w:rsidRPr="00AF6AF0" w:rsidP="00AF6AF0" w14:paraId="3E9569BB" w14:textId="065F3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Doctoral Program</w:t>
      </w:r>
      <w:r>
        <w:rPr>
          <w:rFonts w:ascii="Courier New" w:eastAsia="Times New Roman" w:hAnsi="Courier New" w:cs="Courier New"/>
          <w:color w:val="000000"/>
          <w:sz w:val="20"/>
          <w:szCs w:val="20"/>
        </w:rPr>
        <w:t xml:space="preserve"> in Biology </w:t>
      </w:r>
      <w:r w:rsidRPr="00AF6AF0">
        <w:rPr>
          <w:rFonts w:ascii="Courier New" w:eastAsia="Times New Roman" w:hAnsi="Courier New" w:cs="Courier New"/>
          <w:color w:val="800000"/>
          <w:sz w:val="20"/>
          <w:szCs w:val="20"/>
        </w:rPr>
        <w:t>\\</w:t>
      </w:r>
    </w:p>
    <w:p w:rsidR="00AF6AF0" w:rsidRPr="00AF6AF0" w:rsidP="00AF6AF0" w14:paraId="050609D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University of </w:t>
      </w:r>
      <w:r w:rsidRPr="00AF6AF0">
        <w:rPr>
          <w:rFonts w:ascii="Courier New" w:eastAsia="Times New Roman" w:hAnsi="Courier New" w:cs="Courier New"/>
          <w:color w:val="000000"/>
          <w:sz w:val="20"/>
          <w:szCs w:val="20"/>
          <w:u w:val="single"/>
        </w:rPr>
        <w:t>Tsukuba</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w:t>
      </w:r>
    </w:p>
    <w:p w:rsidR="00AF6AF0" w:rsidRPr="00AF6AF0" w:rsidP="00AF6AF0" w14:paraId="53B568C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1-1-1 </w:t>
      </w:r>
      <w:r w:rsidRPr="00AF6AF0">
        <w:rPr>
          <w:rFonts w:ascii="Courier New" w:eastAsia="Times New Roman" w:hAnsi="Courier New" w:cs="Courier New"/>
          <w:color w:val="000000"/>
          <w:sz w:val="20"/>
          <w:szCs w:val="20"/>
          <w:u w:val="single"/>
        </w:rPr>
        <w:t>Tennodai</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Tsukuba</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Ibaraki</w:t>
      </w:r>
      <w:r w:rsidRPr="00AF6AF0">
        <w:rPr>
          <w:rFonts w:ascii="Courier New" w:eastAsia="Times New Roman" w:hAnsi="Courier New" w:cs="Courier New"/>
          <w:color w:val="000000"/>
          <w:sz w:val="20"/>
          <w:szCs w:val="20"/>
        </w:rPr>
        <w:t xml:space="preserve"> 305-8577 Japan. </w:t>
      </w:r>
      <w:r w:rsidRPr="00AF6AF0">
        <w:rPr>
          <w:rFonts w:ascii="Courier New" w:eastAsia="Times New Roman" w:hAnsi="Courier New" w:cs="Courier New"/>
          <w:color w:val="800000"/>
          <w:sz w:val="20"/>
          <w:szCs w:val="20"/>
        </w:rPr>
        <w:t>\\</w:t>
      </w:r>
    </w:p>
    <w:p w:rsidR="00AF6AF0" w:rsidRPr="00AF6AF0" w:rsidP="00AF6AF0" w14:paraId="71829AE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\texttt</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800000"/>
          <w:sz w:val="20"/>
          <w:szCs w:val="20"/>
        </w:rPr>
        <w:t>\href</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mailto</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okamoto</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ryotaro</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su@alumni</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tsukuba</w:t>
      </w:r>
      <w:r w:rsidRPr="00AF6AF0">
        <w:rPr>
          <w:rFonts w:ascii="Courier New" w:eastAsia="Times New Roman" w:hAnsi="Courier New" w:cs="Courier New"/>
          <w:color w:val="000000"/>
          <w:sz w:val="20"/>
          <w:szCs w:val="20"/>
        </w:rPr>
        <w:t>.ac.</w:t>
      </w:r>
      <w:r w:rsidRPr="00AF6AF0">
        <w:rPr>
          <w:rFonts w:ascii="Courier New" w:eastAsia="Times New Roman" w:hAnsi="Courier New" w:cs="Courier New"/>
          <w:color w:val="000000"/>
          <w:sz w:val="20"/>
          <w:szCs w:val="20"/>
          <w:u w:val="single"/>
        </w:rPr>
        <w:t>jp</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800000"/>
          <w:sz w:val="20"/>
          <w:szCs w:val="20"/>
        </w:rPr>
        <w:t>\nolinkurl</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okamoto</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ryotaro</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su@alumni</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tsukuba</w:t>
      </w:r>
      <w:r w:rsidRPr="00AF6AF0">
        <w:rPr>
          <w:rFonts w:ascii="Courier New" w:eastAsia="Times New Roman" w:hAnsi="Courier New" w:cs="Courier New"/>
          <w:color w:val="000000"/>
          <w:sz w:val="20"/>
          <w:szCs w:val="20"/>
        </w:rPr>
        <w:t>.ac.</w:t>
      </w:r>
      <w:r w:rsidRPr="00AF6AF0">
        <w:rPr>
          <w:rFonts w:ascii="Courier New" w:eastAsia="Times New Roman" w:hAnsi="Courier New" w:cs="Courier New"/>
          <w:color w:val="000000"/>
          <w:sz w:val="20"/>
          <w:szCs w:val="20"/>
          <w:u w:val="single"/>
        </w:rPr>
        <w:t>jp</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w:t>
      </w:r>
    </w:p>
    <w:p w:rsidR="00AF6AF0" w:rsidRPr="00AF6AF0" w:rsidP="00AF6AF0" w14:paraId="3A7D514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\And</w:t>
      </w:r>
    </w:p>
    <w:p w:rsidR="00AF6AF0" w:rsidRPr="00AF6AF0" w:rsidP="00AF6AF0" w14:paraId="74A3136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Reiko</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Ide</w:t>
      </w:r>
    </w:p>
    <w:p w:rsidR="00AF6AF0" w:rsidRPr="00AF6AF0" w:rsidP="00AF6AF0" w14:paraId="2F2D8DF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w:t>
      </w:r>
    </w:p>
    <w:p w:rsidR="00AF6AF0" w:rsidRPr="00AF6AF0" w:rsidP="00AF6AF0" w14:paraId="01AB6A3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Earth System Division </w:t>
      </w:r>
      <w:r w:rsidRPr="00AF6AF0">
        <w:rPr>
          <w:rFonts w:ascii="Courier New" w:eastAsia="Times New Roman" w:hAnsi="Courier New" w:cs="Courier New"/>
          <w:color w:val="800000"/>
          <w:sz w:val="20"/>
          <w:szCs w:val="20"/>
        </w:rPr>
        <w:t>\\</w:t>
      </w:r>
    </w:p>
    <w:p w:rsidR="00AF6AF0" w:rsidRPr="00AF6AF0" w:rsidP="00AF6AF0" w14:paraId="28175A2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National Institute for Environmental Studies</w:t>
      </w:r>
      <w:ins w:id="3" w:author="Author">
        <w:r>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w:t>
      </w:r>
    </w:p>
    <w:p w:rsidR="00AF6AF0" w:rsidRPr="00AF6AF0" w:rsidP="00AF6AF0" w14:paraId="22EAB2F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16-2 </w:t>
      </w:r>
      <w:r w:rsidRPr="00AF6AF0">
        <w:rPr>
          <w:rFonts w:ascii="Courier New" w:eastAsia="Times New Roman" w:hAnsi="Courier New" w:cs="Courier New"/>
          <w:color w:val="000000"/>
          <w:sz w:val="20"/>
          <w:szCs w:val="20"/>
          <w:u w:val="single"/>
        </w:rPr>
        <w:t>Onogawa</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Tsukuba</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Ibaraki</w:t>
      </w:r>
      <w:r w:rsidRPr="00AF6AF0">
        <w:rPr>
          <w:rFonts w:ascii="Courier New" w:eastAsia="Times New Roman" w:hAnsi="Courier New" w:cs="Courier New"/>
          <w:color w:val="000000"/>
          <w:sz w:val="20"/>
          <w:szCs w:val="20"/>
        </w:rPr>
        <w:t xml:space="preserve"> 305-8506 Japan </w:t>
      </w:r>
      <w:r w:rsidRPr="00AF6AF0">
        <w:rPr>
          <w:rFonts w:ascii="Courier New" w:eastAsia="Times New Roman" w:hAnsi="Courier New" w:cs="Courier New"/>
          <w:color w:val="800000"/>
          <w:sz w:val="20"/>
          <w:szCs w:val="20"/>
        </w:rPr>
        <w:t>\\</w:t>
      </w:r>
    </w:p>
    <w:p w:rsidR="00AF6AF0" w:rsidRPr="00AF6AF0" w:rsidP="00AF6AF0" w14:paraId="20E1411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\texttt</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800000"/>
          <w:sz w:val="20"/>
          <w:szCs w:val="20"/>
        </w:rPr>
        <w:t>\href</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mailto</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ide</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reiko@nies</w:t>
      </w:r>
      <w:r w:rsidRPr="00AF6AF0">
        <w:rPr>
          <w:rFonts w:ascii="Courier New" w:eastAsia="Times New Roman" w:hAnsi="Courier New" w:cs="Courier New"/>
          <w:color w:val="000000"/>
          <w:sz w:val="20"/>
          <w:szCs w:val="20"/>
        </w:rPr>
        <w:t>.go.</w:t>
      </w:r>
      <w:r w:rsidRPr="00AF6AF0">
        <w:rPr>
          <w:rFonts w:ascii="Courier New" w:eastAsia="Times New Roman" w:hAnsi="Courier New" w:cs="Courier New"/>
          <w:color w:val="000000"/>
          <w:sz w:val="20"/>
          <w:szCs w:val="20"/>
          <w:u w:val="single"/>
        </w:rPr>
        <w:t>jp</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800000"/>
          <w:sz w:val="20"/>
          <w:szCs w:val="20"/>
        </w:rPr>
        <w:t>\nolinkurl</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ide</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reiko@nies</w:t>
      </w:r>
      <w:r w:rsidRPr="00AF6AF0">
        <w:rPr>
          <w:rFonts w:ascii="Courier New" w:eastAsia="Times New Roman" w:hAnsi="Courier New" w:cs="Courier New"/>
          <w:color w:val="000000"/>
          <w:sz w:val="20"/>
          <w:szCs w:val="20"/>
        </w:rPr>
        <w:t>.go.</w:t>
      </w:r>
      <w:r w:rsidRPr="00AF6AF0">
        <w:rPr>
          <w:rFonts w:ascii="Courier New" w:eastAsia="Times New Roman" w:hAnsi="Courier New" w:cs="Courier New"/>
          <w:color w:val="000000"/>
          <w:sz w:val="20"/>
          <w:szCs w:val="20"/>
          <w:u w:val="single"/>
        </w:rPr>
        <w:t>jp</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w:t>
      </w:r>
    </w:p>
    <w:p w:rsidR="00AF6AF0" w:rsidRPr="00AF6AF0" w:rsidP="00AF6AF0" w14:paraId="7C8AFD7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\And</w:t>
      </w:r>
    </w:p>
    <w:p w:rsidR="00AF6AF0" w:rsidRPr="00AF6AF0" w:rsidP="00AF6AF0" w14:paraId="7B2BF1C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Hiroyuki</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Oguma</w:t>
      </w:r>
    </w:p>
    <w:p w:rsidR="00AF6AF0" w:rsidRPr="00AF6AF0" w:rsidP="00AF6AF0" w14:paraId="5FE7A79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w:t>
      </w:r>
    </w:p>
    <w:p w:rsidR="00AF6AF0" w:rsidRPr="00AF6AF0" w:rsidP="00AF6AF0" w14:paraId="5514A07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Biodiversity Division </w:t>
      </w:r>
      <w:r w:rsidRPr="00AF6AF0">
        <w:rPr>
          <w:rFonts w:ascii="Courier New" w:eastAsia="Times New Roman" w:hAnsi="Courier New" w:cs="Courier New"/>
          <w:color w:val="800000"/>
          <w:sz w:val="20"/>
          <w:szCs w:val="20"/>
        </w:rPr>
        <w:t>\\</w:t>
      </w:r>
    </w:p>
    <w:p w:rsidR="00AF6AF0" w:rsidRPr="00AF6AF0" w:rsidP="00AF6AF0" w14:paraId="135D154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National Institute for Environmental Studies</w:t>
      </w:r>
      <w:ins w:id="4" w:author="Author">
        <w:r>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w:t>
      </w:r>
    </w:p>
    <w:p w:rsidR="00AF6AF0" w:rsidRPr="00AF6AF0" w:rsidP="00AF6AF0" w14:paraId="75061E0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16-2 </w:t>
      </w:r>
      <w:r w:rsidRPr="00AF6AF0">
        <w:rPr>
          <w:rFonts w:ascii="Courier New" w:eastAsia="Times New Roman" w:hAnsi="Courier New" w:cs="Courier New"/>
          <w:color w:val="000000"/>
          <w:sz w:val="20"/>
          <w:szCs w:val="20"/>
          <w:u w:val="single"/>
        </w:rPr>
        <w:t>Onogawa</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Tsukuba</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Ibaraki</w:t>
      </w:r>
      <w:r w:rsidRPr="00AF6AF0">
        <w:rPr>
          <w:rFonts w:ascii="Courier New" w:eastAsia="Times New Roman" w:hAnsi="Courier New" w:cs="Courier New"/>
          <w:color w:val="000000"/>
          <w:sz w:val="20"/>
          <w:szCs w:val="20"/>
        </w:rPr>
        <w:t xml:space="preserve"> 305-8506 Japan </w:t>
      </w:r>
      <w:r w:rsidRPr="00AF6AF0">
        <w:rPr>
          <w:rFonts w:ascii="Courier New" w:eastAsia="Times New Roman" w:hAnsi="Courier New" w:cs="Courier New"/>
          <w:color w:val="800000"/>
          <w:sz w:val="20"/>
          <w:szCs w:val="20"/>
        </w:rPr>
        <w:t>\\</w:t>
      </w:r>
    </w:p>
    <w:p w:rsidR="00AF6AF0" w:rsidRPr="00AF6AF0" w:rsidP="00AF6AF0" w14:paraId="06BAFF9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\texttt</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800000"/>
          <w:sz w:val="20"/>
          <w:szCs w:val="20"/>
        </w:rPr>
        <w:t>\href</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mailto</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oguma@nies</w:t>
      </w:r>
      <w:r w:rsidRPr="00AF6AF0">
        <w:rPr>
          <w:rFonts w:ascii="Courier New" w:eastAsia="Times New Roman" w:hAnsi="Courier New" w:cs="Courier New"/>
          <w:color w:val="000000"/>
          <w:sz w:val="20"/>
          <w:szCs w:val="20"/>
        </w:rPr>
        <w:t>.go.</w:t>
      </w:r>
      <w:r w:rsidRPr="00AF6AF0">
        <w:rPr>
          <w:rFonts w:ascii="Courier New" w:eastAsia="Times New Roman" w:hAnsi="Courier New" w:cs="Courier New"/>
          <w:color w:val="000000"/>
          <w:sz w:val="20"/>
          <w:szCs w:val="20"/>
          <w:u w:val="single"/>
        </w:rPr>
        <w:t>jp</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800000"/>
          <w:sz w:val="20"/>
          <w:szCs w:val="20"/>
        </w:rPr>
        <w:t>\nolinkurl</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oguma@nies</w:t>
      </w:r>
      <w:r w:rsidRPr="00AF6AF0">
        <w:rPr>
          <w:rFonts w:ascii="Courier New" w:eastAsia="Times New Roman" w:hAnsi="Courier New" w:cs="Courier New"/>
          <w:color w:val="000000"/>
          <w:sz w:val="20"/>
          <w:szCs w:val="20"/>
        </w:rPr>
        <w:t>.go.</w:t>
      </w:r>
      <w:r w:rsidRPr="00AF6AF0">
        <w:rPr>
          <w:rFonts w:ascii="Courier New" w:eastAsia="Times New Roman" w:hAnsi="Courier New" w:cs="Courier New"/>
          <w:color w:val="000000"/>
          <w:sz w:val="20"/>
          <w:szCs w:val="20"/>
          <w:u w:val="single"/>
        </w:rPr>
        <w:t>jp</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w:t>
      </w:r>
      <w:r w:rsidRPr="00AF6AF0">
        <w:rPr>
          <w:rFonts w:ascii="Courier New" w:eastAsia="Times New Roman" w:hAnsi="Courier New" w:cs="Courier New"/>
          <w:color w:val="000000"/>
          <w:sz w:val="20"/>
          <w:szCs w:val="20"/>
        </w:rPr>
        <w:t xml:space="preserve">  </w:t>
      </w:r>
    </w:p>
    <w:p w:rsidR="00AF6AF0" w:rsidRPr="00AF6AF0" w:rsidP="00AF6AF0" w14:paraId="4EEAE51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w:t>
      </w:r>
    </w:p>
    <w:p w:rsidR="00AF6AF0" w:rsidRPr="00AF6AF0" w:rsidP="00AF6AF0" w14:paraId="2463A2E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1D6C97C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6A07D22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606060"/>
          <w:sz w:val="20"/>
          <w:szCs w:val="20"/>
        </w:rPr>
        <w:t>% tightlist command for lists without linebreak</w:t>
      </w:r>
    </w:p>
    <w:p w:rsidR="00AF6AF0" w:rsidRPr="00AF6AF0" w:rsidP="00AF6AF0" w14:paraId="4915539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\providecommand</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800000"/>
          <w:sz w:val="20"/>
          <w:szCs w:val="20"/>
        </w:rPr>
        <w:t>\tightlist</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606060"/>
          <w:sz w:val="20"/>
          <w:szCs w:val="20"/>
        </w:rPr>
        <w:t>%</w:t>
      </w:r>
    </w:p>
    <w:p w:rsidR="00AF6AF0" w:rsidRPr="00AF6AF0" w:rsidP="00AF6AF0" w14:paraId="5233CD1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\setlength</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800000"/>
          <w:sz w:val="20"/>
          <w:szCs w:val="20"/>
        </w:rPr>
        <w:t>\itemsep</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0pt</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800000"/>
          <w:sz w:val="20"/>
          <w:szCs w:val="20"/>
        </w:rPr>
        <w:t>\setlength</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800000"/>
          <w:sz w:val="20"/>
          <w:szCs w:val="20"/>
        </w:rPr>
        <w:t>\parskip</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0pt</w:t>
      </w:r>
      <w:r w:rsidRPr="00AF6AF0">
        <w:rPr>
          <w:rFonts w:ascii="Courier New" w:eastAsia="Times New Roman" w:hAnsi="Courier New" w:cs="Courier New"/>
          <w:color w:val="000000"/>
          <w:sz w:val="20"/>
          <w:szCs w:val="20"/>
        </w:rPr>
        <w:t>}}</w:t>
      </w:r>
    </w:p>
    <w:p w:rsidR="00AF6AF0" w:rsidRPr="00AF6AF0" w:rsidP="00AF6AF0" w14:paraId="28510A3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48026FD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606060"/>
          <w:sz w:val="20"/>
          <w:szCs w:val="20"/>
        </w:rPr>
        <w:t>% From pandoc table feature</w:t>
      </w:r>
    </w:p>
    <w:p w:rsidR="00AF6AF0" w:rsidRPr="00AF6AF0" w:rsidP="00AF6AF0" w14:paraId="2088A4D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longtable</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booktabs</w:t>
      </w:r>
      <w:r w:rsidRPr="00AF6AF0">
        <w:rPr>
          <w:rFonts w:ascii="Courier New" w:eastAsia="Times New Roman" w:hAnsi="Courier New" w:cs="Courier New"/>
          <w:color w:val="000000"/>
          <w:sz w:val="20"/>
          <w:szCs w:val="20"/>
        </w:rPr>
        <w:t>,array}</w:t>
      </w:r>
    </w:p>
    <w:p w:rsidR="00AF6AF0" w:rsidRPr="00AF6AF0" w:rsidP="00AF6AF0" w14:paraId="3528352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calc</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606060"/>
          <w:sz w:val="20"/>
          <w:szCs w:val="20"/>
        </w:rPr>
        <w:t>% for calculating minipage widths</w:t>
      </w:r>
    </w:p>
    <w:p w:rsidR="00AF6AF0" w:rsidRPr="00AF6AF0" w:rsidP="00AF6AF0" w14:paraId="628CE93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606060"/>
          <w:sz w:val="20"/>
          <w:szCs w:val="20"/>
        </w:rPr>
        <w:t>% Correct order of tables after \paragraph or \subparagraph</w:t>
      </w:r>
    </w:p>
    <w:p w:rsidR="00AF6AF0" w:rsidRPr="00AF6AF0" w:rsidP="00AF6AF0" w14:paraId="52DBFC6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etoolbox</w:t>
      </w:r>
      <w:r w:rsidRPr="00AF6AF0">
        <w:rPr>
          <w:rFonts w:ascii="Courier New" w:eastAsia="Times New Roman" w:hAnsi="Courier New" w:cs="Courier New"/>
          <w:color w:val="000000"/>
          <w:sz w:val="20"/>
          <w:szCs w:val="20"/>
        </w:rPr>
        <w:t>}</w:t>
      </w:r>
    </w:p>
    <w:p w:rsidR="00AF6AF0" w:rsidRPr="00AF6AF0" w:rsidP="00AF6AF0" w14:paraId="5C70082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\makeatletter</w:t>
      </w:r>
    </w:p>
    <w:p w:rsidR="00AF6AF0" w:rsidRPr="00AF6AF0" w:rsidP="00AF6AF0" w14:paraId="50F604E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\patchcmd\longtable</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800000"/>
          <w:sz w:val="20"/>
          <w:szCs w:val="20"/>
        </w:rPr>
        <w:t>\par</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800000"/>
          <w:sz w:val="20"/>
          <w:szCs w:val="20"/>
        </w:rPr>
        <w:t>\if@noskipsec\mbox</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800000"/>
          <w:sz w:val="20"/>
          <w:szCs w:val="20"/>
        </w:rPr>
        <w:t>\fi\par</w:t>
      </w:r>
      <w:r w:rsidRPr="00AF6AF0">
        <w:rPr>
          <w:rFonts w:ascii="Courier New" w:eastAsia="Times New Roman" w:hAnsi="Courier New" w:cs="Courier New"/>
          <w:color w:val="000000"/>
          <w:sz w:val="20"/>
          <w:szCs w:val="20"/>
        </w:rPr>
        <w:t>}{}{}</w:t>
      </w:r>
    </w:p>
    <w:p w:rsidR="00AF6AF0" w:rsidRPr="00AF6AF0" w:rsidP="00AF6AF0" w14:paraId="0927F7D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\makeatother</w:t>
      </w:r>
    </w:p>
    <w:p w:rsidR="00AF6AF0" w:rsidRPr="00AF6AF0" w:rsidP="00AF6AF0" w14:paraId="5D5C346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606060"/>
          <w:sz w:val="20"/>
          <w:szCs w:val="20"/>
        </w:rPr>
        <w:t>% Allow footnotes in longtable head/foot</w:t>
      </w:r>
    </w:p>
    <w:p w:rsidR="00AF6AF0" w:rsidRPr="00AF6AF0" w:rsidP="00AF6AF0" w14:paraId="3553DEF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\IfFileExists</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footnotehyper</w:t>
      </w:r>
      <w:r w:rsidRPr="00AF6AF0">
        <w:rPr>
          <w:rFonts w:ascii="Courier New" w:eastAsia="Times New Roman" w:hAnsi="Courier New" w:cs="Courier New"/>
          <w:color w:val="000000"/>
          <w:sz w:val="20"/>
          <w:szCs w:val="20"/>
        </w:rPr>
        <w:t>.sty}{</w:t>
      </w: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footnotehyper</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{footnote}}</w:t>
      </w:r>
    </w:p>
    <w:p w:rsidR="00AF6AF0" w:rsidRPr="00AF6AF0" w:rsidP="00AF6AF0" w14:paraId="6D9E5BE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\makesavenoteenv</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longtable</w:t>
      </w:r>
      <w:r w:rsidRPr="00AF6AF0">
        <w:rPr>
          <w:rFonts w:ascii="Courier New" w:eastAsia="Times New Roman" w:hAnsi="Courier New" w:cs="Courier New"/>
          <w:color w:val="000000"/>
          <w:sz w:val="20"/>
          <w:szCs w:val="20"/>
        </w:rPr>
        <w:t>}</w:t>
      </w:r>
    </w:p>
    <w:p w:rsidR="00AF6AF0" w:rsidRPr="00AF6AF0" w:rsidP="00AF6AF0" w14:paraId="6F37F45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50A5CEE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040036C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{amsmath}</w:t>
      </w:r>
    </w:p>
    <w:p w:rsidR="00AF6AF0" w:rsidRPr="00AF6AF0" w:rsidP="00AF6AF0" w14:paraId="17428AF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nicefrac</w:t>
      </w:r>
      <w:r w:rsidRPr="00AF6AF0">
        <w:rPr>
          <w:rFonts w:ascii="Courier New" w:eastAsia="Times New Roman" w:hAnsi="Courier New" w:cs="Courier New"/>
          <w:color w:val="000000"/>
          <w:sz w:val="20"/>
          <w:szCs w:val="20"/>
        </w:rPr>
        <w:t>}</w:t>
      </w:r>
    </w:p>
    <w:p w:rsidR="00AF6AF0" w:rsidRPr="00AF6AF0" w:rsidP="00AF6AF0" w14:paraId="6ED93C2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\setlength</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800000"/>
          <w:sz w:val="20"/>
          <w:szCs w:val="20"/>
        </w:rPr>
        <w:t>\parindent</w:t>
      </w:r>
      <w:r w:rsidRPr="00AF6AF0">
        <w:rPr>
          <w:rFonts w:ascii="Courier New" w:eastAsia="Times New Roman" w:hAnsi="Courier New" w:cs="Courier New"/>
          <w:color w:val="000000"/>
          <w:sz w:val="20"/>
          <w:szCs w:val="20"/>
        </w:rPr>
        <w:t>}{10.</w:t>
      </w:r>
      <w:r w:rsidRPr="00AF6AF0">
        <w:rPr>
          <w:rFonts w:ascii="Courier New" w:eastAsia="Times New Roman" w:hAnsi="Courier New" w:cs="Courier New"/>
          <w:color w:val="000000"/>
          <w:sz w:val="20"/>
          <w:szCs w:val="20"/>
          <w:u w:val="single"/>
        </w:rPr>
        <w:t>5pt</w:t>
      </w:r>
      <w:r w:rsidRPr="00AF6AF0">
        <w:rPr>
          <w:rFonts w:ascii="Courier New" w:eastAsia="Times New Roman" w:hAnsi="Courier New" w:cs="Courier New"/>
          <w:color w:val="000000"/>
          <w:sz w:val="20"/>
          <w:szCs w:val="20"/>
        </w:rPr>
        <w:t>}</w:t>
      </w:r>
    </w:p>
    <w:p w:rsidR="00AF6AF0" w:rsidRPr="00AF6AF0" w:rsidP="00AF6AF0" w14:paraId="1EE5A6F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booktabs</w:t>
      </w:r>
      <w:r w:rsidRPr="00AF6AF0">
        <w:rPr>
          <w:rFonts w:ascii="Courier New" w:eastAsia="Times New Roman" w:hAnsi="Courier New" w:cs="Courier New"/>
          <w:color w:val="000000"/>
          <w:sz w:val="20"/>
          <w:szCs w:val="20"/>
        </w:rPr>
        <w:t>}</w:t>
      </w:r>
    </w:p>
    <w:p w:rsidR="00AF6AF0" w:rsidRPr="00AF6AF0" w:rsidP="00AF6AF0" w14:paraId="6B443DC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longtable</w:t>
      </w:r>
      <w:r w:rsidRPr="00AF6AF0">
        <w:rPr>
          <w:rFonts w:ascii="Courier New" w:eastAsia="Times New Roman" w:hAnsi="Courier New" w:cs="Courier New"/>
          <w:color w:val="000000"/>
          <w:sz w:val="20"/>
          <w:szCs w:val="20"/>
        </w:rPr>
        <w:t>}</w:t>
      </w:r>
    </w:p>
    <w:p w:rsidR="00AF6AF0" w:rsidRPr="00AF6AF0" w:rsidP="00AF6AF0" w14:paraId="3403F86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{array}</w:t>
      </w:r>
    </w:p>
    <w:p w:rsidR="00AF6AF0" w:rsidRPr="00AF6AF0" w:rsidP="00AF6AF0" w14:paraId="175C747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multirow</w:t>
      </w:r>
      <w:r w:rsidRPr="00AF6AF0">
        <w:rPr>
          <w:rFonts w:ascii="Courier New" w:eastAsia="Times New Roman" w:hAnsi="Courier New" w:cs="Courier New"/>
          <w:color w:val="000000"/>
          <w:sz w:val="20"/>
          <w:szCs w:val="20"/>
        </w:rPr>
        <w:t>}</w:t>
      </w:r>
    </w:p>
    <w:p w:rsidR="00AF6AF0" w:rsidRPr="00AF6AF0" w:rsidP="00AF6AF0" w14:paraId="50ED8B5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wrapfig</w:t>
      </w:r>
      <w:r w:rsidRPr="00AF6AF0">
        <w:rPr>
          <w:rFonts w:ascii="Courier New" w:eastAsia="Times New Roman" w:hAnsi="Courier New" w:cs="Courier New"/>
          <w:color w:val="000000"/>
          <w:sz w:val="20"/>
          <w:szCs w:val="20"/>
        </w:rPr>
        <w:t>}</w:t>
      </w:r>
    </w:p>
    <w:p w:rsidR="00AF6AF0" w:rsidRPr="00AF6AF0" w:rsidP="00AF6AF0" w14:paraId="44068D3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{float}</w:t>
      </w:r>
    </w:p>
    <w:p w:rsidR="00AF6AF0" w:rsidRPr="00AF6AF0" w:rsidP="00AF6AF0" w14:paraId="4A63B12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colortbl</w:t>
      </w:r>
      <w:r w:rsidRPr="00AF6AF0">
        <w:rPr>
          <w:rFonts w:ascii="Courier New" w:eastAsia="Times New Roman" w:hAnsi="Courier New" w:cs="Courier New"/>
          <w:color w:val="000000"/>
          <w:sz w:val="20"/>
          <w:szCs w:val="20"/>
        </w:rPr>
        <w:t>}</w:t>
      </w:r>
    </w:p>
    <w:p w:rsidR="00AF6AF0" w:rsidRPr="00AF6AF0" w:rsidP="00AF6AF0" w14:paraId="6D8FCD8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pdflscape</w:t>
      </w:r>
      <w:r w:rsidRPr="00AF6AF0">
        <w:rPr>
          <w:rFonts w:ascii="Courier New" w:eastAsia="Times New Roman" w:hAnsi="Courier New" w:cs="Courier New"/>
          <w:color w:val="000000"/>
          <w:sz w:val="20"/>
          <w:szCs w:val="20"/>
        </w:rPr>
        <w:t>}</w:t>
      </w:r>
    </w:p>
    <w:p w:rsidR="00AF6AF0" w:rsidRPr="00AF6AF0" w:rsidP="00AF6AF0" w14:paraId="40CD96C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tabu</w:t>
      </w:r>
      <w:r w:rsidRPr="00AF6AF0">
        <w:rPr>
          <w:rFonts w:ascii="Courier New" w:eastAsia="Times New Roman" w:hAnsi="Courier New" w:cs="Courier New"/>
          <w:color w:val="000000"/>
          <w:sz w:val="20"/>
          <w:szCs w:val="20"/>
        </w:rPr>
        <w:t>}</w:t>
      </w:r>
    </w:p>
    <w:p w:rsidR="00AF6AF0" w:rsidRPr="00AF6AF0" w:rsidP="00AF6AF0" w14:paraId="2A1D3FC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threeparttable</w:t>
      </w:r>
      <w:r w:rsidRPr="00AF6AF0">
        <w:rPr>
          <w:rFonts w:ascii="Courier New" w:eastAsia="Times New Roman" w:hAnsi="Courier New" w:cs="Courier New"/>
          <w:color w:val="000000"/>
          <w:sz w:val="20"/>
          <w:szCs w:val="20"/>
        </w:rPr>
        <w:t>}</w:t>
      </w:r>
    </w:p>
    <w:p w:rsidR="00AF6AF0" w:rsidRPr="00AF6AF0" w:rsidP="00AF6AF0" w14:paraId="3F23C08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threeparttablex</w:t>
      </w:r>
      <w:r w:rsidRPr="00AF6AF0">
        <w:rPr>
          <w:rFonts w:ascii="Courier New" w:eastAsia="Times New Roman" w:hAnsi="Courier New" w:cs="Courier New"/>
          <w:color w:val="000000"/>
          <w:sz w:val="20"/>
          <w:szCs w:val="20"/>
        </w:rPr>
        <w:t>}</w:t>
      </w:r>
    </w:p>
    <w:p w:rsidR="00AF6AF0" w:rsidRPr="00AF6AF0" w:rsidP="00AF6AF0" w14:paraId="599EE19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normalem</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ulem</w:t>
      </w:r>
      <w:r w:rsidRPr="00AF6AF0">
        <w:rPr>
          <w:rFonts w:ascii="Courier New" w:eastAsia="Times New Roman" w:hAnsi="Courier New" w:cs="Courier New"/>
          <w:color w:val="000000"/>
          <w:sz w:val="20"/>
          <w:szCs w:val="20"/>
        </w:rPr>
        <w:t>}</w:t>
      </w:r>
    </w:p>
    <w:p w:rsidR="00AF6AF0" w:rsidRPr="00AF6AF0" w:rsidP="00AF6AF0" w14:paraId="3F40A40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makecell</w:t>
      </w:r>
      <w:r w:rsidRPr="00AF6AF0">
        <w:rPr>
          <w:rFonts w:ascii="Courier New" w:eastAsia="Times New Roman" w:hAnsi="Courier New" w:cs="Courier New"/>
          <w:color w:val="000000"/>
          <w:sz w:val="20"/>
          <w:szCs w:val="20"/>
        </w:rPr>
        <w:t>}</w:t>
      </w:r>
    </w:p>
    <w:p w:rsidR="00AF6AF0" w:rsidRPr="00AF6AF0" w:rsidP="00AF6AF0" w14:paraId="2DE0D83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\usepackage</w:t>
      </w:r>
      <w:r w:rsidRPr="00AF6AF0">
        <w:rPr>
          <w:rFonts w:ascii="Courier New" w:eastAsia="Times New Roman" w:hAnsi="Courier New" w:cs="Courier New"/>
          <w:color w:val="000000"/>
          <w:sz w:val="20"/>
          <w:szCs w:val="20"/>
        </w:rPr>
        <w:t>{xcolor}</w:t>
      </w:r>
    </w:p>
    <w:p w:rsidR="00AF6AF0" w:rsidRPr="00AF6AF0" w:rsidP="00AF6AF0" w14:paraId="25D46B2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\begin</w:t>
      </w:r>
      <w:r w:rsidRPr="00AF6AF0">
        <w:rPr>
          <w:rFonts w:ascii="Courier New" w:eastAsia="Times New Roman" w:hAnsi="Courier New" w:cs="Courier New"/>
          <w:color w:val="000000"/>
          <w:sz w:val="20"/>
          <w:szCs w:val="20"/>
        </w:rPr>
        <w:t>{document}</w:t>
      </w:r>
    </w:p>
    <w:p w:rsidR="00AF6AF0" w:rsidRPr="00AF6AF0" w:rsidP="00AF6AF0" w14:paraId="611EE26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\maketitle</w:t>
      </w:r>
    </w:p>
    <w:p w:rsidR="00AF6AF0" w:rsidRPr="00AF6AF0" w:rsidP="00AF6AF0" w14:paraId="78E138B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734A1C3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606060"/>
          <w:sz w:val="20"/>
          <w:szCs w:val="20"/>
        </w:rPr>
        <w:t>%TC:ignore</w:t>
      </w:r>
    </w:p>
    <w:p w:rsidR="00AF6AF0" w:rsidRPr="00AF6AF0" w:rsidP="00AF6AF0" w14:paraId="7D28A84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\begin</w:t>
      </w:r>
      <w:r w:rsidRPr="00AF6AF0">
        <w:rPr>
          <w:rFonts w:ascii="Courier New" w:eastAsia="Times New Roman" w:hAnsi="Courier New" w:cs="Courier New"/>
          <w:color w:val="000000"/>
          <w:sz w:val="20"/>
          <w:szCs w:val="20"/>
        </w:rPr>
        <w:t>{abstract}</w:t>
      </w:r>
    </w:p>
    <w:p w:rsidR="00AF6AF0" w:rsidRPr="00AF6AF0" w:rsidP="00AF6AF0" w14:paraId="1BCC2D85" w14:textId="51CF8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commentRangeStart w:id="5"/>
      <w:r w:rsidRPr="00AF6AF0">
        <w:rPr>
          <w:rFonts w:ascii="Courier New" w:eastAsia="Times New Roman" w:hAnsi="Courier New" w:cs="Courier New"/>
          <w:color w:val="000000"/>
          <w:sz w:val="20"/>
          <w:szCs w:val="20"/>
        </w:rPr>
        <w:t>Alpine</w:t>
      </w:r>
      <w:commentRangeEnd w:id="5"/>
      <w:r w:rsidR="00631526">
        <w:rPr>
          <w:rStyle w:val="CommentReference"/>
        </w:rPr>
        <w:commentReference w:id="5"/>
      </w:r>
      <w:r w:rsidRPr="00AF6AF0">
        <w:rPr>
          <w:rFonts w:ascii="Courier New" w:eastAsia="Times New Roman" w:hAnsi="Courier New" w:cs="Courier New"/>
          <w:color w:val="000000"/>
          <w:sz w:val="20"/>
          <w:szCs w:val="20"/>
        </w:rPr>
        <w:t xml:space="preserve"> ecosystems are particularly vulnerable to </w:t>
      </w:r>
      <w:del w:id="6" w:author="Author">
        <w:r w:rsidRPr="00AF6AF0">
          <w:rPr>
            <w:rFonts w:ascii="Courier New" w:eastAsia="Times New Roman" w:hAnsi="Courier New" w:cs="Courier New"/>
            <w:color w:val="000000"/>
            <w:sz w:val="20"/>
            <w:szCs w:val="20"/>
          </w:rPr>
          <w:delText xml:space="preserve">the effect of </w:delText>
        </w:r>
      </w:del>
      <w:r w:rsidRPr="00AF6AF0">
        <w:rPr>
          <w:rFonts w:ascii="Courier New" w:eastAsia="Times New Roman" w:hAnsi="Courier New" w:cs="Courier New"/>
          <w:color w:val="000000"/>
          <w:sz w:val="20"/>
          <w:szCs w:val="20"/>
        </w:rPr>
        <w:t xml:space="preserve">climate change. Monitoring the distribution of alpine vegetation </w:t>
      </w:r>
      <w:r>
        <w:rPr>
          <w:rFonts w:ascii="Courier New" w:eastAsia="Times New Roman" w:hAnsi="Courier New" w:cs="Courier New"/>
          <w:color w:val="000000"/>
          <w:sz w:val="20"/>
          <w:szCs w:val="20"/>
        </w:rPr>
        <w:t>is required to plan practical conservation activities. However, conventional field observation</w:t>
      </w:r>
      <w:ins w:id="7" w:author="Author">
        <w:r>
          <w:rPr>
            <w:rFonts w:ascii="Courier New" w:eastAsia="Times New Roman" w:hAnsi="Courier New" w:cs="Courier New"/>
            <w:color w:val="000000"/>
            <w:sz w:val="20"/>
            <w:szCs w:val="20"/>
          </w:rPr>
          <w:t>s</w:t>
        </w:r>
      </w:ins>
      <w:r>
        <w:rPr>
          <w:rFonts w:ascii="Courier New" w:eastAsia="Times New Roman" w:hAnsi="Courier New" w:cs="Courier New"/>
          <w:color w:val="000000"/>
          <w:sz w:val="20"/>
          <w:szCs w:val="20"/>
        </w:rPr>
        <w:t xml:space="preserve"> and satellite remote sensing </w:t>
      </w:r>
      <w:ins w:id="8" w:author="Author">
        <w:r w:rsidRPr="00AF6AF0">
          <w:rPr>
            <w:rFonts w:ascii="Courier New" w:eastAsia="Times New Roman" w:hAnsi="Courier New" w:cs="Courier New"/>
            <w:color w:val="000000"/>
            <w:sz w:val="20"/>
            <w:szCs w:val="20"/>
          </w:rPr>
          <w:t>are</w:t>
        </w:r>
      </w:ins>
      <w:del w:id="9" w:author="Author">
        <w:r w:rsidRPr="00AF6AF0">
          <w:rPr>
            <w:rFonts w:ascii="Courier New" w:eastAsia="Times New Roman" w:hAnsi="Courier New" w:cs="Courier New"/>
            <w:color w:val="000000"/>
            <w:sz w:val="20"/>
            <w:szCs w:val="20"/>
          </w:rPr>
          <w:delText>have</w:delText>
        </w:r>
      </w:del>
      <w:r w:rsidRPr="00AF6AF0">
        <w:rPr>
          <w:rFonts w:ascii="Courier New" w:eastAsia="Times New Roman" w:hAnsi="Courier New" w:cs="Courier New"/>
          <w:color w:val="000000"/>
          <w:sz w:val="20"/>
          <w:szCs w:val="20"/>
        </w:rPr>
        <w:t xml:space="preserve"> </w:t>
      </w:r>
      <w:ins w:id="10" w:author="Author">
        <w:r w:rsidRPr="00AF6AF0">
          <w:rPr>
            <w:rFonts w:ascii="Courier New" w:eastAsia="Times New Roman" w:hAnsi="Courier New" w:cs="Courier New"/>
            <w:color w:val="000000"/>
            <w:sz w:val="20"/>
            <w:szCs w:val="20"/>
          </w:rPr>
          <w:t>difficult in terms of</w:t>
        </w:r>
      </w:ins>
      <w:del w:id="11" w:author="Author">
        <w:r w:rsidRPr="00AF6AF0">
          <w:rPr>
            <w:rFonts w:ascii="Courier New" w:eastAsia="Times New Roman" w:hAnsi="Courier New" w:cs="Courier New"/>
            <w:color w:val="000000"/>
            <w:sz w:val="20"/>
            <w:szCs w:val="20"/>
          </w:rPr>
          <w:delText>difficulties in the</w:delText>
        </w:r>
      </w:del>
      <w:r w:rsidRPr="00AF6AF0">
        <w:rPr>
          <w:rFonts w:ascii="Courier New" w:eastAsia="Times New Roman" w:hAnsi="Courier New" w:cs="Courier New"/>
          <w:color w:val="000000"/>
          <w:sz w:val="20"/>
          <w:szCs w:val="20"/>
        </w:rPr>
        <w:t xml:space="preserve"> coverage and frequency in alpine areas. </w:t>
      </w:r>
      <w:del w:id="12" w:author="Author">
        <w:r w:rsidRPr="00AF6AF0">
          <w:rPr>
            <w:rFonts w:ascii="Courier New" w:eastAsia="Times New Roman" w:hAnsi="Courier New" w:cs="Courier New"/>
            <w:color w:val="000000"/>
            <w:sz w:val="20"/>
            <w:szCs w:val="20"/>
          </w:rPr>
          <w:delText>Researchers have also utilized g</w:delText>
        </w:r>
      </w:del>
      <w:ins w:id="13" w:author="Author">
        <w:r w:rsidR="00CD6E7B">
          <w:rPr>
            <w:rFonts w:ascii="Courier New" w:eastAsia="Times New Roman" w:hAnsi="Courier New" w:cs="Courier New"/>
            <w:color w:val="000000"/>
            <w:sz w:val="20"/>
            <w:szCs w:val="20"/>
          </w:rPr>
          <w:t>G</w:t>
        </w:r>
      </w:ins>
      <w:r w:rsidRPr="00AF6AF0">
        <w:rPr>
          <w:rFonts w:ascii="Courier New" w:eastAsia="Times New Roman" w:hAnsi="Courier New" w:cs="Courier New"/>
          <w:color w:val="000000"/>
          <w:sz w:val="20"/>
          <w:szCs w:val="20"/>
        </w:rPr>
        <w:t xml:space="preserve">round-based time-lapse cameras </w:t>
      </w:r>
      <w:ins w:id="14" w:author="Author">
        <w:r w:rsidR="00532DA5">
          <w:rPr>
            <w:rFonts w:ascii="Courier New" w:eastAsia="Times New Roman" w:hAnsi="Courier New" w:cs="Courier New"/>
            <w:color w:val="000000"/>
            <w:sz w:val="20"/>
            <w:szCs w:val="20"/>
          </w:rPr>
          <w:t xml:space="preserve">have been used </w:t>
        </w:r>
      </w:ins>
      <w:r w:rsidRPr="00AF6AF0">
        <w:rPr>
          <w:rFonts w:ascii="Courier New" w:eastAsia="Times New Roman" w:hAnsi="Courier New" w:cs="Courier New"/>
          <w:color w:val="000000"/>
          <w:sz w:val="20"/>
          <w:szCs w:val="20"/>
        </w:rPr>
        <w:t xml:space="preserve">to observe </w:t>
      </w:r>
      <w:ins w:id="15" w:author="Author">
        <w:r w:rsidRPr="00AF6AF0">
          <w:rPr>
            <w:rFonts w:ascii="Courier New" w:eastAsia="Times New Roman" w:hAnsi="Courier New" w:cs="Courier New"/>
            <w:color w:val="000000"/>
            <w:sz w:val="20"/>
            <w:szCs w:val="20"/>
          </w:rPr>
          <w:t>the</w:t>
        </w:r>
      </w:ins>
      <w:del w:id="16" w:author="Author">
        <w:r w:rsidRPr="00AF6AF0">
          <w:rPr>
            <w:rFonts w:ascii="Courier New" w:eastAsia="Times New Roman" w:hAnsi="Courier New" w:cs="Courier New"/>
            <w:color w:val="000000"/>
            <w:sz w:val="20"/>
            <w:szCs w:val="20"/>
          </w:rPr>
          <w:delText>alpine</w:delText>
        </w:r>
      </w:del>
      <w:r w:rsidRPr="00AF6AF0">
        <w:rPr>
          <w:rFonts w:ascii="Courier New" w:eastAsia="Times New Roman" w:hAnsi="Courier New" w:cs="Courier New"/>
          <w:color w:val="000000"/>
          <w:sz w:val="20"/>
          <w:szCs w:val="20"/>
        </w:rPr>
        <w:t xml:space="preserve"> regions' </w:t>
      </w:r>
      <w:r w:rsidRPr="00AF6AF0">
        <w:rPr>
          <w:rFonts w:ascii="Courier New" w:eastAsia="Times New Roman" w:hAnsi="Courier New" w:cs="Courier New"/>
          <w:color w:val="000000"/>
          <w:sz w:val="20"/>
          <w:szCs w:val="20"/>
          <w:u w:val="single"/>
        </w:rPr>
        <w:t>snowmelt</w:t>
      </w:r>
      <w:r w:rsidRPr="00AF6AF0">
        <w:rPr>
          <w:rFonts w:ascii="Courier New" w:eastAsia="Times New Roman" w:hAnsi="Courier New" w:cs="Courier New"/>
          <w:color w:val="000000"/>
          <w:sz w:val="20"/>
          <w:szCs w:val="20"/>
        </w:rPr>
        <w:t xml:space="preserve"> and vegetation </w:t>
      </w:r>
      <w:r w:rsidRPr="00AF6AF0">
        <w:rPr>
          <w:rFonts w:ascii="Courier New" w:eastAsia="Times New Roman" w:hAnsi="Courier New" w:cs="Courier New"/>
          <w:color w:val="000000"/>
          <w:sz w:val="20"/>
          <w:szCs w:val="20"/>
          <w:u w:val="single"/>
        </w:rPr>
        <w:t>phenology</w:t>
      </w:r>
      <w:ins w:id="17" w:author="Author">
        <w:r w:rsidRPr="00E5431A" w:rsidR="00AE0988">
          <w:rPr>
            <w:rFonts w:ascii="Courier New" w:eastAsia="Times New Roman" w:hAnsi="Courier New" w:cs="Courier New"/>
            <w:color w:val="000000"/>
            <w:sz w:val="20"/>
            <w:szCs w:val="20"/>
          </w:rPr>
          <w:t xml:space="preserve"> and </w:t>
        </w:r>
      </w:ins>
      <w:del w:id="18" w:author="Author">
        <w:r w:rsidRPr="00AF6AF0">
          <w:rPr>
            <w:rFonts w:ascii="Courier New" w:eastAsia="Times New Roman" w:hAnsi="Courier New" w:cs="Courier New"/>
            <w:color w:val="000000"/>
            <w:sz w:val="20"/>
            <w:szCs w:val="20"/>
          </w:rPr>
          <w:delText xml:space="preserve">. </w:delText>
        </w:r>
      </w:del>
      <w:ins w:id="19" w:author="Author">
        <w:del w:id="20" w:author="Author">
          <w:r w:rsidRPr="00AF6AF0">
            <w:rPr>
              <w:rFonts w:ascii="Courier New" w:eastAsia="Times New Roman" w:hAnsi="Courier New" w:cs="Courier New"/>
              <w:color w:val="000000"/>
              <w:sz w:val="20"/>
              <w:szCs w:val="20"/>
            </w:rPr>
            <w:delText>These</w:delText>
          </w:r>
        </w:del>
      </w:ins>
      <w:del w:id="21" w:author="Author">
        <w:r w:rsidRPr="00AF6AF0">
          <w:rPr>
            <w:rFonts w:ascii="Courier New" w:eastAsia="Times New Roman" w:hAnsi="Courier New" w:cs="Courier New"/>
            <w:color w:val="000000"/>
            <w:sz w:val="20"/>
            <w:szCs w:val="20"/>
          </w:rPr>
          <w:delText xml:space="preserve">Such time-lapse cameras </w:delText>
        </w:r>
      </w:del>
      <w:r w:rsidRPr="00AF6AF0">
        <w:rPr>
          <w:rFonts w:ascii="Courier New" w:eastAsia="Times New Roman" w:hAnsi="Courier New" w:cs="Courier New"/>
          <w:color w:val="000000"/>
          <w:sz w:val="20"/>
          <w:szCs w:val="20"/>
        </w:rPr>
        <w:t xml:space="preserve">have significant advantages in </w:t>
      </w:r>
      <w:ins w:id="22" w:author="Author">
        <w:r>
          <w:rPr>
            <w:rFonts w:ascii="Courier New" w:eastAsia="Times New Roman" w:hAnsi="Courier New" w:cs="Courier New"/>
            <w:color w:val="000000"/>
            <w:sz w:val="20"/>
            <w:szCs w:val="20"/>
          </w:rPr>
          <w:t xml:space="preserve">terms of </w:t>
        </w:r>
      </w:ins>
      <w:r>
        <w:rPr>
          <w:rFonts w:ascii="Courier New" w:eastAsia="Times New Roman" w:hAnsi="Courier New" w:cs="Courier New"/>
          <w:color w:val="000000"/>
          <w:sz w:val="20"/>
          <w:szCs w:val="20"/>
        </w:rPr>
        <w:t xml:space="preserve">cost, resolution, and frequency. However, </w:t>
      </w:r>
      <w:ins w:id="23" w:author="Author">
        <w:r w:rsidR="0032514F">
          <w:rPr>
            <w:rFonts w:ascii="Courier New" w:eastAsia="Times New Roman" w:hAnsi="Courier New" w:cs="Courier New"/>
            <w:color w:val="000000"/>
            <w:sz w:val="20"/>
            <w:szCs w:val="20"/>
          </w:rPr>
          <w:t xml:space="preserve">they have not been used </w:t>
        </w:r>
      </w:ins>
      <w:ins w:id="24" w:author="Author">
        <w:r w:rsidR="004810CC">
          <w:rPr>
            <w:rFonts w:ascii="Courier New" w:eastAsia="Times New Roman" w:hAnsi="Courier New" w:cs="Courier New"/>
            <w:color w:val="000000"/>
            <w:sz w:val="20"/>
            <w:szCs w:val="20"/>
          </w:rPr>
          <w:t xml:space="preserve">in research monitoring the distribution patterns of </w:t>
        </w:r>
      </w:ins>
      <w:del w:id="25" w:author="Author">
        <w:r>
          <w:rPr>
            <w:rFonts w:ascii="Courier New" w:eastAsia="Times New Roman" w:hAnsi="Courier New" w:cs="Courier New"/>
            <w:color w:val="000000"/>
            <w:sz w:val="20"/>
            <w:szCs w:val="20"/>
          </w:rPr>
          <w:delText xml:space="preserve">no research has </w:delText>
        </w:r>
      </w:del>
      <w:ins w:id="26" w:author="Author">
        <w:del w:id="27" w:author="Author">
          <w:r w:rsidRPr="00AF6AF0">
            <w:rPr>
              <w:rFonts w:ascii="Courier New" w:eastAsia="Times New Roman" w:hAnsi="Courier New" w:cs="Courier New"/>
              <w:color w:val="000000"/>
              <w:sz w:val="20"/>
              <w:szCs w:val="20"/>
            </w:rPr>
            <w:delText>been conducted</w:delText>
          </w:r>
        </w:del>
      </w:ins>
      <w:del w:id="28" w:author="Author">
        <w:r w:rsidRPr="00AF6AF0">
          <w:rPr>
            <w:rFonts w:ascii="Courier New" w:eastAsia="Times New Roman" w:hAnsi="Courier New" w:cs="Courier New"/>
            <w:color w:val="000000"/>
            <w:sz w:val="20"/>
            <w:szCs w:val="20"/>
          </w:rPr>
          <w:delText xml:space="preserve">used them to monitor </w:delText>
        </w:r>
      </w:del>
      <w:r w:rsidRPr="00AF6AF0">
        <w:rPr>
          <w:rFonts w:ascii="Courier New" w:eastAsia="Times New Roman" w:hAnsi="Courier New" w:cs="Courier New"/>
          <w:color w:val="000000"/>
          <w:sz w:val="20"/>
          <w:szCs w:val="20"/>
        </w:rPr>
        <w:t>vegetation</w:t>
      </w:r>
      <w:del w:id="29" w:author="Author">
        <w:r w:rsidRPr="00AF6AF0">
          <w:rPr>
            <w:rFonts w:ascii="Courier New" w:eastAsia="Times New Roman" w:hAnsi="Courier New" w:cs="Courier New"/>
            <w:color w:val="000000"/>
            <w:sz w:val="20"/>
            <w:szCs w:val="20"/>
          </w:rPr>
          <w:delText xml:space="preserve"> distribution</w:delText>
        </w:r>
      </w:del>
      <w:r w:rsidRPr="00AF6AF0">
        <w:rPr>
          <w:rFonts w:ascii="Courier New" w:eastAsia="Times New Roman" w:hAnsi="Courier New" w:cs="Courier New"/>
          <w:color w:val="000000"/>
          <w:sz w:val="20"/>
          <w:szCs w:val="20"/>
        </w:rPr>
        <w:t xml:space="preserve">. This study proposes a novel method </w:t>
      </w:r>
      <w:ins w:id="30" w:author="Author">
        <w:r w:rsidRPr="00AF6AF0">
          <w:rPr>
            <w:rFonts w:ascii="Courier New" w:eastAsia="Times New Roman" w:hAnsi="Courier New" w:cs="Courier New"/>
            <w:color w:val="000000"/>
            <w:sz w:val="20"/>
            <w:szCs w:val="20"/>
          </w:rPr>
          <w:t>for drawing</w:t>
        </w:r>
      </w:ins>
      <w:del w:id="31" w:author="Author">
        <w:r w:rsidRPr="00AF6AF0">
          <w:rPr>
            <w:rFonts w:ascii="Courier New" w:eastAsia="Times New Roman" w:hAnsi="Courier New" w:cs="Courier New"/>
            <w:color w:val="000000"/>
            <w:sz w:val="20"/>
            <w:szCs w:val="20"/>
          </w:rPr>
          <w:delText>to draw</w:delText>
        </w:r>
      </w:del>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georeferenced</w:t>
      </w:r>
      <w:r w:rsidRPr="00AF6AF0">
        <w:rPr>
          <w:rFonts w:ascii="Courier New" w:eastAsia="Times New Roman" w:hAnsi="Courier New" w:cs="Courier New"/>
          <w:color w:val="000000"/>
          <w:sz w:val="20"/>
          <w:szCs w:val="20"/>
        </w:rPr>
        <w:t xml:space="preserve"> vegetation classification maps from ground-based imagery of alpine regions. Our approach ha</w:t>
      </w:r>
      <w:ins w:id="32" w:author="Author">
        <w:r w:rsidRPr="00AF6AF0">
          <w:rPr>
            <w:rFonts w:ascii="Courier New" w:eastAsia="Times New Roman" w:hAnsi="Courier New" w:cs="Courier New"/>
            <w:color w:val="000000"/>
            <w:sz w:val="20"/>
            <w:szCs w:val="20"/>
          </w:rPr>
          <w:t>d</w:t>
        </w:r>
      </w:ins>
      <w:del w:id="33" w:author="Author">
        <w:r w:rsidRPr="00AF6AF0">
          <w:rPr>
            <w:rFonts w:ascii="Courier New" w:eastAsia="Times New Roman" w:hAnsi="Courier New" w:cs="Courier New"/>
            <w:color w:val="000000"/>
            <w:sz w:val="20"/>
            <w:szCs w:val="20"/>
          </w:rPr>
          <w:delText>s</w:delText>
        </w:r>
      </w:del>
      <w:r w:rsidRPr="00AF6AF0">
        <w:rPr>
          <w:rFonts w:ascii="Courier New" w:eastAsia="Times New Roman" w:hAnsi="Courier New" w:cs="Courier New"/>
          <w:color w:val="000000"/>
          <w:sz w:val="20"/>
          <w:szCs w:val="20"/>
        </w:rPr>
        <w:t xml:space="preserve"> two components: vegetation classification and </w:t>
      </w:r>
      <w:r w:rsidRPr="00AF6AF0">
        <w:rPr>
          <w:rFonts w:ascii="Courier New" w:eastAsia="Times New Roman" w:hAnsi="Courier New" w:cs="Courier New"/>
          <w:color w:val="000000"/>
          <w:sz w:val="20"/>
          <w:szCs w:val="20"/>
          <w:u w:val="single"/>
        </w:rPr>
        <w:t>georectification</w:t>
      </w:r>
      <w:r w:rsidRPr="00AF6AF0">
        <w:rPr>
          <w:rFonts w:ascii="Courier New" w:eastAsia="Times New Roman" w:hAnsi="Courier New" w:cs="Courier New"/>
          <w:color w:val="000000"/>
          <w:sz w:val="20"/>
          <w:szCs w:val="20"/>
        </w:rPr>
        <w:t xml:space="preserve">. The proposed vegetation classification method uses </w:t>
      </w:r>
      <w:ins w:id="34" w:author="Author">
        <w:r>
          <w:rPr>
            <w:rFonts w:ascii="Courier New" w:eastAsia="Times New Roman" w:hAnsi="Courier New" w:cs="Courier New"/>
            <w:color w:val="000000"/>
            <w:sz w:val="20"/>
            <w:szCs w:val="20"/>
          </w:rPr>
          <w:t xml:space="preserve">a </w:t>
        </w:r>
      </w:ins>
      <w:r>
        <w:rPr>
          <w:rFonts w:ascii="Courier New" w:eastAsia="Times New Roman" w:hAnsi="Courier New" w:cs="Courier New"/>
          <w:color w:val="000000"/>
          <w:sz w:val="20"/>
          <w:szCs w:val="20"/>
        </w:rPr>
        <w:t xml:space="preserve">pixel time series acquired from </w:t>
      </w:r>
      <w:commentRangeStart w:id="35"/>
      <w:del w:id="36" w:author="Author">
        <w:r>
          <w:rPr>
            <w:rFonts w:ascii="Courier New" w:eastAsia="Times New Roman" w:hAnsi="Courier New" w:cs="Courier New"/>
            <w:color w:val="000000"/>
            <w:sz w:val="20"/>
            <w:szCs w:val="20"/>
          </w:rPr>
          <w:delText>autumn</w:delText>
        </w:r>
      </w:del>
      <w:ins w:id="37" w:author="Author">
        <w:r w:rsidR="008D5519">
          <w:rPr>
            <w:rFonts w:ascii="Courier New" w:eastAsia="Times New Roman" w:hAnsi="Courier New" w:cs="Courier New"/>
            <w:color w:val="000000"/>
            <w:sz w:val="20"/>
            <w:szCs w:val="20"/>
          </w:rPr>
          <w:t>fall</w:t>
        </w:r>
      </w:ins>
      <w:commentRangeEnd w:id="35"/>
      <w:ins w:id="38" w:author="Author">
        <w:r w:rsidR="008D5519">
          <w:rPr>
            <w:rStyle w:val="CommentReference"/>
          </w:rPr>
          <w:commentReference w:id="35"/>
        </w:r>
      </w:ins>
      <w:r>
        <w:rPr>
          <w:rFonts w:ascii="Courier New" w:eastAsia="Times New Roman" w:hAnsi="Courier New" w:cs="Courier New"/>
          <w:color w:val="000000"/>
          <w:sz w:val="20"/>
          <w:szCs w:val="20"/>
        </w:rPr>
        <w:t xml:space="preserve"> images to utilize the </w:t>
      </w:r>
      <w:del w:id="39" w:author="Author">
        <w:r w:rsidRPr="00AF6AF0">
          <w:rPr>
            <w:rFonts w:ascii="Courier New" w:eastAsia="Times New Roman" w:hAnsi="Courier New" w:cs="Courier New"/>
            <w:color w:val="000000"/>
            <w:sz w:val="20"/>
            <w:szCs w:val="20"/>
          </w:rPr>
          <w:delText xml:space="preserve">patterns of </w:delText>
        </w:r>
      </w:del>
      <w:del w:id="40" w:author="Author">
        <w:r w:rsidRPr="00AF6AF0">
          <w:rPr>
            <w:rFonts w:ascii="Courier New" w:eastAsia="Times New Roman" w:hAnsi="Courier New" w:cs="Courier New"/>
            <w:color w:val="000000"/>
            <w:sz w:val="20"/>
            <w:szCs w:val="20"/>
          </w:rPr>
          <w:delText>autumn</w:delText>
        </w:r>
      </w:del>
      <w:ins w:id="41" w:author="Author">
        <w:r w:rsidR="008D5519">
          <w:rPr>
            <w:rFonts w:ascii="Courier New" w:eastAsia="Times New Roman" w:hAnsi="Courier New" w:cs="Courier New"/>
            <w:color w:val="000000"/>
            <w:sz w:val="20"/>
            <w:szCs w:val="20"/>
          </w:rPr>
          <w:t>fall</w:t>
        </w:r>
      </w:ins>
      <w:r w:rsidRPr="00AF6AF0">
        <w:rPr>
          <w:rFonts w:ascii="Courier New" w:eastAsia="Times New Roman" w:hAnsi="Courier New" w:cs="Courier New"/>
          <w:color w:val="000000"/>
          <w:sz w:val="20"/>
          <w:szCs w:val="20"/>
        </w:rPr>
        <w:t xml:space="preserve"> leaf color</w:t>
      </w:r>
      <w:ins w:id="42" w:author="Author">
        <w:r>
          <w:rPr>
            <w:rFonts w:ascii="Courier New" w:eastAsia="Times New Roman" w:hAnsi="Courier New" w:cs="Courier New"/>
            <w:color w:val="000000"/>
            <w:sz w:val="20"/>
            <w:szCs w:val="20"/>
          </w:rPr>
          <w:t xml:space="preserve"> patterns</w:t>
        </w:r>
      </w:ins>
      <w:r>
        <w:rPr>
          <w:rFonts w:ascii="Courier New" w:eastAsia="Times New Roman" w:hAnsi="Courier New" w:cs="Courier New"/>
          <w:color w:val="000000"/>
          <w:sz w:val="20"/>
          <w:szCs w:val="20"/>
        </w:rPr>
        <w:t xml:space="preserve">. We </w:t>
      </w:r>
      <w:del w:id="43" w:author="Author">
        <w:r>
          <w:rPr>
            <w:rFonts w:ascii="Courier New" w:eastAsia="Times New Roman" w:hAnsi="Courier New" w:cs="Courier New"/>
            <w:color w:val="000000"/>
            <w:sz w:val="20"/>
            <w:szCs w:val="20"/>
          </w:rPr>
          <w:delText>show</w:delText>
        </w:r>
      </w:del>
      <w:ins w:id="44" w:author="Author">
        <w:del w:id="45" w:author="Author">
          <w:r>
            <w:rPr>
              <w:rFonts w:ascii="Courier New" w:eastAsia="Times New Roman" w:hAnsi="Courier New" w:cs="Courier New"/>
              <w:color w:val="000000"/>
              <w:sz w:val="20"/>
              <w:szCs w:val="20"/>
            </w:rPr>
            <w:delText>ed</w:delText>
          </w:r>
        </w:del>
      </w:ins>
      <w:del w:id="46" w:author="Author">
        <w:r>
          <w:rPr>
            <w:rFonts w:ascii="Courier New" w:eastAsia="Times New Roman" w:hAnsi="Courier New" w:cs="Courier New"/>
            <w:color w:val="000000"/>
            <w:sz w:val="20"/>
            <w:szCs w:val="20"/>
          </w:rPr>
          <w:delText xml:space="preserve"> </w:delText>
        </w:r>
      </w:del>
      <w:ins w:id="47" w:author="Author">
        <w:r w:rsidR="003478A4">
          <w:rPr>
            <w:rFonts w:ascii="Courier New" w:eastAsia="Times New Roman" w:hAnsi="Courier New" w:cs="Courier New"/>
            <w:color w:val="000000"/>
            <w:sz w:val="20"/>
            <w:szCs w:val="20"/>
          </w:rPr>
          <w:t>demonstrated</w:t>
        </w:r>
      </w:ins>
      <w:ins w:id="48" w:author="Author">
        <w:r w:rsidR="003478A4">
          <w:rPr>
            <w:rFonts w:ascii="Courier New" w:eastAsia="Times New Roman" w:hAnsi="Courier New" w:cs="Courier New"/>
            <w:color w:val="000000"/>
            <w:sz w:val="20"/>
            <w:szCs w:val="20"/>
          </w:rPr>
          <w:t xml:space="preserve"> </w:t>
        </w:r>
      </w:ins>
      <w:r>
        <w:rPr>
          <w:rFonts w:ascii="Courier New" w:eastAsia="Times New Roman" w:hAnsi="Courier New" w:cs="Courier New"/>
          <w:color w:val="000000"/>
          <w:sz w:val="20"/>
          <w:szCs w:val="20"/>
        </w:rPr>
        <w:t xml:space="preserve">that </w:t>
      </w:r>
      <w:del w:id="49" w:author="Author">
        <w:r>
          <w:rPr>
            <w:rFonts w:ascii="Courier New" w:eastAsia="Times New Roman" w:hAnsi="Courier New" w:cs="Courier New"/>
            <w:color w:val="000000"/>
            <w:sz w:val="20"/>
            <w:szCs w:val="20"/>
          </w:rPr>
          <w:delText xml:space="preserve">using time-lapse imagery and a Recurrent Neural Network improves </w:delText>
        </w:r>
      </w:del>
      <w:r>
        <w:rPr>
          <w:rFonts w:ascii="Courier New" w:eastAsia="Times New Roman" w:hAnsi="Courier New" w:cs="Courier New"/>
          <w:color w:val="000000"/>
          <w:sz w:val="20"/>
          <w:szCs w:val="20"/>
        </w:rPr>
        <w:t xml:space="preserve">the performance of </w:t>
      </w:r>
      <w:r w:rsidRPr="00AF6AF0">
        <w:rPr>
          <w:rFonts w:ascii="Courier New" w:eastAsia="Times New Roman" w:hAnsi="Courier New" w:cs="Courier New"/>
          <w:color w:val="000000"/>
          <w:sz w:val="20"/>
          <w:szCs w:val="20"/>
        </w:rPr>
        <w:t>the vegetation classification</w:t>
      </w:r>
      <w:ins w:id="50" w:author="Author">
        <w:r w:rsidR="003478A4">
          <w:rPr>
            <w:rFonts w:ascii="Courier New" w:eastAsia="Times New Roman" w:hAnsi="Courier New" w:cs="Courier New"/>
            <w:color w:val="000000"/>
            <w:sz w:val="20"/>
            <w:szCs w:val="20"/>
          </w:rPr>
          <w:t xml:space="preserve"> can be improved by </w:t>
        </w:r>
      </w:ins>
      <w:ins w:id="51" w:author="Author">
        <w:r w:rsidR="003478A4">
          <w:rPr>
            <w:rFonts w:ascii="Courier New" w:eastAsia="Times New Roman" w:hAnsi="Courier New" w:cs="Courier New"/>
            <w:color w:val="000000"/>
            <w:sz w:val="20"/>
            <w:szCs w:val="20"/>
          </w:rPr>
          <w:t>using time-lapse imagery and a Recurrent Neural Network</w:t>
        </w:r>
      </w:ins>
      <w:r w:rsidRPr="00AF6AF0">
        <w:rPr>
          <w:rFonts w:ascii="Courier New" w:eastAsia="Times New Roman" w:hAnsi="Courier New" w:cs="Courier New"/>
          <w:color w:val="000000"/>
          <w:sz w:val="20"/>
          <w:szCs w:val="20"/>
        </w:rPr>
        <w:t xml:space="preserve">. We also developed a novel method to accurately transform </w:t>
      </w:r>
      <w:del w:id="52" w:author="Author">
        <w:r w:rsidRPr="00AF6AF0">
          <w:rPr>
            <w:rFonts w:ascii="Courier New" w:eastAsia="Times New Roman" w:hAnsi="Courier New" w:cs="Courier New"/>
            <w:color w:val="000000"/>
            <w:sz w:val="20"/>
            <w:szCs w:val="20"/>
          </w:rPr>
          <w:delText xml:space="preserve">a </w:delText>
        </w:r>
      </w:del>
      <w:r w:rsidRPr="00AF6AF0">
        <w:rPr>
          <w:rFonts w:ascii="Courier New" w:eastAsia="Times New Roman" w:hAnsi="Courier New" w:cs="Courier New"/>
          <w:color w:val="000000"/>
          <w:sz w:val="20"/>
          <w:szCs w:val="20"/>
        </w:rPr>
        <w:t>ground-based image</w:t>
      </w:r>
      <w:ins w:id="53" w:author="Author">
        <w:r>
          <w:rPr>
            <w:rFonts w:ascii="Courier New" w:eastAsia="Times New Roman" w:hAnsi="Courier New" w:cs="Courier New"/>
            <w:color w:val="000000"/>
            <w:sz w:val="20"/>
            <w:szCs w:val="20"/>
          </w:rPr>
          <w:t>s</w:t>
        </w:r>
      </w:ins>
      <w:r>
        <w:rPr>
          <w:rFonts w:ascii="Courier New" w:eastAsia="Times New Roman" w:hAnsi="Courier New" w:cs="Courier New"/>
          <w:color w:val="000000"/>
          <w:sz w:val="20"/>
          <w:szCs w:val="20"/>
        </w:rPr>
        <w:t xml:space="preserve"> into </w:t>
      </w:r>
      <w:r w:rsidRPr="00AF6AF0">
        <w:rPr>
          <w:rFonts w:ascii="Courier New" w:eastAsia="Times New Roman" w:hAnsi="Courier New" w:cs="Courier New"/>
          <w:color w:val="000000"/>
          <w:sz w:val="20"/>
          <w:szCs w:val="20"/>
          <w:u w:val="single"/>
        </w:rPr>
        <w:t>georeferenced</w:t>
      </w:r>
      <w:r w:rsidRPr="00AF6AF0">
        <w:rPr>
          <w:rFonts w:ascii="Courier New" w:eastAsia="Times New Roman" w:hAnsi="Courier New" w:cs="Courier New"/>
          <w:color w:val="000000"/>
          <w:sz w:val="20"/>
          <w:szCs w:val="20"/>
        </w:rPr>
        <w:t xml:space="preserve"> data. We propose</w:t>
      </w:r>
      <w:ins w:id="54" w:author="Author">
        <w:r w:rsidR="003478A4">
          <w:rPr>
            <w:rFonts w:ascii="Courier New" w:eastAsia="Times New Roman" w:hAnsi="Courier New" w:cs="Courier New"/>
            <w:color w:val="000000"/>
            <w:sz w:val="20"/>
            <w:szCs w:val="20"/>
          </w:rPr>
          <w:t xml:space="preserve"> the following approaches:</w:t>
        </w:r>
      </w:ins>
      <w:r w:rsidRPr="00AF6AF0">
        <w:rPr>
          <w:rFonts w:ascii="Courier New" w:eastAsia="Times New Roman" w:hAnsi="Courier New" w:cs="Courier New"/>
          <w:color w:val="000000"/>
          <w:sz w:val="20"/>
          <w:szCs w:val="20"/>
        </w:rPr>
        <w:t xml:space="preserve"> 1</w:t>
      </w:r>
      <w:ins w:id="55" w:author="Author">
        <w:r w:rsidR="003478A4">
          <w:rPr>
            <w:rFonts w:ascii="Courier New" w:eastAsia="Times New Roman" w:hAnsi="Courier New" w:cs="Courier New"/>
            <w:color w:val="000000"/>
            <w:sz w:val="20"/>
            <w:szCs w:val="20"/>
          </w:rPr>
          <w:t>)</w:t>
        </w:r>
      </w:ins>
      <w:del w:id="56"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 an automated procedure to acquire Ground Control Points</w:t>
      </w:r>
      <w:ins w:id="57" w:author="Author">
        <w:r>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and 2</w:t>
      </w:r>
      <w:ins w:id="58" w:author="Author">
        <w:r w:rsidR="003478A4">
          <w:rPr>
            <w:rFonts w:ascii="Courier New" w:eastAsia="Times New Roman" w:hAnsi="Courier New" w:cs="Courier New"/>
            <w:color w:val="000000"/>
            <w:sz w:val="20"/>
            <w:szCs w:val="20"/>
          </w:rPr>
          <w:t>)</w:t>
        </w:r>
      </w:ins>
      <w:del w:id="59" w:author="Author">
        <w:r>
          <w:rPr>
            <w:rFonts w:ascii="Courier New" w:eastAsia="Times New Roman" w:hAnsi="Courier New" w:cs="Courier New"/>
            <w:color w:val="000000"/>
            <w:sz w:val="20"/>
            <w:szCs w:val="20"/>
          </w:rPr>
          <w:delText>.</w:delText>
        </w:r>
      </w:del>
      <w:r>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rPr>
        <w:t xml:space="preserve">a camera model that considers lens distortions for accurate </w:t>
      </w:r>
      <w:r w:rsidRPr="00AF6AF0">
        <w:rPr>
          <w:rFonts w:ascii="Courier New" w:eastAsia="Times New Roman" w:hAnsi="Courier New" w:cs="Courier New"/>
          <w:color w:val="000000"/>
          <w:sz w:val="20"/>
          <w:szCs w:val="20"/>
          <w:u w:val="single"/>
        </w:rPr>
        <w:t>georectification</w:t>
      </w:r>
      <w:r w:rsidRPr="00AF6AF0">
        <w:rPr>
          <w:rFonts w:ascii="Courier New" w:eastAsia="Times New Roman" w:hAnsi="Courier New" w:cs="Courier New"/>
          <w:color w:val="000000"/>
          <w:sz w:val="20"/>
          <w:szCs w:val="20"/>
        </w:rPr>
        <w:t xml:space="preserve">. We </w:t>
      </w:r>
      <w:ins w:id="60" w:author="Author">
        <w:r w:rsidRPr="00AF6AF0">
          <w:rPr>
            <w:rFonts w:ascii="Courier New" w:eastAsia="Times New Roman" w:hAnsi="Courier New" w:cs="Courier New"/>
            <w:color w:val="000000"/>
            <w:sz w:val="20"/>
            <w:szCs w:val="20"/>
          </w:rPr>
          <w:t>demonstrate</w:t>
        </w:r>
      </w:ins>
      <w:ins w:id="61" w:author="Author">
        <w:r w:rsidR="003478A4">
          <w:rPr>
            <w:rFonts w:ascii="Courier New" w:eastAsia="Times New Roman" w:hAnsi="Courier New" w:cs="Courier New"/>
            <w:color w:val="000000"/>
            <w:sz w:val="20"/>
            <w:szCs w:val="20"/>
          </w:rPr>
          <w:t>d</w:t>
        </w:r>
      </w:ins>
      <w:ins w:id="62" w:author="Author">
        <w:r w:rsidRPr="00AF6AF0">
          <w:rPr>
            <w:rFonts w:ascii="Courier New" w:eastAsia="Times New Roman" w:hAnsi="Courier New" w:cs="Courier New"/>
            <w:color w:val="000000"/>
            <w:sz w:val="20"/>
            <w:szCs w:val="20"/>
          </w:rPr>
          <w:t xml:space="preserve"> that the proposed</w:t>
        </w:r>
      </w:ins>
      <w:del w:id="63" w:author="Author">
        <w:r w:rsidRPr="00AF6AF0">
          <w:rPr>
            <w:rFonts w:ascii="Courier New" w:eastAsia="Times New Roman" w:hAnsi="Courier New" w:cs="Courier New"/>
            <w:color w:val="000000"/>
            <w:sz w:val="20"/>
            <w:szCs w:val="20"/>
          </w:rPr>
          <w:delText>show that our</w:delText>
        </w:r>
      </w:del>
      <w:r w:rsidRPr="00AF6AF0">
        <w:rPr>
          <w:rFonts w:ascii="Courier New" w:eastAsia="Times New Roman" w:hAnsi="Courier New" w:cs="Courier New"/>
          <w:color w:val="000000"/>
          <w:sz w:val="20"/>
          <w:szCs w:val="20"/>
        </w:rPr>
        <w:t xml:space="preserve"> approach outperforms </w:t>
      </w:r>
      <w:del w:id="64"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conventional method</w:t>
      </w:r>
      <w:ins w:id="65" w:author="Author">
        <w:r>
          <w:rPr>
            <w:rFonts w:ascii="Courier New" w:eastAsia="Times New Roman" w:hAnsi="Courier New" w:cs="Courier New"/>
            <w:color w:val="000000"/>
            <w:sz w:val="20"/>
            <w:szCs w:val="20"/>
          </w:rPr>
          <w:t>s</w:t>
        </w:r>
      </w:ins>
      <w:ins w:id="66" w:author="Author">
        <w:r w:rsidR="003478A4">
          <w:rPr>
            <w:rFonts w:ascii="Courier New" w:eastAsia="Times New Roman" w:hAnsi="Courier New" w:cs="Courier New"/>
            <w:color w:val="000000"/>
            <w:sz w:val="20"/>
            <w:szCs w:val="20"/>
          </w:rPr>
          <w:t>, in addition to</w:t>
        </w:r>
      </w:ins>
      <w:del w:id="67" w:author="Author">
        <w:r>
          <w:rPr>
            <w:rFonts w:ascii="Courier New" w:eastAsia="Times New Roman" w:hAnsi="Courier New" w:cs="Courier New"/>
            <w:color w:val="000000"/>
            <w:sz w:val="20"/>
            <w:szCs w:val="20"/>
          </w:rPr>
          <w:delText>.</w:delText>
        </w:r>
      </w:del>
      <w:r>
        <w:rPr>
          <w:rFonts w:ascii="Courier New" w:eastAsia="Times New Roman" w:hAnsi="Courier New" w:cs="Courier New"/>
          <w:color w:val="000000"/>
          <w:sz w:val="20"/>
          <w:szCs w:val="20"/>
        </w:rPr>
        <w:t xml:space="preserve"> </w:t>
      </w:r>
      <w:del w:id="68" w:author="Author">
        <w:r>
          <w:rPr>
            <w:rFonts w:ascii="Courier New" w:eastAsia="Times New Roman" w:hAnsi="Courier New" w:cs="Courier New"/>
            <w:color w:val="000000"/>
            <w:sz w:val="20"/>
            <w:szCs w:val="20"/>
          </w:rPr>
          <w:delText xml:space="preserve">The proposed method </w:delText>
        </w:r>
      </w:del>
      <w:r>
        <w:rPr>
          <w:rFonts w:ascii="Courier New" w:eastAsia="Times New Roman" w:hAnsi="Courier New" w:cs="Courier New"/>
          <w:color w:val="000000"/>
          <w:sz w:val="20"/>
          <w:szCs w:val="20"/>
        </w:rPr>
        <w:t>achiev</w:t>
      </w:r>
      <w:ins w:id="69" w:author="Author">
        <w:r w:rsidR="003478A4">
          <w:rPr>
            <w:rFonts w:ascii="Courier New" w:eastAsia="Times New Roman" w:hAnsi="Courier New" w:cs="Courier New"/>
            <w:color w:val="000000"/>
            <w:sz w:val="20"/>
            <w:szCs w:val="20"/>
          </w:rPr>
          <w:t>ing</w:t>
        </w:r>
      </w:ins>
      <w:del w:id="70" w:author="Author">
        <w:r>
          <w:rPr>
            <w:rFonts w:ascii="Courier New" w:eastAsia="Times New Roman" w:hAnsi="Courier New" w:cs="Courier New"/>
            <w:color w:val="000000"/>
            <w:sz w:val="20"/>
            <w:szCs w:val="20"/>
          </w:rPr>
          <w:delText>ed</w:delText>
        </w:r>
      </w:del>
      <w:r>
        <w:rPr>
          <w:rFonts w:ascii="Courier New" w:eastAsia="Times New Roman" w:hAnsi="Courier New" w:cs="Courier New"/>
          <w:color w:val="000000"/>
          <w:sz w:val="20"/>
          <w:szCs w:val="20"/>
        </w:rPr>
        <w:t xml:space="preserve"> sufficient accuracy to observe </w:t>
      </w:r>
      <w:r w:rsidRPr="00AF6AF0">
        <w:rPr>
          <w:rFonts w:ascii="Courier New" w:eastAsia="Times New Roman" w:hAnsi="Courier New" w:cs="Courier New"/>
          <w:color w:val="000000"/>
          <w:sz w:val="20"/>
          <w:szCs w:val="20"/>
        </w:rPr>
        <w:t>the vegetation distribution on a plant-community scale. The evaluation reveal</w:t>
      </w:r>
      <w:ins w:id="71" w:author="Author">
        <w:r w:rsidR="003478A4">
          <w:rPr>
            <w:rFonts w:ascii="Courier New" w:eastAsia="Times New Roman" w:hAnsi="Courier New" w:cs="Courier New"/>
            <w:color w:val="000000"/>
            <w:sz w:val="20"/>
            <w:szCs w:val="20"/>
          </w:rPr>
          <w:t>ed</w:t>
        </w:r>
      </w:ins>
      <w:del w:id="72" w:author="Author">
        <w:r w:rsidRPr="00AF6AF0">
          <w:rPr>
            <w:rFonts w:ascii="Courier New" w:eastAsia="Times New Roman" w:hAnsi="Courier New" w:cs="Courier New"/>
            <w:color w:val="000000"/>
            <w:sz w:val="20"/>
            <w:szCs w:val="20"/>
          </w:rPr>
          <w:delText>s</w:delText>
        </w:r>
      </w:del>
      <w:r w:rsidRPr="00AF6AF0">
        <w:rPr>
          <w:rFonts w:ascii="Courier New" w:eastAsia="Times New Roman" w:hAnsi="Courier New" w:cs="Courier New"/>
          <w:color w:val="000000"/>
          <w:sz w:val="20"/>
          <w:szCs w:val="20"/>
        </w:rPr>
        <w:t xml:space="preserve"> an </w:t>
      </w:r>
      <w:r w:rsidRPr="00AF6AF0">
        <w:rPr>
          <w:rFonts w:ascii="Courier New" w:eastAsia="Times New Roman" w:hAnsi="Courier New" w:cs="Courier New"/>
          <w:color w:val="000000"/>
          <w:sz w:val="20"/>
          <w:szCs w:val="20"/>
          <w:u w:val="single"/>
        </w:rPr>
        <w:t>F1</w:t>
      </w:r>
      <w:r w:rsidRPr="00AF6AF0">
        <w:rPr>
          <w:rFonts w:ascii="Courier New" w:eastAsia="Times New Roman" w:hAnsi="Courier New" w:cs="Courier New"/>
          <w:color w:val="000000"/>
          <w:sz w:val="20"/>
          <w:szCs w:val="20"/>
        </w:rPr>
        <w:t xml:space="preserve"> score </w:t>
      </w:r>
      <w:ins w:id="73" w:author="Author">
        <w:r w:rsidR="003478A4">
          <w:rPr>
            <w:rFonts w:ascii="Courier New" w:eastAsia="Times New Roman" w:hAnsi="Courier New" w:cs="Courier New"/>
            <w:color w:val="000000"/>
            <w:sz w:val="20"/>
            <w:szCs w:val="20"/>
          </w:rPr>
          <w:t xml:space="preserve">and </w:t>
        </w:r>
      </w:ins>
      <w:ins w:id="74" w:author="Author">
        <w:r w:rsidRPr="00AF6AF0" w:rsidR="003478A4">
          <w:rPr>
            <w:rFonts w:ascii="Courier New" w:eastAsia="Times New Roman" w:hAnsi="Courier New" w:cs="Courier New"/>
            <w:color w:val="000000"/>
            <w:sz w:val="20"/>
            <w:szCs w:val="20"/>
          </w:rPr>
          <w:t xml:space="preserve">root-mean-square error </w:t>
        </w:r>
      </w:ins>
      <w:r w:rsidRPr="00AF6AF0">
        <w:rPr>
          <w:rFonts w:ascii="Courier New" w:eastAsia="Times New Roman" w:hAnsi="Courier New" w:cs="Courier New"/>
          <w:color w:val="000000"/>
          <w:sz w:val="20"/>
          <w:szCs w:val="20"/>
        </w:rPr>
        <w:t xml:space="preserve">of 0.937 </w:t>
      </w:r>
      <w:del w:id="75" w:author="Author">
        <w:r w:rsidRPr="00AF6AF0">
          <w:rPr>
            <w:rFonts w:ascii="Courier New" w:eastAsia="Times New Roman" w:hAnsi="Courier New" w:cs="Courier New"/>
            <w:color w:val="000000"/>
            <w:sz w:val="20"/>
            <w:szCs w:val="20"/>
          </w:rPr>
          <w:delText xml:space="preserve">in the vegetation classification </w:delText>
        </w:r>
      </w:del>
      <w:r w:rsidRPr="00AF6AF0">
        <w:rPr>
          <w:rFonts w:ascii="Courier New" w:eastAsia="Times New Roman" w:hAnsi="Courier New" w:cs="Courier New"/>
          <w:color w:val="000000"/>
          <w:sz w:val="20"/>
          <w:szCs w:val="20"/>
        </w:rPr>
        <w:t xml:space="preserve">and </w:t>
      </w:r>
      <w:del w:id="76" w:author="Author">
        <w:r w:rsidRPr="00AF6AF0">
          <w:rPr>
            <w:rFonts w:ascii="Courier New" w:eastAsia="Times New Roman" w:hAnsi="Courier New" w:cs="Courier New"/>
            <w:color w:val="000000"/>
            <w:sz w:val="20"/>
            <w:szCs w:val="20"/>
          </w:rPr>
          <w:delText xml:space="preserve">a root-mean-square error of </w:delText>
        </w:r>
      </w:del>
      <w:r w:rsidRPr="00AF6AF0">
        <w:rPr>
          <w:rFonts w:ascii="Courier New" w:eastAsia="Times New Roman" w:hAnsi="Courier New" w:cs="Courier New"/>
          <w:color w:val="000000"/>
          <w:sz w:val="20"/>
          <w:szCs w:val="20"/>
        </w:rPr>
        <w:t xml:space="preserve">3.4 m </w:t>
      </w:r>
      <w:ins w:id="77" w:author="Author">
        <w:r w:rsidRPr="00AF6AF0" w:rsidR="003478A4">
          <w:rPr>
            <w:rFonts w:ascii="Courier New" w:eastAsia="Times New Roman" w:hAnsi="Courier New" w:cs="Courier New"/>
            <w:color w:val="000000"/>
            <w:sz w:val="20"/>
            <w:szCs w:val="20"/>
          </w:rPr>
          <w:t>in the vegetation classification</w:t>
        </w:r>
      </w:ins>
      <w:ins w:id="78" w:author="Author">
        <w:r w:rsidRPr="00AF6AF0" w:rsidR="003478A4">
          <w:rPr>
            <w:rFonts w:ascii="Courier New" w:eastAsia="Times New Roman" w:hAnsi="Courier New" w:cs="Courier New"/>
            <w:color w:val="000000"/>
            <w:sz w:val="20"/>
            <w:szCs w:val="20"/>
          </w:rPr>
          <w:t xml:space="preserve"> </w:t>
        </w:r>
      </w:ins>
      <w:del w:id="79" w:author="Author">
        <w:r w:rsidRPr="00AF6AF0">
          <w:rPr>
            <w:rFonts w:ascii="Courier New" w:eastAsia="Times New Roman" w:hAnsi="Courier New" w:cs="Courier New"/>
            <w:color w:val="000000"/>
            <w:sz w:val="20"/>
            <w:szCs w:val="20"/>
          </w:rPr>
          <w:delText xml:space="preserve">in </w:delText>
        </w:r>
      </w:del>
      <w:ins w:id="80" w:author="Author">
        <w:r w:rsidR="003478A4">
          <w:rPr>
            <w:rFonts w:ascii="Courier New" w:eastAsia="Times New Roman" w:hAnsi="Courier New" w:cs="Courier New"/>
            <w:color w:val="000000"/>
            <w:sz w:val="20"/>
            <w:szCs w:val="20"/>
          </w:rPr>
          <w:t>and</w:t>
        </w:r>
      </w:ins>
      <w:ins w:id="81" w:author="Author">
        <w:r w:rsidRPr="00AF6AF0" w:rsidR="003478A4">
          <w:rPr>
            <w:rFonts w:ascii="Courier New" w:eastAsia="Times New Roman" w:hAnsi="Courier New" w:cs="Courier New"/>
            <w:color w:val="000000"/>
            <w:sz w:val="20"/>
            <w:szCs w:val="20"/>
          </w:rPr>
          <w:t xml:space="preserve"> </w:t>
        </w:r>
      </w:ins>
      <w:del w:id="82"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u w:val="single"/>
        </w:rPr>
        <w:t>georectification</w:t>
      </w:r>
      <w:ins w:id="83" w:author="Author">
        <w:r w:rsidR="003478A4">
          <w:rPr>
            <w:rFonts w:ascii="Courier New" w:eastAsia="Times New Roman" w:hAnsi="Courier New" w:cs="Courier New"/>
            <w:color w:val="000000"/>
            <w:sz w:val="20"/>
            <w:szCs w:val="20"/>
            <w:u w:val="single"/>
          </w:rPr>
          <w:t>, respectively</w:t>
        </w:r>
      </w:ins>
      <w:r w:rsidRPr="00AF6AF0">
        <w:rPr>
          <w:rFonts w:ascii="Courier New" w:eastAsia="Times New Roman" w:hAnsi="Courier New" w:cs="Courier New"/>
          <w:color w:val="000000"/>
          <w:sz w:val="20"/>
          <w:szCs w:val="20"/>
        </w:rPr>
        <w:t xml:space="preserve">. Our results highlight the potential of </w:t>
      </w:r>
      <w:ins w:id="84" w:author="Author">
        <w:r w:rsidRPr="00AF6AF0">
          <w:rPr>
            <w:rFonts w:ascii="Courier New" w:eastAsia="Times New Roman" w:hAnsi="Courier New" w:cs="Courier New"/>
            <w:color w:val="000000"/>
            <w:sz w:val="20"/>
            <w:szCs w:val="20"/>
          </w:rPr>
          <w:t>inexpensive</w:t>
        </w:r>
      </w:ins>
      <w:del w:id="85" w:author="Author">
        <w:r w:rsidRPr="00AF6AF0">
          <w:rPr>
            <w:rFonts w:ascii="Courier New" w:eastAsia="Times New Roman" w:hAnsi="Courier New" w:cs="Courier New"/>
            <w:color w:val="000000"/>
            <w:sz w:val="20"/>
            <w:szCs w:val="20"/>
          </w:rPr>
          <w:delText>cheap</w:delText>
        </w:r>
      </w:del>
      <w:r w:rsidRPr="00AF6AF0">
        <w:rPr>
          <w:rFonts w:ascii="Courier New" w:eastAsia="Times New Roman" w:hAnsi="Courier New" w:cs="Courier New"/>
          <w:color w:val="000000"/>
          <w:sz w:val="20"/>
          <w:szCs w:val="20"/>
        </w:rPr>
        <w:t xml:space="preserve"> time-lapse cameras to monitor the distribution of alpine vegetation. The proposed method </w:t>
      </w:r>
      <w:del w:id="86" w:author="Author">
        <w:r w:rsidRPr="00AF6AF0">
          <w:rPr>
            <w:rFonts w:ascii="Courier New" w:eastAsia="Times New Roman" w:hAnsi="Courier New" w:cs="Courier New"/>
            <w:color w:val="000000"/>
            <w:sz w:val="20"/>
            <w:szCs w:val="20"/>
          </w:rPr>
          <w:delText xml:space="preserve">should </w:delText>
        </w:r>
      </w:del>
      <w:ins w:id="87" w:author="Author">
        <w:r w:rsidR="003478A4">
          <w:rPr>
            <w:rFonts w:ascii="Courier New" w:eastAsia="Times New Roman" w:hAnsi="Courier New" w:cs="Courier New"/>
            <w:color w:val="000000"/>
            <w:sz w:val="20"/>
            <w:szCs w:val="20"/>
          </w:rPr>
          <w:t>can</w:t>
        </w:r>
      </w:ins>
      <w:ins w:id="88" w:author="Author">
        <w:r w:rsidRPr="00AF6AF0" w:rsidR="003478A4">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 xml:space="preserve">significantly contribute to </w:t>
      </w:r>
      <w:ins w:id="89" w:author="Author">
        <w:r>
          <w:rPr>
            <w:rFonts w:ascii="Courier New" w:eastAsia="Times New Roman" w:hAnsi="Courier New" w:cs="Courier New"/>
            <w:color w:val="000000"/>
            <w:sz w:val="20"/>
            <w:szCs w:val="20"/>
          </w:rPr>
          <w:t xml:space="preserve">the </w:t>
        </w:r>
      </w:ins>
      <w:r>
        <w:rPr>
          <w:rFonts w:ascii="Courier New" w:eastAsia="Times New Roman" w:hAnsi="Courier New" w:cs="Courier New"/>
          <w:color w:val="000000"/>
          <w:sz w:val="20"/>
          <w:szCs w:val="20"/>
        </w:rPr>
        <w:t xml:space="preserve">effective conservation planning of </w:t>
      </w:r>
      <w:del w:id="90"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alpine ecosystems.</w:t>
      </w:r>
    </w:p>
    <w:p w:rsidR="00AF6AF0" w:rsidRPr="00AF6AF0" w:rsidP="00AF6AF0" w14:paraId="02FB01B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\end</w:t>
      </w:r>
      <w:r w:rsidRPr="00AF6AF0">
        <w:rPr>
          <w:rFonts w:ascii="Courier New" w:eastAsia="Times New Roman" w:hAnsi="Courier New" w:cs="Courier New"/>
          <w:color w:val="000000"/>
          <w:sz w:val="20"/>
          <w:szCs w:val="20"/>
        </w:rPr>
        <w:t>{abstract}</w:t>
      </w:r>
    </w:p>
    <w:p w:rsidR="00AF6AF0" w:rsidRPr="00AF6AF0" w:rsidP="00AF6AF0" w14:paraId="727C838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606060"/>
          <w:sz w:val="20"/>
          <w:szCs w:val="20"/>
        </w:rPr>
        <w:t>%TC:endignore</w:t>
      </w:r>
    </w:p>
    <w:p w:rsidR="00AF6AF0" w:rsidRPr="00AF6AF0" w:rsidP="00AF6AF0" w14:paraId="2DCE633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61C0A33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\keywords</w:t>
      </w:r>
      <w:r w:rsidRPr="00AF6AF0">
        <w:rPr>
          <w:rFonts w:ascii="Courier New" w:eastAsia="Times New Roman" w:hAnsi="Courier New" w:cs="Courier New"/>
          <w:color w:val="000000"/>
          <w:sz w:val="20"/>
          <w:szCs w:val="20"/>
        </w:rPr>
        <w:t>{</w:t>
      </w:r>
    </w:p>
    <w:p w:rsidR="00AF6AF0" w:rsidRPr="00AF6AF0" w:rsidP="00AF6AF0" w14:paraId="364299A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w:t>
      </w:r>
      <w:commentRangeStart w:id="91"/>
      <w:r w:rsidRPr="00AF6AF0">
        <w:rPr>
          <w:rFonts w:ascii="Courier New" w:eastAsia="Times New Roman" w:hAnsi="Courier New" w:cs="Courier New"/>
          <w:color w:val="000000"/>
          <w:sz w:val="20"/>
          <w:szCs w:val="20"/>
        </w:rPr>
        <w:t>alpine ecosystem</w:t>
      </w:r>
      <w:commentRangeEnd w:id="91"/>
      <w:r w:rsidR="00F65839">
        <w:rPr>
          <w:rStyle w:val="CommentReference"/>
        </w:rPr>
        <w:commentReference w:id="91"/>
      </w:r>
    </w:p>
    <w:p w:rsidR="00AF6AF0" w:rsidRPr="00AF6AF0" w:rsidP="00AF6AF0" w14:paraId="340E3EC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\and</w:t>
      </w:r>
    </w:p>
    <w:p w:rsidR="00AF6AF0" w:rsidRPr="00AF6AF0" w:rsidP="00AF6AF0" w14:paraId="218AB28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deep learning</w:t>
      </w:r>
    </w:p>
    <w:p w:rsidR="00AF6AF0" w:rsidRPr="00AF6AF0" w:rsidP="00AF6AF0" w14:paraId="60EFD04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\and</w:t>
      </w:r>
    </w:p>
    <w:p w:rsidR="00AF6AF0" w:rsidRPr="00AF6AF0" w:rsidP="00AF6AF0" w14:paraId="6B1597C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ecosystem monitoring</w:t>
      </w:r>
    </w:p>
    <w:p w:rsidR="00AF6AF0" w:rsidRPr="00AF6AF0" w:rsidP="00AF6AF0" w14:paraId="366C3CF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\and</w:t>
      </w:r>
    </w:p>
    <w:p w:rsidR="00AF6AF0" w:rsidRPr="00AF6AF0" w:rsidP="00AF6AF0" w14:paraId="716B352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time-lapse camera</w:t>
      </w:r>
    </w:p>
    <w:p w:rsidR="00AF6AF0" w:rsidRPr="00AF6AF0" w:rsidP="00AF6AF0" w14:paraId="38E220A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w:t>
      </w:r>
    </w:p>
    <w:p w:rsidR="00AF6AF0" w:rsidRPr="00AF6AF0" w:rsidP="00AF6AF0" w14:paraId="560CB06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3FD8C05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\hypertarget</w:t>
      </w:r>
      <w:r w:rsidRPr="00AF6AF0">
        <w:rPr>
          <w:rFonts w:ascii="Courier New" w:eastAsia="Times New Roman" w:hAnsi="Courier New" w:cs="Courier New"/>
          <w:color w:val="000000"/>
          <w:sz w:val="20"/>
          <w:szCs w:val="20"/>
        </w:rPr>
        <w:t>{introduction}{</w:t>
      </w:r>
      <w:r w:rsidRPr="00AF6AF0">
        <w:rPr>
          <w:rFonts w:ascii="Courier New" w:eastAsia="Times New Roman" w:hAnsi="Courier New" w:cs="Courier New"/>
          <w:color w:val="606060"/>
          <w:sz w:val="20"/>
          <w:szCs w:val="20"/>
        </w:rPr>
        <w:t>%</w:t>
      </w:r>
    </w:p>
    <w:p w:rsidR="00AF6AF0" w:rsidRPr="00AF6AF0" w:rsidP="00AF6AF0" w14:paraId="7958217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\section{Introduction}\label{introduction}</w:t>
      </w:r>
      <w:r w:rsidRPr="00AF6AF0">
        <w:rPr>
          <w:rFonts w:ascii="Courier New" w:eastAsia="Times New Roman" w:hAnsi="Courier New" w:cs="Courier New"/>
          <w:color w:val="000000"/>
          <w:sz w:val="20"/>
          <w:szCs w:val="20"/>
        </w:rPr>
        <w:t>}</w:t>
      </w:r>
    </w:p>
    <w:p w:rsidR="00AF6AF0" w:rsidRPr="00AF6AF0" w:rsidP="00AF6AF0" w14:paraId="4509048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0600C77B" w14:textId="0078D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The effects of climate change on terrestrial ecosystems are particularly severe in alpine regions</w:t>
      </w:r>
      <w:ins w:id="92" w:author="Author">
        <w:r w:rsidR="00354DDE">
          <w:rPr>
            <w:rFonts w:ascii="Courier New" w:eastAsia="Times New Roman" w:hAnsi="Courier New" w:cs="Courier New"/>
            <w:color w:val="000000"/>
            <w:sz w:val="20"/>
            <w:szCs w:val="20"/>
          </w:rPr>
          <w:t>,</w:t>
        </w:r>
      </w:ins>
      <w:del w:id="93"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 and the</w:t>
      </w:r>
      <w:r>
        <w:rPr>
          <w:rFonts w:ascii="Courier New" w:eastAsia="Times New Roman" w:hAnsi="Courier New" w:cs="Courier New"/>
          <w:color w:val="000000"/>
          <w:sz w:val="20"/>
          <w:szCs w:val="20"/>
        </w:rPr>
        <w:t xml:space="preserve"> consequences have already been documented globally.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{IPCC2007},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{Gottfried2012NatClimChange},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{IPCCSR2019HM}). Alpine vegetation depends on severe conditions such as low temperatures and long snow-covered periods. </w:t>
      </w:r>
      <w:ins w:id="94" w:author="Author">
        <w:r w:rsidRPr="00AF6AF0">
          <w:rPr>
            <w:rFonts w:ascii="Courier New" w:eastAsia="Times New Roman" w:hAnsi="Courier New" w:cs="Courier New"/>
            <w:color w:val="000000"/>
            <w:sz w:val="20"/>
            <w:szCs w:val="20"/>
          </w:rPr>
          <w:t>A</w:t>
        </w:r>
      </w:ins>
      <w:del w:id="95" w:author="Author">
        <w:r w:rsidRPr="00AF6AF0">
          <w:rPr>
            <w:rFonts w:ascii="Courier New" w:eastAsia="Times New Roman" w:hAnsi="Courier New" w:cs="Courier New"/>
            <w:color w:val="000000"/>
            <w:sz w:val="20"/>
            <w:szCs w:val="20"/>
          </w:rPr>
          <w:delText>Thus a</w:delText>
        </w:r>
      </w:del>
      <w:r w:rsidRPr="00AF6AF0">
        <w:rPr>
          <w:rFonts w:ascii="Courier New" w:eastAsia="Times New Roman" w:hAnsi="Courier New" w:cs="Courier New"/>
          <w:color w:val="000000"/>
          <w:sz w:val="20"/>
          <w:szCs w:val="20"/>
        </w:rPr>
        <w:t xml:space="preserve">lpine areas have unique species </w:t>
      </w:r>
      <w:ins w:id="96" w:author="Author">
        <w:r>
          <w:rPr>
            <w:rFonts w:ascii="Courier New" w:eastAsia="Times New Roman" w:hAnsi="Courier New" w:cs="Courier New"/>
            <w:color w:val="000000"/>
            <w:sz w:val="20"/>
            <w:szCs w:val="20"/>
          </w:rPr>
          <w:t xml:space="preserve">that are </w:t>
        </w:r>
      </w:ins>
      <w:r>
        <w:rPr>
          <w:rFonts w:ascii="Courier New" w:eastAsia="Times New Roman" w:hAnsi="Courier New" w:cs="Courier New"/>
          <w:color w:val="000000"/>
          <w:sz w:val="20"/>
          <w:szCs w:val="20"/>
        </w:rPr>
        <w:t xml:space="preserve">adapted to such extreme environments. Several studies have reported that recent global climatic changes, </w:t>
      </w:r>
      <w:ins w:id="97" w:author="Author">
        <w:r w:rsidRPr="00AF6AF0">
          <w:rPr>
            <w:rFonts w:ascii="Courier New" w:eastAsia="Times New Roman" w:hAnsi="Courier New" w:cs="Courier New"/>
            <w:color w:val="000000"/>
            <w:sz w:val="20"/>
            <w:szCs w:val="20"/>
          </w:rPr>
          <w:t>such</w:t>
        </w:r>
      </w:ins>
      <w:del w:id="98" w:author="Author">
        <w:r w:rsidRPr="00AF6AF0">
          <w:rPr>
            <w:rFonts w:ascii="Courier New" w:eastAsia="Times New Roman" w:hAnsi="Courier New" w:cs="Courier New"/>
            <w:color w:val="000000"/>
            <w:sz w:val="20"/>
            <w:szCs w:val="20"/>
          </w:rPr>
          <w:delText>e.g.</w:delText>
        </w:r>
      </w:del>
      <w:ins w:id="99" w:author="Author">
        <w:r w:rsidRPr="00AF6AF0">
          <w:rPr>
            <w:rFonts w:ascii="Courier New" w:eastAsia="Times New Roman" w:hAnsi="Courier New" w:cs="Courier New"/>
            <w:color w:val="000000"/>
            <w:sz w:val="20"/>
            <w:szCs w:val="20"/>
          </w:rPr>
          <w:t xml:space="preserve"> as</w:t>
        </w:r>
      </w:ins>
      <w:del w:id="100"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 increasing temperatures and </w:t>
      </w:r>
      <w:del w:id="101" w:author="Author">
        <w:r w:rsidRPr="00AF6AF0">
          <w:rPr>
            <w:rFonts w:ascii="Courier New" w:eastAsia="Times New Roman" w:hAnsi="Courier New" w:cs="Courier New"/>
            <w:color w:val="000000"/>
            <w:sz w:val="20"/>
            <w:szCs w:val="20"/>
          </w:rPr>
          <w:delText xml:space="preserve">reducing </w:delText>
        </w:r>
      </w:del>
      <w:ins w:id="102" w:author="Author">
        <w:r w:rsidRPr="00AF6AF0" w:rsidR="003E7D5C">
          <w:rPr>
            <w:rFonts w:ascii="Courier New" w:eastAsia="Times New Roman" w:hAnsi="Courier New" w:cs="Courier New"/>
            <w:color w:val="000000"/>
            <w:sz w:val="20"/>
            <w:szCs w:val="20"/>
          </w:rPr>
          <w:t>reduc</w:t>
        </w:r>
      </w:ins>
      <w:ins w:id="103" w:author="Author">
        <w:r w:rsidR="003E7D5C">
          <w:rPr>
            <w:rFonts w:ascii="Courier New" w:eastAsia="Times New Roman" w:hAnsi="Courier New" w:cs="Courier New"/>
            <w:color w:val="000000"/>
            <w:sz w:val="20"/>
            <w:szCs w:val="20"/>
          </w:rPr>
          <w:t>ed</w:t>
        </w:r>
      </w:ins>
      <w:ins w:id="104" w:author="Author">
        <w:r w:rsidRPr="00AF6AF0" w:rsidR="003E7D5C">
          <w:rPr>
            <w:rFonts w:ascii="Courier New" w:eastAsia="Times New Roman" w:hAnsi="Courier New" w:cs="Courier New"/>
            <w:color w:val="000000"/>
            <w:sz w:val="20"/>
            <w:szCs w:val="20"/>
          </w:rPr>
          <w:t xml:space="preserve"> </w:t>
        </w:r>
      </w:ins>
      <w:ins w:id="105" w:author="Author">
        <w:r w:rsidR="003E7D5C">
          <w:rPr>
            <w:rFonts w:ascii="Courier New" w:eastAsia="Times New Roman" w:hAnsi="Courier New" w:cs="Courier New"/>
            <w:color w:val="000000"/>
            <w:sz w:val="20"/>
            <w:szCs w:val="20"/>
          </w:rPr>
          <w:t xml:space="preserve">periods of </w:t>
        </w:r>
      </w:ins>
      <w:r w:rsidRPr="00AF6AF0">
        <w:rPr>
          <w:rFonts w:ascii="Courier New" w:eastAsia="Times New Roman" w:hAnsi="Courier New" w:cs="Courier New"/>
          <w:color w:val="000000"/>
          <w:sz w:val="20"/>
          <w:szCs w:val="20"/>
        </w:rPr>
        <w:t>snow</w:t>
      </w:r>
      <w:ins w:id="106" w:author="Author">
        <w:r w:rsidR="00354DDE">
          <w:rPr>
            <w:rFonts w:ascii="Courier New" w:eastAsia="Times New Roman" w:hAnsi="Courier New" w:cs="Courier New"/>
            <w:color w:val="000000"/>
            <w:sz w:val="20"/>
            <w:szCs w:val="20"/>
          </w:rPr>
          <w:t xml:space="preserve"> </w:t>
        </w:r>
      </w:ins>
      <w:del w:id="107"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cover</w:t>
      </w:r>
      <w:del w:id="108" w:author="Author">
        <w:r w:rsidRPr="00AF6AF0">
          <w:rPr>
            <w:rFonts w:ascii="Courier New" w:eastAsia="Times New Roman" w:hAnsi="Courier New" w:cs="Courier New"/>
            <w:color w:val="000000"/>
            <w:sz w:val="20"/>
            <w:szCs w:val="20"/>
          </w:rPr>
          <w:delText>ed periods</w:delText>
        </w:r>
      </w:del>
      <w:r w:rsidRPr="00AF6AF0">
        <w:rPr>
          <w:rFonts w:ascii="Courier New" w:eastAsia="Times New Roman" w:hAnsi="Courier New" w:cs="Courier New"/>
          <w:color w:val="000000"/>
          <w:sz w:val="20"/>
          <w:szCs w:val="20"/>
        </w:rPr>
        <w:t xml:space="preserve">, have accelerated the invasion of non-native species into alpine areas (see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{Alexander2016AlpBotany}). In the Taisetsu Mountains, northern Japan, dwarf bamboo (</w:t>
      </w:r>
      <w:r w:rsidRPr="00AF6AF0">
        <w:rPr>
          <w:rFonts w:ascii="Courier New" w:eastAsia="Times New Roman" w:hAnsi="Courier New" w:cs="Courier New"/>
          <w:color w:val="800000"/>
          <w:sz w:val="20"/>
          <w:szCs w:val="20"/>
        </w:rPr>
        <w:t>\emph</w:t>
      </w:r>
      <w:r w:rsidRPr="00AF6AF0">
        <w:rPr>
          <w:rFonts w:ascii="Courier New" w:eastAsia="Times New Roman" w:hAnsi="Courier New" w:cs="Courier New"/>
          <w:color w:val="000000"/>
          <w:sz w:val="20"/>
          <w:szCs w:val="20"/>
        </w:rPr>
        <w:t xml:space="preserve">{Sasa kurilensis}) has invaded alpine snow meadows, </w:t>
      </w:r>
      <w:del w:id="109" w:author="Author" w:date="2023-01-16T22:16:00Z">
        <w:r w:rsidRPr="00AF6AF0">
          <w:rPr>
            <w:rFonts w:ascii="Courier New" w:eastAsia="Times New Roman" w:hAnsi="Courier New" w:cs="Courier New"/>
            <w:color w:val="000000"/>
            <w:sz w:val="20"/>
            <w:szCs w:val="20"/>
          </w:rPr>
          <w:delText xml:space="preserve">probably </w:delText>
        </w:r>
      </w:del>
      <w:ins w:id="110" w:author="Author" w:date="2023-01-16T22:16:00Z">
        <w:r w:rsidR="00BA093C">
          <w:rPr>
            <w:rFonts w:ascii="Courier New" w:eastAsia="Times New Roman" w:hAnsi="Courier New" w:cs="Courier New"/>
            <w:color w:val="000000"/>
            <w:sz w:val="20"/>
            <w:szCs w:val="20"/>
          </w:rPr>
          <w:t>possibly</w:t>
        </w:r>
      </w:ins>
      <w:ins w:id="111" w:author="Author" w:date="2023-01-16T22:16:00Z">
        <w:r w:rsidRPr="00AF6AF0" w:rsidR="00BA093C">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 xml:space="preserve">driven by </w:t>
      </w:r>
      <w:ins w:id="112" w:author="Author">
        <w:r w:rsidRPr="00AF6AF0">
          <w:rPr>
            <w:rFonts w:ascii="Courier New" w:eastAsia="Times New Roman" w:hAnsi="Courier New" w:cs="Courier New"/>
            <w:color w:val="000000"/>
            <w:sz w:val="20"/>
            <w:szCs w:val="20"/>
          </w:rPr>
          <w:t>an</w:t>
        </w:r>
      </w:ins>
      <w:del w:id="113" w:author="Author">
        <w:r w:rsidRPr="00AF6AF0">
          <w:rPr>
            <w:rFonts w:ascii="Courier New" w:eastAsia="Times New Roman" w:hAnsi="Courier New" w:cs="Courier New"/>
            <w:color w:val="000000"/>
            <w:sz w:val="20"/>
            <w:szCs w:val="20"/>
          </w:rPr>
          <w:delText>the</w:delText>
        </w:r>
      </w:del>
      <w:r w:rsidRPr="00AF6AF0">
        <w:rPr>
          <w:rFonts w:ascii="Courier New" w:eastAsia="Times New Roman" w:hAnsi="Courier New" w:cs="Courier New"/>
          <w:color w:val="000000"/>
          <w:sz w:val="20"/>
          <w:szCs w:val="20"/>
        </w:rPr>
        <w:t xml:space="preserve"> extension of the snow-free period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{Kudo2011EcoEvo}). Researchers have also predicted a decrease in </w:t>
      </w:r>
      <w:ins w:id="114" w:author="Author">
        <w:r>
          <w:rPr>
            <w:rFonts w:ascii="Courier New" w:eastAsia="Times New Roman" w:hAnsi="Courier New" w:cs="Courier New"/>
            <w:color w:val="000000"/>
            <w:sz w:val="20"/>
            <w:szCs w:val="20"/>
          </w:rPr>
          <w:t xml:space="preserve">suitable </w:t>
        </w:r>
      </w:ins>
      <w:r>
        <w:rPr>
          <w:rFonts w:ascii="Courier New" w:eastAsia="Times New Roman" w:hAnsi="Courier New" w:cs="Courier New"/>
          <w:color w:val="000000"/>
          <w:sz w:val="20"/>
          <w:szCs w:val="20"/>
        </w:rPr>
        <w:t>habitats</w:t>
      </w:r>
      <w:del w:id="115" w:author="Author">
        <w:r w:rsidRPr="00AF6AF0">
          <w:rPr>
            <w:rFonts w:ascii="Courier New" w:eastAsia="Times New Roman" w:hAnsi="Courier New" w:cs="Courier New"/>
            <w:color w:val="000000"/>
            <w:sz w:val="20"/>
            <w:szCs w:val="20"/>
          </w:rPr>
          <w:delText xml:space="preserve"> suitable</w:delText>
        </w:r>
      </w:del>
      <w:r w:rsidRPr="00AF6AF0">
        <w:rPr>
          <w:rFonts w:ascii="Courier New" w:eastAsia="Times New Roman" w:hAnsi="Courier New" w:cs="Courier New"/>
          <w:color w:val="000000"/>
          <w:sz w:val="20"/>
          <w:szCs w:val="20"/>
        </w:rPr>
        <w:t xml:space="preserve"> for alpine snow meadows in th</w:t>
      </w:r>
      <w:ins w:id="116" w:author="Author">
        <w:r w:rsidRPr="00AF6AF0">
          <w:rPr>
            <w:rFonts w:ascii="Courier New" w:eastAsia="Times New Roman" w:hAnsi="Courier New" w:cs="Courier New"/>
            <w:color w:val="000000"/>
            <w:sz w:val="20"/>
            <w:szCs w:val="20"/>
          </w:rPr>
          <w:t>is</w:t>
        </w:r>
      </w:ins>
      <w:del w:id="117" w:author="Author">
        <w:r w:rsidRPr="00AF6AF0">
          <w:rPr>
            <w:rFonts w:ascii="Courier New" w:eastAsia="Times New Roman" w:hAnsi="Courier New" w:cs="Courier New"/>
            <w:color w:val="000000"/>
            <w:sz w:val="20"/>
            <w:szCs w:val="20"/>
          </w:rPr>
          <w:delText>at</w:delText>
        </w:r>
      </w:del>
      <w:r w:rsidRPr="00AF6AF0">
        <w:rPr>
          <w:rFonts w:ascii="Courier New" w:eastAsia="Times New Roman" w:hAnsi="Courier New" w:cs="Courier New"/>
          <w:color w:val="000000"/>
          <w:sz w:val="20"/>
          <w:szCs w:val="20"/>
        </w:rPr>
        <w:t xml:space="preserve"> area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{Amagai2022AVS}). Climate change has also affected the growth and phenolog</w:t>
      </w:r>
      <w:ins w:id="118" w:author="Author">
        <w:r w:rsidRPr="00AF6AF0">
          <w:rPr>
            <w:rFonts w:ascii="Courier New" w:eastAsia="Times New Roman" w:hAnsi="Courier New" w:cs="Courier New"/>
            <w:color w:val="000000"/>
            <w:sz w:val="20"/>
            <w:szCs w:val="20"/>
          </w:rPr>
          <w:t>y</w:t>
        </w:r>
      </w:ins>
      <w:del w:id="119" w:author="Author">
        <w:r w:rsidRPr="00AF6AF0">
          <w:rPr>
            <w:rFonts w:ascii="Courier New" w:eastAsia="Times New Roman" w:hAnsi="Courier New" w:cs="Courier New"/>
            <w:color w:val="000000"/>
            <w:sz w:val="20"/>
            <w:szCs w:val="20"/>
          </w:rPr>
          <w:delText>ies</w:delText>
        </w:r>
      </w:del>
      <w:r w:rsidRPr="00AF6AF0">
        <w:rPr>
          <w:rFonts w:ascii="Courier New" w:eastAsia="Times New Roman" w:hAnsi="Courier New" w:cs="Courier New"/>
          <w:color w:val="000000"/>
          <w:sz w:val="20"/>
          <w:szCs w:val="20"/>
        </w:rPr>
        <w:t xml:space="preserve"> of native species. For example, the growth of dwarf pine (</w:t>
      </w:r>
      <w:r w:rsidRPr="00AF6AF0">
        <w:rPr>
          <w:rFonts w:ascii="Courier New" w:eastAsia="Times New Roman" w:hAnsi="Courier New" w:cs="Courier New"/>
          <w:color w:val="800000"/>
          <w:sz w:val="20"/>
          <w:szCs w:val="20"/>
        </w:rPr>
        <w:t>\emph</w:t>
      </w:r>
      <w:r w:rsidRPr="00AF6AF0">
        <w:rPr>
          <w:rFonts w:ascii="Courier New" w:eastAsia="Times New Roman" w:hAnsi="Courier New" w:cs="Courier New"/>
          <w:color w:val="000000"/>
          <w:sz w:val="20"/>
          <w:szCs w:val="20"/>
        </w:rPr>
        <w:t>{Pinus pumila}), a dominant species in Japanese alpine regions, has been affected by climatic conditions such as temperature and snowmelt timing</w:t>
      </w:r>
      <w:del w:id="120" w:author="Author">
        <w:r w:rsidRPr="00AF6AF0">
          <w:rPr>
            <w:rFonts w:ascii="Courier New" w:eastAsia="Times New Roman" w:hAnsi="Courier New" w:cs="Courier New"/>
            <w:color w:val="000000"/>
            <w:sz w:val="20"/>
            <w:szCs w:val="20"/>
          </w:rPr>
          <w:delText>s</w:delText>
        </w:r>
      </w:del>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{Amagai2015EcoRes}). In addition, such changes vary depending on </w:t>
      </w:r>
      <w:ins w:id="121" w:author="Author">
        <w:r>
          <w:rPr>
            <w:rFonts w:ascii="Courier New" w:eastAsia="Times New Roman" w:hAnsi="Courier New" w:cs="Courier New"/>
            <w:color w:val="000000"/>
            <w:sz w:val="20"/>
            <w:szCs w:val="20"/>
          </w:rPr>
          <w:t xml:space="preserve">the </w:t>
        </w:r>
      </w:ins>
      <w:r>
        <w:rPr>
          <w:rFonts w:ascii="Courier New" w:eastAsia="Times New Roman" w:hAnsi="Courier New" w:cs="Courier New"/>
          <w:color w:val="000000"/>
          <w:sz w:val="20"/>
          <w:szCs w:val="20"/>
        </w:rPr>
        <w:t>species and microhabitats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{Kudo2010AAA}). Understanding and predicting </w:t>
      </w:r>
      <w:del w:id="122" w:author="Author">
        <w:r w:rsidRPr="00AF6AF0">
          <w:rPr>
            <w:rFonts w:ascii="Courier New" w:eastAsia="Times New Roman" w:hAnsi="Courier New" w:cs="Courier New"/>
            <w:color w:val="000000"/>
            <w:sz w:val="20"/>
            <w:szCs w:val="20"/>
          </w:rPr>
          <w:delText xml:space="preserve">the undergoing </w:delText>
        </w:r>
      </w:del>
      <w:r w:rsidRPr="00AF6AF0">
        <w:rPr>
          <w:rFonts w:ascii="Courier New" w:eastAsia="Times New Roman" w:hAnsi="Courier New" w:cs="Courier New"/>
          <w:color w:val="000000"/>
          <w:sz w:val="20"/>
          <w:szCs w:val="20"/>
        </w:rPr>
        <w:t xml:space="preserve">changes </w:t>
      </w:r>
      <w:ins w:id="123" w:author="Author">
        <w:r w:rsidRPr="00AF6AF0">
          <w:rPr>
            <w:rFonts w:ascii="Courier New" w:eastAsia="Times New Roman" w:hAnsi="Courier New" w:cs="Courier New"/>
            <w:color w:val="000000"/>
            <w:sz w:val="20"/>
            <w:szCs w:val="20"/>
          </w:rPr>
          <w:t>in</w:t>
        </w:r>
      </w:ins>
      <w:del w:id="124" w:author="Author">
        <w:r w:rsidRPr="00AF6AF0">
          <w:rPr>
            <w:rFonts w:ascii="Courier New" w:eastAsia="Times New Roman" w:hAnsi="Courier New" w:cs="Courier New"/>
            <w:color w:val="000000"/>
            <w:sz w:val="20"/>
            <w:szCs w:val="20"/>
          </w:rPr>
          <w:delText>of</w:delText>
        </w:r>
      </w:del>
      <w:r w:rsidRPr="00AF6AF0">
        <w:rPr>
          <w:rFonts w:ascii="Courier New" w:eastAsia="Times New Roman" w:hAnsi="Courier New" w:cs="Courier New"/>
          <w:color w:val="000000"/>
          <w:sz w:val="20"/>
          <w:szCs w:val="20"/>
        </w:rPr>
        <w:t xml:space="preserve"> alpine vegetation requires a monitoring method </w:t>
      </w:r>
      <w:r w:rsidRPr="00AF6AF0">
        <w:rPr>
          <w:rFonts w:ascii="Courier New" w:eastAsia="Times New Roman" w:hAnsi="Courier New" w:cs="Courier New"/>
          <w:color w:val="000000"/>
          <w:sz w:val="20"/>
          <w:szCs w:val="20"/>
          <w:u w:val="single"/>
        </w:rPr>
        <w:t>scalable</w:t>
      </w:r>
      <w:r w:rsidRPr="00AF6AF0">
        <w:rPr>
          <w:rFonts w:ascii="Courier New" w:eastAsia="Times New Roman" w:hAnsi="Courier New" w:cs="Courier New"/>
          <w:color w:val="000000"/>
          <w:sz w:val="20"/>
          <w:szCs w:val="20"/>
        </w:rPr>
        <w:t xml:space="preserve"> to a wide range with </w:t>
      </w:r>
      <w:ins w:id="125" w:author="Author">
        <w:r w:rsidRPr="00AF6AF0">
          <w:rPr>
            <w:rFonts w:ascii="Courier New" w:eastAsia="Times New Roman" w:hAnsi="Courier New" w:cs="Courier New"/>
            <w:color w:val="000000"/>
            <w:sz w:val="20"/>
            <w:szCs w:val="20"/>
          </w:rPr>
          <w:t>high</w:t>
        </w:r>
      </w:ins>
      <w:del w:id="126" w:author="Author">
        <w:r w:rsidRPr="00AF6AF0">
          <w:rPr>
            <w:rFonts w:ascii="Courier New" w:eastAsia="Times New Roman" w:hAnsi="Courier New" w:cs="Courier New"/>
            <w:color w:val="000000"/>
            <w:sz w:val="20"/>
            <w:szCs w:val="20"/>
          </w:rPr>
          <w:delText>a</w:delText>
        </w:r>
      </w:del>
      <w:r w:rsidRPr="00AF6AF0">
        <w:rPr>
          <w:rFonts w:ascii="Courier New" w:eastAsia="Times New Roman" w:hAnsi="Courier New" w:cs="Courier New"/>
          <w:color w:val="000000"/>
          <w:sz w:val="20"/>
          <w:szCs w:val="20"/>
        </w:rPr>
        <w:t xml:space="preserve"> spati</w:t>
      </w:r>
      <w:ins w:id="127" w:author="Author" w:date="2023-01-16T22:17:00Z">
        <w:r w:rsidR="00BA093C">
          <w:rPr>
            <w:rFonts w:ascii="Courier New" w:eastAsia="Times New Roman" w:hAnsi="Courier New" w:cs="Courier New"/>
            <w:color w:val="000000"/>
            <w:sz w:val="20"/>
            <w:szCs w:val="20"/>
          </w:rPr>
          <w:t>o</w:t>
        </w:r>
      </w:ins>
      <w:del w:id="128" w:author="Author" w:date="2023-01-16T22:17:00Z">
        <w:r w:rsidRPr="00AF6AF0">
          <w:rPr>
            <w:rFonts w:ascii="Courier New" w:eastAsia="Times New Roman" w:hAnsi="Courier New" w:cs="Courier New"/>
            <w:color w:val="000000"/>
            <w:sz w:val="20"/>
            <w:szCs w:val="20"/>
          </w:rPr>
          <w:delText>al</w:delText>
        </w:r>
      </w:del>
      <w:del w:id="129" w:author="Author">
        <w:r w:rsidRPr="00AF6AF0">
          <w:rPr>
            <w:rFonts w:ascii="Courier New" w:eastAsia="Times New Roman" w:hAnsi="Courier New" w:cs="Courier New"/>
            <w:color w:val="000000"/>
            <w:sz w:val="20"/>
            <w:szCs w:val="20"/>
          </w:rPr>
          <w:delText>ly</w:delText>
        </w:r>
      </w:del>
      <w:del w:id="130" w:author="Author" w:date="2023-01-16T22:17:00Z">
        <w:r w:rsidRPr="00AF6AF0">
          <w:rPr>
            <w:rFonts w:ascii="Courier New" w:eastAsia="Times New Roman" w:hAnsi="Courier New" w:cs="Courier New"/>
            <w:color w:val="000000"/>
            <w:sz w:val="20"/>
            <w:szCs w:val="20"/>
          </w:rPr>
          <w:delText xml:space="preserve"> and </w:delText>
        </w:r>
      </w:del>
      <w:r w:rsidRPr="00AF6AF0">
        <w:rPr>
          <w:rFonts w:ascii="Courier New" w:eastAsia="Times New Roman" w:hAnsi="Courier New" w:cs="Courier New"/>
          <w:color w:val="000000"/>
          <w:sz w:val="20"/>
          <w:szCs w:val="20"/>
        </w:rPr>
        <w:t>temporal</w:t>
      </w:r>
      <w:del w:id="131" w:author="Author">
        <w:r w:rsidRPr="00AF6AF0">
          <w:rPr>
            <w:rFonts w:ascii="Courier New" w:eastAsia="Times New Roman" w:hAnsi="Courier New" w:cs="Courier New"/>
            <w:color w:val="000000"/>
            <w:sz w:val="20"/>
            <w:szCs w:val="20"/>
          </w:rPr>
          <w:delText>ly high</w:delText>
        </w:r>
      </w:del>
      <w:r w:rsidRPr="00AF6AF0">
        <w:rPr>
          <w:rFonts w:ascii="Courier New" w:eastAsia="Times New Roman" w:hAnsi="Courier New" w:cs="Courier New"/>
          <w:color w:val="000000"/>
          <w:sz w:val="20"/>
          <w:szCs w:val="20"/>
        </w:rPr>
        <w:t xml:space="preserve"> resolution.</w:t>
      </w:r>
    </w:p>
    <w:p w:rsidR="00AF6AF0" w:rsidRPr="00AF6AF0" w:rsidP="00AF6AF0" w14:paraId="66F171E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57AAA76B" w14:textId="430E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Previous studies on alpine ecosystems have relied heavily on field observations</w:t>
      </w:r>
      <w:ins w:id="132" w:author="Author">
        <w:r w:rsidRPr="00AF6AF0">
          <w:rPr>
            <w:rFonts w:ascii="Courier New" w:eastAsia="Times New Roman" w:hAnsi="Courier New" w:cs="Courier New"/>
            <w:color w:val="000000"/>
            <w:sz w:val="20"/>
            <w:szCs w:val="20"/>
          </w:rPr>
          <w:t>; however,</w:t>
        </w:r>
      </w:ins>
      <w:del w:id="133" w:author="Author">
        <w:r w:rsidRPr="00AF6AF0">
          <w:rPr>
            <w:rFonts w:ascii="Courier New" w:eastAsia="Times New Roman" w:hAnsi="Courier New" w:cs="Courier New"/>
            <w:color w:val="000000"/>
            <w:sz w:val="20"/>
            <w:szCs w:val="20"/>
          </w:rPr>
          <w:delText>, yet</w:delText>
        </w:r>
      </w:del>
      <w:r w:rsidRPr="00AF6AF0">
        <w:rPr>
          <w:rFonts w:ascii="Courier New" w:eastAsia="Times New Roman" w:hAnsi="Courier New" w:cs="Courier New"/>
          <w:color w:val="000000"/>
          <w:sz w:val="20"/>
          <w:szCs w:val="20"/>
        </w:rPr>
        <w:t xml:space="preserve"> it is </w:t>
      </w:r>
      <w:ins w:id="134" w:author="Author">
        <w:r w:rsidRPr="00AF6AF0">
          <w:rPr>
            <w:rFonts w:ascii="Courier New" w:eastAsia="Times New Roman" w:hAnsi="Courier New" w:cs="Courier New"/>
            <w:color w:val="000000"/>
            <w:sz w:val="20"/>
            <w:szCs w:val="20"/>
          </w:rPr>
          <w:t>difficult</w:t>
        </w:r>
      </w:ins>
      <w:del w:id="135" w:author="Author">
        <w:r w:rsidRPr="00AF6AF0">
          <w:rPr>
            <w:rFonts w:ascii="Courier New" w:eastAsia="Times New Roman" w:hAnsi="Courier New" w:cs="Courier New"/>
            <w:color w:val="000000"/>
            <w:sz w:val="20"/>
            <w:szCs w:val="20"/>
          </w:rPr>
          <w:delText>hard</w:delText>
        </w:r>
      </w:del>
      <w:r w:rsidRPr="00AF6AF0">
        <w:rPr>
          <w:rFonts w:ascii="Courier New" w:eastAsia="Times New Roman" w:hAnsi="Courier New" w:cs="Courier New"/>
          <w:color w:val="000000"/>
          <w:sz w:val="20"/>
          <w:szCs w:val="20"/>
        </w:rPr>
        <w:t xml:space="preserve"> to cover </w:t>
      </w:r>
      <w:del w:id="136" w:author="Author">
        <w:r w:rsidRPr="00AF6AF0">
          <w:rPr>
            <w:rFonts w:ascii="Courier New" w:eastAsia="Times New Roman" w:hAnsi="Courier New" w:cs="Courier New"/>
            <w:color w:val="000000"/>
            <w:sz w:val="20"/>
            <w:szCs w:val="20"/>
          </w:rPr>
          <w:delText xml:space="preserve">broad </w:delText>
        </w:r>
      </w:del>
      <w:ins w:id="137" w:author="Author">
        <w:r w:rsidR="003E7D5C">
          <w:rPr>
            <w:rFonts w:ascii="Courier New" w:eastAsia="Times New Roman" w:hAnsi="Courier New" w:cs="Courier New"/>
            <w:color w:val="000000"/>
            <w:sz w:val="20"/>
            <w:szCs w:val="20"/>
          </w:rPr>
          <w:t>large</w:t>
        </w:r>
      </w:ins>
      <w:ins w:id="138" w:author="Author">
        <w:r w:rsidRPr="00AF6AF0" w:rsidR="003E7D5C">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 xml:space="preserve">areas in alpine regions due to </w:t>
      </w:r>
      <w:del w:id="139"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poor accessibility and severe weather.</w:t>
      </w:r>
      <w:ins w:id="140" w:author="Author" w:date="2023-01-16T22:17:00Z">
        <w:r w:rsidR="00BA093C">
          <w:rPr>
            <w:rFonts w:ascii="Courier New" w:eastAsia="Times New Roman" w:hAnsi="Courier New" w:cs="Courier New"/>
            <w:color w:val="000000"/>
            <w:sz w:val="20"/>
            <w:szCs w:val="20"/>
          </w:rPr>
          <w:t xml:space="preserve"> Additionally,</w:t>
        </w:r>
      </w:ins>
      <w:r w:rsidRPr="00AF6AF0">
        <w:rPr>
          <w:rFonts w:ascii="Courier New" w:eastAsia="Times New Roman" w:hAnsi="Courier New" w:cs="Courier New"/>
          <w:color w:val="000000"/>
          <w:sz w:val="20"/>
          <w:szCs w:val="20"/>
        </w:rPr>
        <w:t xml:space="preserve"> </w:t>
      </w:r>
      <w:ins w:id="141" w:author="Author" w:date="2023-01-16T22:17:00Z">
        <w:r w:rsidR="00BA093C">
          <w:rPr>
            <w:rFonts w:ascii="Courier New" w:eastAsia="Times New Roman" w:hAnsi="Courier New" w:cs="Courier New"/>
            <w:color w:val="000000"/>
            <w:sz w:val="20"/>
            <w:szCs w:val="20"/>
          </w:rPr>
          <w:t>v</w:t>
        </w:r>
      </w:ins>
      <w:del w:id="142" w:author="Author">
        <w:r w:rsidRPr="00AF6AF0">
          <w:rPr>
            <w:rFonts w:ascii="Courier New" w:eastAsia="Times New Roman" w:hAnsi="Courier New" w:cs="Courier New"/>
            <w:color w:val="000000"/>
            <w:sz w:val="20"/>
            <w:szCs w:val="20"/>
          </w:rPr>
          <w:delText>The v</w:delText>
        </w:r>
      </w:del>
      <w:r w:rsidRPr="00AF6AF0">
        <w:rPr>
          <w:rFonts w:ascii="Courier New" w:eastAsia="Times New Roman" w:hAnsi="Courier New" w:cs="Courier New"/>
          <w:color w:val="000000"/>
          <w:sz w:val="20"/>
          <w:szCs w:val="20"/>
        </w:rPr>
        <w:t xml:space="preserve">ariance in </w:t>
      </w:r>
      <w:del w:id="143" w:author="Author">
        <w:r w:rsidRPr="00AF6AF0">
          <w:rPr>
            <w:rFonts w:ascii="Courier New" w:eastAsia="Times New Roman" w:hAnsi="Courier New" w:cs="Courier New"/>
            <w:color w:val="000000"/>
            <w:sz w:val="20"/>
            <w:szCs w:val="20"/>
          </w:rPr>
          <w:delText xml:space="preserve">the phenology of </w:delText>
        </w:r>
      </w:del>
      <w:r w:rsidRPr="00AF6AF0">
        <w:rPr>
          <w:rFonts w:ascii="Courier New" w:eastAsia="Times New Roman" w:hAnsi="Courier New" w:cs="Courier New"/>
          <w:color w:val="000000"/>
          <w:sz w:val="20"/>
          <w:szCs w:val="20"/>
        </w:rPr>
        <w:t>alpine plant</w:t>
      </w:r>
      <w:del w:id="144" w:author="Author">
        <w:r w:rsidRPr="00AF6AF0">
          <w:rPr>
            <w:rFonts w:ascii="Courier New" w:eastAsia="Times New Roman" w:hAnsi="Courier New" w:cs="Courier New"/>
            <w:color w:val="000000"/>
            <w:sz w:val="20"/>
            <w:szCs w:val="20"/>
          </w:rPr>
          <w:delText>s</w:delText>
        </w:r>
      </w:del>
      <w:r w:rsidRPr="00AF6AF0">
        <w:rPr>
          <w:rFonts w:ascii="Courier New" w:eastAsia="Times New Roman" w:hAnsi="Courier New" w:cs="Courier New"/>
          <w:color w:val="000000"/>
          <w:sz w:val="20"/>
          <w:szCs w:val="20"/>
        </w:rPr>
        <w:t xml:space="preserve"> </w:t>
      </w:r>
      <w:ins w:id="145" w:author="Author">
        <w:r w:rsidRPr="00AF6AF0">
          <w:rPr>
            <w:rFonts w:ascii="Courier New" w:eastAsia="Times New Roman" w:hAnsi="Courier New" w:cs="Courier New"/>
            <w:color w:val="000000"/>
            <w:sz w:val="20"/>
            <w:szCs w:val="20"/>
          </w:rPr>
          <w:t>phenology</w:t>
        </w:r>
      </w:ins>
      <w:del w:id="146" w:author="Author">
        <w:r w:rsidRPr="00AF6AF0">
          <w:rPr>
            <w:rFonts w:ascii="Courier New" w:eastAsia="Times New Roman" w:hAnsi="Courier New" w:cs="Courier New"/>
            <w:color w:val="000000"/>
            <w:sz w:val="20"/>
            <w:szCs w:val="20"/>
          </w:rPr>
          <w:delText>has</w:delText>
        </w:r>
      </w:del>
      <w:r w:rsidRPr="00AF6AF0">
        <w:rPr>
          <w:rFonts w:ascii="Courier New" w:eastAsia="Times New Roman" w:hAnsi="Courier New" w:cs="Courier New"/>
          <w:color w:val="000000"/>
          <w:sz w:val="20"/>
          <w:szCs w:val="20"/>
        </w:rPr>
        <w:t xml:space="preserve"> </w:t>
      </w:r>
      <w:del w:id="147" w:author="Author" w:date="2023-01-16T22:17:00Z">
        <w:r w:rsidRPr="00AF6AF0">
          <w:rPr>
            <w:rFonts w:ascii="Courier New" w:eastAsia="Times New Roman" w:hAnsi="Courier New" w:cs="Courier New"/>
            <w:color w:val="000000"/>
            <w:sz w:val="20"/>
            <w:szCs w:val="20"/>
          </w:rPr>
          <w:delText xml:space="preserve">also </w:delText>
        </w:r>
      </w:del>
      <w:r w:rsidRPr="00AF6AF0">
        <w:rPr>
          <w:rFonts w:ascii="Courier New" w:eastAsia="Times New Roman" w:hAnsi="Courier New" w:cs="Courier New"/>
          <w:color w:val="000000"/>
          <w:sz w:val="20"/>
          <w:szCs w:val="20"/>
        </w:rPr>
        <w:t>complicate</w:t>
      </w:r>
      <w:ins w:id="148" w:author="Author">
        <w:r w:rsidRPr="00AF6AF0">
          <w:rPr>
            <w:rFonts w:ascii="Courier New" w:eastAsia="Times New Roman" w:hAnsi="Courier New" w:cs="Courier New"/>
            <w:color w:val="000000"/>
            <w:sz w:val="20"/>
            <w:szCs w:val="20"/>
          </w:rPr>
          <w:t>s</w:t>
        </w:r>
      </w:ins>
      <w:del w:id="149" w:author="Author">
        <w:r w:rsidRPr="00AF6AF0">
          <w:rPr>
            <w:rFonts w:ascii="Courier New" w:eastAsia="Times New Roman" w:hAnsi="Courier New" w:cs="Courier New"/>
            <w:color w:val="000000"/>
            <w:sz w:val="20"/>
            <w:szCs w:val="20"/>
          </w:rPr>
          <w:delText>d</w:delText>
        </w:r>
      </w:del>
      <w:r w:rsidRPr="00AF6AF0">
        <w:rPr>
          <w:rFonts w:ascii="Courier New" w:eastAsia="Times New Roman" w:hAnsi="Courier New" w:cs="Courier New"/>
          <w:color w:val="000000"/>
          <w:sz w:val="20"/>
          <w:szCs w:val="20"/>
        </w:rPr>
        <w:t xml:space="preserve"> th</w:t>
      </w:r>
      <w:ins w:id="150" w:author="Author">
        <w:r w:rsidRPr="00AF6AF0">
          <w:rPr>
            <w:rFonts w:ascii="Courier New" w:eastAsia="Times New Roman" w:hAnsi="Courier New" w:cs="Courier New"/>
            <w:color w:val="000000"/>
            <w:sz w:val="20"/>
            <w:szCs w:val="20"/>
          </w:rPr>
          <w:t>is</w:t>
        </w:r>
      </w:ins>
      <w:del w:id="151" w:author="Author">
        <w:r w:rsidRPr="00AF6AF0">
          <w:rPr>
            <w:rFonts w:ascii="Courier New" w:eastAsia="Times New Roman" w:hAnsi="Courier New" w:cs="Courier New"/>
            <w:color w:val="000000"/>
            <w:sz w:val="20"/>
            <w:szCs w:val="20"/>
          </w:rPr>
          <w:delText>e</w:delText>
        </w:r>
      </w:del>
      <w:r w:rsidRPr="00AF6AF0">
        <w:rPr>
          <w:rFonts w:ascii="Courier New" w:eastAsia="Times New Roman" w:hAnsi="Courier New" w:cs="Courier New"/>
          <w:color w:val="000000"/>
          <w:sz w:val="20"/>
          <w:szCs w:val="20"/>
        </w:rPr>
        <w:t xml:space="preserve"> problem. Strictly limited by snow cover, the growing season of alpine plants is typically very short</w:t>
      </w:r>
      <w:ins w:id="152" w:author="Author">
        <w:r w:rsidR="00354DDE">
          <w:rPr>
            <w:rFonts w:ascii="Courier New" w:eastAsia="Times New Roman" w:hAnsi="Courier New" w:cs="Courier New"/>
            <w:color w:val="000000"/>
            <w:sz w:val="20"/>
            <w:szCs w:val="20"/>
          </w:rPr>
          <w:t>,</w:t>
        </w:r>
      </w:ins>
      <w:r w:rsidRPr="00AF6AF0">
        <w:rPr>
          <w:rFonts w:ascii="Courier New" w:eastAsia="Times New Roman" w:hAnsi="Courier New" w:cs="Courier New"/>
          <w:color w:val="000000"/>
          <w:sz w:val="20"/>
          <w:szCs w:val="20"/>
        </w:rPr>
        <w:t xml:space="preserve"> and their phenology varies greatly across years and microtopography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{Kudo1991AAR}). Thus</w:t>
      </w:r>
      <w:ins w:id="153" w:author="Author">
        <w:r>
          <w:rPr>
            <w:rFonts w:ascii="Courier New" w:eastAsia="Times New Roman" w:hAnsi="Courier New" w:cs="Courier New"/>
            <w:color w:val="000000"/>
            <w:sz w:val="20"/>
            <w:szCs w:val="20"/>
          </w:rPr>
          <w:t>, it is difficult to</w:t>
        </w:r>
      </w:ins>
      <w:r>
        <w:rPr>
          <w:rFonts w:ascii="Courier New" w:eastAsia="Times New Roman" w:hAnsi="Courier New" w:cs="Courier New"/>
          <w:color w:val="000000"/>
          <w:sz w:val="20"/>
          <w:szCs w:val="20"/>
        </w:rPr>
        <w:t xml:space="preserve"> plan</w:t>
      </w:r>
      <w:del w:id="154" w:author="Author">
        <w:r w:rsidRPr="00AF6AF0">
          <w:rPr>
            <w:rFonts w:ascii="Courier New" w:eastAsia="Times New Roman" w:hAnsi="Courier New" w:cs="Courier New"/>
            <w:color w:val="000000"/>
            <w:sz w:val="20"/>
            <w:szCs w:val="20"/>
          </w:rPr>
          <w:delText>ning</w:delText>
        </w:r>
      </w:del>
      <w:r w:rsidRPr="00AF6AF0">
        <w:rPr>
          <w:rFonts w:ascii="Courier New" w:eastAsia="Times New Roman" w:hAnsi="Courier New" w:cs="Courier New"/>
          <w:color w:val="000000"/>
          <w:sz w:val="20"/>
          <w:szCs w:val="20"/>
        </w:rPr>
        <w:t xml:space="preserve"> observations by predicting </w:t>
      </w:r>
      <w:del w:id="155"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plant phenology</w:t>
      </w:r>
      <w:del w:id="156" w:author="Author">
        <w:r w:rsidRPr="00AF6AF0">
          <w:rPr>
            <w:rFonts w:ascii="Courier New" w:eastAsia="Times New Roman" w:hAnsi="Courier New" w:cs="Courier New"/>
            <w:color w:val="000000"/>
            <w:sz w:val="20"/>
            <w:szCs w:val="20"/>
          </w:rPr>
          <w:delText xml:space="preserve"> is difficult</w:delText>
        </w:r>
      </w:del>
      <w:r w:rsidRPr="00AF6AF0">
        <w:rPr>
          <w:rFonts w:ascii="Courier New" w:eastAsia="Times New Roman" w:hAnsi="Courier New" w:cs="Courier New"/>
          <w:color w:val="000000"/>
          <w:sz w:val="20"/>
          <w:szCs w:val="20"/>
        </w:rPr>
        <w:t xml:space="preserve">, </w:t>
      </w:r>
      <w:del w:id="157" w:author="Author" w:date="2023-01-16T22:17:00Z">
        <w:r w:rsidRPr="00AF6AF0">
          <w:rPr>
            <w:rFonts w:ascii="Courier New" w:eastAsia="Times New Roman" w:hAnsi="Courier New" w:cs="Courier New"/>
            <w:color w:val="000000"/>
            <w:sz w:val="20"/>
            <w:szCs w:val="20"/>
          </w:rPr>
          <w:delText xml:space="preserve">making </w:delText>
        </w:r>
      </w:del>
      <w:ins w:id="158" w:author="Author" w:date="2023-01-16T22:17:00Z">
        <w:r w:rsidR="00BA093C">
          <w:rPr>
            <w:rFonts w:ascii="Courier New" w:eastAsia="Times New Roman" w:hAnsi="Courier New" w:cs="Courier New"/>
            <w:color w:val="000000"/>
            <w:sz w:val="20"/>
            <w:szCs w:val="20"/>
          </w:rPr>
          <w:t>rendering</w:t>
        </w:r>
      </w:ins>
      <w:ins w:id="159" w:author="Author" w:date="2023-01-16T22:17:00Z">
        <w:r w:rsidRPr="00AF6AF0" w:rsidR="00BA093C">
          <w:rPr>
            <w:rFonts w:ascii="Courier New" w:eastAsia="Times New Roman" w:hAnsi="Courier New" w:cs="Courier New"/>
            <w:color w:val="000000"/>
            <w:sz w:val="20"/>
            <w:szCs w:val="20"/>
          </w:rPr>
          <w:t xml:space="preserve"> </w:t>
        </w:r>
      </w:ins>
      <w:del w:id="160" w:author="Author" w:date="2023-01-16T22:18:00Z">
        <w:r w:rsidRPr="00AF6AF0">
          <w:rPr>
            <w:rFonts w:ascii="Courier New" w:eastAsia="Times New Roman" w:hAnsi="Courier New" w:cs="Courier New"/>
            <w:color w:val="000000"/>
            <w:sz w:val="20"/>
            <w:szCs w:val="20"/>
          </w:rPr>
          <w:delText xml:space="preserve">it necessary to conduct </w:delText>
        </w:r>
      </w:del>
      <w:del w:id="161" w:author="Author">
        <w:r w:rsidRPr="00AF6AF0">
          <w:rPr>
            <w:rFonts w:ascii="Courier New" w:eastAsia="Times New Roman" w:hAnsi="Courier New" w:cs="Courier New"/>
            <w:color w:val="000000"/>
            <w:sz w:val="20"/>
            <w:szCs w:val="20"/>
          </w:rPr>
          <w:delText xml:space="preserve">a </w:delText>
        </w:r>
      </w:del>
      <w:r w:rsidRPr="00AF6AF0">
        <w:rPr>
          <w:rFonts w:ascii="Courier New" w:eastAsia="Times New Roman" w:hAnsi="Courier New" w:cs="Courier New"/>
          <w:color w:val="000000"/>
          <w:sz w:val="20"/>
          <w:szCs w:val="20"/>
        </w:rPr>
        <w:t>continuous observation</w:t>
      </w:r>
      <w:ins w:id="162" w:author="Author">
        <w:r>
          <w:rPr>
            <w:rFonts w:ascii="Courier New" w:eastAsia="Times New Roman" w:hAnsi="Courier New" w:cs="Courier New"/>
            <w:color w:val="000000"/>
            <w:sz w:val="20"/>
            <w:szCs w:val="20"/>
          </w:rPr>
          <w:t>s</w:t>
        </w:r>
      </w:ins>
      <w:r>
        <w:rPr>
          <w:rFonts w:ascii="Courier New" w:eastAsia="Times New Roman" w:hAnsi="Courier New" w:cs="Courier New"/>
          <w:color w:val="000000"/>
          <w:sz w:val="20"/>
          <w:szCs w:val="20"/>
        </w:rPr>
        <w:t xml:space="preserve"> over </w:t>
      </w:r>
      <w:ins w:id="163" w:author="Author">
        <w:r>
          <w:rPr>
            <w:rFonts w:ascii="Courier New" w:eastAsia="Times New Roman" w:hAnsi="Courier New" w:cs="Courier New"/>
            <w:color w:val="000000"/>
            <w:sz w:val="20"/>
            <w:szCs w:val="20"/>
          </w:rPr>
          <w:t xml:space="preserve">several </w:t>
        </w:r>
      </w:ins>
      <w:r>
        <w:rPr>
          <w:rFonts w:ascii="Courier New" w:eastAsia="Times New Roman" w:hAnsi="Courier New" w:cs="Courier New"/>
          <w:color w:val="000000"/>
          <w:sz w:val="20"/>
          <w:szCs w:val="20"/>
        </w:rPr>
        <w:t>months</w:t>
      </w:r>
      <w:ins w:id="164" w:author="Author" w:date="2023-01-16T22:18:00Z">
        <w:r w:rsidR="00BA093C">
          <w:rPr>
            <w:rFonts w:ascii="Courier New" w:eastAsia="Times New Roman" w:hAnsi="Courier New" w:cs="Courier New"/>
            <w:color w:val="000000"/>
            <w:sz w:val="20"/>
            <w:szCs w:val="20"/>
          </w:rPr>
          <w:t xml:space="preserve"> necessary</w:t>
        </w:r>
      </w:ins>
      <w:r>
        <w:rPr>
          <w:rFonts w:ascii="Courier New" w:eastAsia="Times New Roman" w:hAnsi="Courier New" w:cs="Courier New"/>
          <w:color w:val="000000"/>
          <w:sz w:val="20"/>
          <w:szCs w:val="20"/>
        </w:rPr>
        <w:t>. Satellite, airborne, and Unmanned Aerial Vehicle (UAV) remote</w:t>
      </w:r>
      <w:commentRangeStart w:id="165"/>
      <w:ins w:id="166" w:author="Author">
        <w:r w:rsidRPr="00AF6AF0">
          <w:rPr>
            <w:rFonts w:ascii="Courier New" w:eastAsia="Times New Roman" w:hAnsi="Courier New" w:cs="Courier New"/>
            <w:color w:val="000000"/>
            <w:sz w:val="20"/>
            <w:szCs w:val="20"/>
          </w:rPr>
          <w:t>-</w:t>
        </w:r>
      </w:ins>
      <w:commentRangeEnd w:id="165"/>
      <w:r>
        <w:rPr>
          <w:rStyle w:val="CommentReference"/>
        </w:rPr>
        <w:commentReference w:id="165"/>
      </w:r>
      <w:del w:id="167" w:author="Author">
        <w:r w:rsidRPr="00AF6AF0">
          <w:rPr>
            <w:rFonts w:ascii="Courier New" w:eastAsia="Times New Roman" w:hAnsi="Courier New" w:cs="Courier New"/>
            <w:color w:val="000000"/>
            <w:sz w:val="20"/>
            <w:szCs w:val="20"/>
          </w:rPr>
          <w:delText xml:space="preserve"> </w:delText>
        </w:r>
      </w:del>
      <w:r w:rsidRPr="00AF6AF0">
        <w:rPr>
          <w:rFonts w:ascii="Courier New" w:eastAsia="Times New Roman" w:hAnsi="Courier New" w:cs="Courier New"/>
          <w:color w:val="000000"/>
          <w:sz w:val="20"/>
          <w:szCs w:val="20"/>
        </w:rPr>
        <w:t xml:space="preserve">sensing methods </w:t>
      </w:r>
      <w:ins w:id="168" w:author="Author">
        <w:r w:rsidRPr="00AF6AF0">
          <w:rPr>
            <w:rFonts w:ascii="Courier New" w:eastAsia="Times New Roman" w:hAnsi="Courier New" w:cs="Courier New"/>
            <w:color w:val="000000"/>
            <w:sz w:val="20"/>
            <w:szCs w:val="20"/>
          </w:rPr>
          <w:t>appear</w:t>
        </w:r>
      </w:ins>
      <w:del w:id="169" w:author="Author">
        <w:r w:rsidRPr="00AF6AF0">
          <w:rPr>
            <w:rFonts w:ascii="Courier New" w:eastAsia="Times New Roman" w:hAnsi="Courier New" w:cs="Courier New"/>
            <w:color w:val="000000"/>
            <w:sz w:val="20"/>
            <w:szCs w:val="20"/>
          </w:rPr>
          <w:delText>seem</w:delText>
        </w:r>
      </w:del>
      <w:r w:rsidRPr="00AF6AF0">
        <w:rPr>
          <w:rFonts w:ascii="Courier New" w:eastAsia="Times New Roman" w:hAnsi="Courier New" w:cs="Courier New"/>
          <w:color w:val="000000"/>
          <w:sz w:val="20"/>
          <w:szCs w:val="20"/>
        </w:rPr>
        <w:t xml:space="preserve"> to be alternatives. However, satellite imagery of alpine areas is rarely available </w:t>
      </w:r>
      <w:ins w:id="170" w:author="Author">
        <w:r w:rsidRPr="00AF6AF0">
          <w:rPr>
            <w:rFonts w:ascii="Courier New" w:eastAsia="Times New Roman" w:hAnsi="Courier New" w:cs="Courier New"/>
            <w:color w:val="000000"/>
            <w:sz w:val="20"/>
            <w:szCs w:val="20"/>
          </w:rPr>
          <w:t>because</w:t>
        </w:r>
      </w:ins>
      <w:del w:id="171" w:author="Author">
        <w:r w:rsidRPr="00AF6AF0">
          <w:rPr>
            <w:rFonts w:ascii="Courier New" w:eastAsia="Times New Roman" w:hAnsi="Courier New" w:cs="Courier New"/>
            <w:color w:val="000000"/>
            <w:sz w:val="20"/>
            <w:szCs w:val="20"/>
          </w:rPr>
          <w:delText>due</w:delText>
        </w:r>
      </w:del>
      <w:r w:rsidRPr="00AF6AF0">
        <w:rPr>
          <w:rFonts w:ascii="Courier New" w:eastAsia="Times New Roman" w:hAnsi="Courier New" w:cs="Courier New"/>
          <w:color w:val="000000"/>
          <w:sz w:val="20"/>
          <w:szCs w:val="20"/>
        </w:rPr>
        <w:t xml:space="preserve"> </w:t>
      </w:r>
      <w:ins w:id="172" w:author="Author">
        <w:r w:rsidRPr="00AF6AF0">
          <w:rPr>
            <w:rFonts w:ascii="Courier New" w:eastAsia="Times New Roman" w:hAnsi="Courier New" w:cs="Courier New"/>
            <w:color w:val="000000"/>
            <w:sz w:val="20"/>
            <w:szCs w:val="20"/>
          </w:rPr>
          <w:t>of</w:t>
        </w:r>
      </w:ins>
      <w:del w:id="173" w:author="Author">
        <w:r w:rsidRPr="00AF6AF0">
          <w:rPr>
            <w:rFonts w:ascii="Courier New" w:eastAsia="Times New Roman" w:hAnsi="Courier New" w:cs="Courier New"/>
            <w:color w:val="000000"/>
            <w:sz w:val="20"/>
            <w:szCs w:val="20"/>
          </w:rPr>
          <w:delText>to</w:delText>
        </w:r>
      </w:del>
      <w:r w:rsidRPr="00AF6AF0">
        <w:rPr>
          <w:rFonts w:ascii="Courier New" w:eastAsia="Times New Roman" w:hAnsi="Courier New" w:cs="Courier New"/>
          <w:color w:val="000000"/>
          <w:sz w:val="20"/>
          <w:szCs w:val="20"/>
        </w:rPr>
        <w:t xml:space="preserve"> cloud cover, and the spatial resolution is </w:t>
      </w:r>
      <w:ins w:id="174" w:author="Author">
        <w:r w:rsidRPr="00AF6AF0">
          <w:rPr>
            <w:rFonts w:ascii="Courier New" w:eastAsia="Times New Roman" w:hAnsi="Courier New" w:cs="Courier New"/>
            <w:color w:val="000000"/>
            <w:sz w:val="20"/>
            <w:szCs w:val="20"/>
          </w:rPr>
          <w:t>insufficient</w:t>
        </w:r>
      </w:ins>
      <w:del w:id="175" w:author="Author">
        <w:r w:rsidRPr="00AF6AF0">
          <w:rPr>
            <w:rFonts w:ascii="Courier New" w:eastAsia="Times New Roman" w:hAnsi="Courier New" w:cs="Courier New"/>
            <w:color w:val="000000"/>
            <w:sz w:val="20"/>
            <w:szCs w:val="20"/>
          </w:rPr>
          <w:delText>not enough</w:delText>
        </w:r>
      </w:del>
      <w:r w:rsidRPr="00AF6AF0">
        <w:rPr>
          <w:rFonts w:ascii="Courier New" w:eastAsia="Times New Roman" w:hAnsi="Courier New" w:cs="Courier New"/>
          <w:color w:val="000000"/>
          <w:sz w:val="20"/>
          <w:szCs w:val="20"/>
        </w:rPr>
        <w:t xml:space="preserve"> to observe vegetation changes at the plant community scale. Airborne imagery can </w:t>
      </w:r>
      <w:ins w:id="176" w:author="Author">
        <w:r>
          <w:rPr>
            <w:rFonts w:ascii="Courier New" w:eastAsia="Times New Roman" w:hAnsi="Courier New" w:cs="Courier New"/>
            <w:color w:val="000000"/>
            <w:sz w:val="20"/>
            <w:szCs w:val="20"/>
          </w:rPr>
          <w:t xml:space="preserve">be used to </w:t>
        </w:r>
      </w:ins>
      <w:r>
        <w:rPr>
          <w:rFonts w:ascii="Courier New" w:eastAsia="Times New Roman" w:hAnsi="Courier New" w:cs="Courier New"/>
          <w:color w:val="000000"/>
          <w:sz w:val="20"/>
          <w:szCs w:val="20"/>
        </w:rPr>
        <w:t xml:space="preserve">obtain high-resolution data, but </w:t>
      </w:r>
      <w:ins w:id="177" w:author="Author">
        <w:r w:rsidR="003E7D5C">
          <w:rPr>
            <w:rFonts w:ascii="Courier New" w:eastAsia="Times New Roman" w:hAnsi="Courier New" w:cs="Courier New"/>
            <w:color w:val="000000"/>
            <w:sz w:val="20"/>
            <w:szCs w:val="20"/>
          </w:rPr>
          <w:t xml:space="preserve">frequent monitoring is restricted by </w:t>
        </w:r>
      </w:ins>
      <w:r>
        <w:rPr>
          <w:rFonts w:ascii="Courier New" w:eastAsia="Times New Roman" w:hAnsi="Courier New" w:cs="Courier New"/>
          <w:color w:val="000000"/>
          <w:sz w:val="20"/>
          <w:szCs w:val="20"/>
        </w:rPr>
        <w:t>its cost</w:t>
      </w:r>
      <w:del w:id="178" w:author="Author">
        <w:r>
          <w:rPr>
            <w:rFonts w:ascii="Courier New" w:eastAsia="Times New Roman" w:hAnsi="Courier New" w:cs="Courier New"/>
            <w:color w:val="000000"/>
            <w:sz w:val="20"/>
            <w:szCs w:val="20"/>
          </w:rPr>
          <w:delText xml:space="preserve"> becomes a bottleneck for frequent monitoring</w:delText>
        </w:r>
      </w:del>
      <w:r>
        <w:rPr>
          <w:rFonts w:ascii="Courier New" w:eastAsia="Times New Roman" w:hAnsi="Courier New" w:cs="Courier New"/>
          <w:color w:val="000000"/>
          <w:sz w:val="20"/>
          <w:szCs w:val="20"/>
        </w:rPr>
        <w:t xml:space="preserve">. Although UAV methods have become </w:t>
      </w:r>
      <w:del w:id="179" w:author="Author">
        <w:r w:rsidRPr="00AF6AF0">
          <w:rPr>
            <w:rFonts w:ascii="Courier New" w:eastAsia="Times New Roman" w:hAnsi="Courier New" w:cs="Courier New"/>
            <w:color w:val="000000"/>
            <w:sz w:val="20"/>
            <w:szCs w:val="20"/>
          </w:rPr>
          <w:delText xml:space="preserve">a </w:delText>
        </w:r>
      </w:del>
      <w:r w:rsidRPr="00AF6AF0">
        <w:rPr>
          <w:rFonts w:ascii="Courier New" w:eastAsia="Times New Roman" w:hAnsi="Courier New" w:cs="Courier New"/>
          <w:color w:val="000000"/>
          <w:sz w:val="20"/>
          <w:szCs w:val="20"/>
        </w:rPr>
        <w:t>cost-effective tool</w:t>
      </w:r>
      <w:ins w:id="180" w:author="Author">
        <w:r>
          <w:rPr>
            <w:rFonts w:ascii="Courier New" w:eastAsia="Times New Roman" w:hAnsi="Courier New" w:cs="Courier New"/>
            <w:color w:val="000000"/>
            <w:sz w:val="20"/>
            <w:szCs w:val="20"/>
          </w:rPr>
          <w:t>s</w:t>
        </w:r>
      </w:ins>
      <w:r>
        <w:rPr>
          <w:rFonts w:ascii="Courier New" w:eastAsia="Times New Roman" w:hAnsi="Courier New" w:cs="Courier New"/>
          <w:color w:val="000000"/>
          <w:sz w:val="20"/>
          <w:szCs w:val="20"/>
        </w:rPr>
        <w:t xml:space="preserve"> for ecological monitoring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{Baena2017PLOSONE}), continuous monitoring with </w:t>
      </w:r>
      <w:r w:rsidRPr="00AF6AF0">
        <w:rPr>
          <w:rFonts w:ascii="Courier New" w:eastAsia="Times New Roman" w:hAnsi="Courier New" w:cs="Courier New"/>
          <w:color w:val="000000"/>
          <w:sz w:val="20"/>
          <w:szCs w:val="20"/>
          <w:u w:val="single"/>
        </w:rPr>
        <w:t>UAVs</w:t>
      </w:r>
      <w:r w:rsidRPr="00AF6AF0">
        <w:rPr>
          <w:rFonts w:ascii="Courier New" w:eastAsia="Times New Roman" w:hAnsi="Courier New" w:cs="Courier New"/>
          <w:color w:val="000000"/>
          <w:sz w:val="20"/>
          <w:szCs w:val="20"/>
        </w:rPr>
        <w:t xml:space="preserve"> in alpine regions is difficult </w:t>
      </w:r>
      <w:ins w:id="181" w:author="Author">
        <w:r w:rsidRPr="00AF6AF0">
          <w:rPr>
            <w:rFonts w:ascii="Courier New" w:eastAsia="Times New Roman" w:hAnsi="Courier New" w:cs="Courier New"/>
            <w:color w:val="000000"/>
            <w:sz w:val="20"/>
            <w:szCs w:val="20"/>
          </w:rPr>
          <w:t>because</w:t>
        </w:r>
      </w:ins>
      <w:del w:id="182" w:author="Author">
        <w:r w:rsidRPr="00AF6AF0">
          <w:rPr>
            <w:rFonts w:ascii="Courier New" w:eastAsia="Times New Roman" w:hAnsi="Courier New" w:cs="Courier New"/>
            <w:color w:val="000000"/>
            <w:sz w:val="20"/>
            <w:szCs w:val="20"/>
          </w:rPr>
          <w:delText>due</w:delText>
        </w:r>
      </w:del>
      <w:r w:rsidRPr="00AF6AF0">
        <w:rPr>
          <w:rFonts w:ascii="Courier New" w:eastAsia="Times New Roman" w:hAnsi="Courier New" w:cs="Courier New"/>
          <w:color w:val="000000"/>
          <w:sz w:val="20"/>
          <w:szCs w:val="20"/>
        </w:rPr>
        <w:t xml:space="preserve"> </w:t>
      </w:r>
      <w:ins w:id="183" w:author="Author">
        <w:r w:rsidRPr="00AF6AF0">
          <w:rPr>
            <w:rFonts w:ascii="Courier New" w:eastAsia="Times New Roman" w:hAnsi="Courier New" w:cs="Courier New"/>
            <w:color w:val="000000"/>
            <w:sz w:val="20"/>
            <w:szCs w:val="20"/>
          </w:rPr>
          <w:t>of</w:t>
        </w:r>
      </w:ins>
      <w:del w:id="184" w:author="Author">
        <w:r w:rsidRPr="00AF6AF0">
          <w:rPr>
            <w:rFonts w:ascii="Courier New" w:eastAsia="Times New Roman" w:hAnsi="Courier New" w:cs="Courier New"/>
            <w:color w:val="000000"/>
            <w:sz w:val="20"/>
            <w:szCs w:val="20"/>
          </w:rPr>
          <w:delText>to</w:delText>
        </w:r>
      </w:del>
      <w:r w:rsidRPr="00AF6AF0">
        <w:rPr>
          <w:rFonts w:ascii="Courier New" w:eastAsia="Times New Roman" w:hAnsi="Courier New" w:cs="Courier New"/>
          <w:color w:val="000000"/>
          <w:sz w:val="20"/>
          <w:szCs w:val="20"/>
        </w:rPr>
        <w:t xml:space="preserve"> </w:t>
      </w:r>
      <w:del w:id="185"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severe weather.</w:t>
      </w:r>
    </w:p>
    <w:p w:rsidR="00AF6AF0" w:rsidRPr="00AF6AF0" w:rsidP="00AF6AF0" w14:paraId="48E5962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2ABF222D" w14:textId="35E9D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ins w:id="186" w:author="Author">
        <w:del w:id="187" w:author="Author">
          <w:r w:rsidRPr="00AF6AF0">
            <w:rPr>
              <w:rFonts w:ascii="Courier New" w:eastAsia="Times New Roman" w:hAnsi="Courier New" w:cs="Courier New"/>
              <w:color w:val="000000"/>
              <w:sz w:val="20"/>
              <w:szCs w:val="20"/>
            </w:rPr>
            <w:delText>In addition</w:delText>
          </w:r>
        </w:del>
      </w:ins>
      <w:del w:id="188" w:author="Author">
        <w:r w:rsidRPr="00AF6AF0">
          <w:rPr>
            <w:rFonts w:ascii="Courier New" w:eastAsia="Times New Roman" w:hAnsi="Courier New" w:cs="Courier New"/>
            <w:color w:val="000000"/>
            <w:sz w:val="20"/>
            <w:szCs w:val="20"/>
          </w:rPr>
          <w:delText>On the other hand, r</w:delText>
        </w:r>
      </w:del>
      <w:ins w:id="189" w:author="Author">
        <w:r w:rsidR="003E7D5C">
          <w:rPr>
            <w:rFonts w:ascii="Courier New" w:eastAsia="Times New Roman" w:hAnsi="Courier New" w:cs="Courier New"/>
            <w:color w:val="000000"/>
            <w:sz w:val="20"/>
            <w:szCs w:val="20"/>
          </w:rPr>
          <w:t>R</w:t>
        </w:r>
      </w:ins>
      <w:r w:rsidRPr="00AF6AF0">
        <w:rPr>
          <w:rFonts w:ascii="Courier New" w:eastAsia="Times New Roman" w:hAnsi="Courier New" w:cs="Courier New"/>
          <w:color w:val="000000"/>
          <w:sz w:val="20"/>
          <w:szCs w:val="20"/>
        </w:rPr>
        <w:t xml:space="preserve">esearchers have </w:t>
      </w:r>
      <w:del w:id="190" w:author="Author">
        <w:r w:rsidRPr="00AF6AF0">
          <w:rPr>
            <w:rFonts w:ascii="Courier New" w:eastAsia="Times New Roman" w:hAnsi="Courier New" w:cs="Courier New"/>
            <w:color w:val="000000"/>
            <w:sz w:val="20"/>
            <w:szCs w:val="20"/>
          </w:rPr>
          <w:delText xml:space="preserve">also </w:delText>
        </w:r>
      </w:del>
      <w:r w:rsidRPr="00AF6AF0">
        <w:rPr>
          <w:rFonts w:ascii="Courier New" w:eastAsia="Times New Roman" w:hAnsi="Courier New" w:cs="Courier New"/>
          <w:color w:val="000000"/>
          <w:sz w:val="20"/>
          <w:szCs w:val="20"/>
        </w:rPr>
        <w:t xml:space="preserve">utilized automated digital time-lapse cameras mounted on the ground </w:t>
      </w:r>
      <w:ins w:id="191" w:author="Author">
        <w:r w:rsidRPr="00AF6AF0">
          <w:rPr>
            <w:rFonts w:ascii="Courier New" w:eastAsia="Times New Roman" w:hAnsi="Courier New" w:cs="Courier New"/>
            <w:color w:val="000000"/>
            <w:sz w:val="20"/>
            <w:szCs w:val="20"/>
          </w:rPr>
          <w:t>to monitor</w:t>
        </w:r>
      </w:ins>
      <w:del w:id="192" w:author="Author">
        <w:r w:rsidRPr="00AF6AF0">
          <w:rPr>
            <w:rFonts w:ascii="Courier New" w:eastAsia="Times New Roman" w:hAnsi="Courier New" w:cs="Courier New"/>
            <w:color w:val="000000"/>
            <w:sz w:val="20"/>
            <w:szCs w:val="20"/>
          </w:rPr>
          <w:delText>for monitoring</w:delText>
        </w:r>
      </w:del>
      <w:r w:rsidRPr="00AF6AF0">
        <w:rPr>
          <w:rFonts w:ascii="Courier New" w:eastAsia="Times New Roman" w:hAnsi="Courier New" w:cs="Courier New"/>
          <w:color w:val="000000"/>
          <w:sz w:val="20"/>
          <w:szCs w:val="20"/>
        </w:rPr>
        <w:t xml:space="preserve"> green-leaf </w:t>
      </w:r>
      <w:del w:id="193" w:author="Author">
        <w:r w:rsidRPr="00AF6AF0">
          <w:rPr>
            <w:rFonts w:ascii="Courier New" w:eastAsia="Times New Roman" w:hAnsi="Courier New" w:cs="Courier New"/>
            <w:color w:val="000000"/>
            <w:sz w:val="20"/>
            <w:szCs w:val="20"/>
          </w:rPr>
          <w:delText xml:space="preserve">phenologies </w:delText>
        </w:r>
      </w:del>
      <w:ins w:id="194" w:author="Author">
        <w:r w:rsidRPr="00AF6AF0" w:rsidR="003E7D5C">
          <w:rPr>
            <w:rFonts w:ascii="Courier New" w:eastAsia="Times New Roman" w:hAnsi="Courier New" w:cs="Courier New"/>
            <w:color w:val="000000"/>
            <w:sz w:val="20"/>
            <w:szCs w:val="20"/>
          </w:rPr>
          <w:t>phenolog</w:t>
        </w:r>
      </w:ins>
      <w:ins w:id="195" w:author="Author">
        <w:r w:rsidR="003E7D5C">
          <w:rPr>
            <w:rFonts w:ascii="Courier New" w:eastAsia="Times New Roman" w:hAnsi="Courier New" w:cs="Courier New"/>
            <w:color w:val="000000"/>
            <w:sz w:val="20"/>
            <w:szCs w:val="20"/>
          </w:rPr>
          <w:t>y</w:t>
        </w:r>
      </w:ins>
      <w:ins w:id="196" w:author="Author">
        <w:r w:rsidRPr="00AF6AF0" w:rsidR="003E7D5C">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in forests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{Richardson2009EcolAppl}), grasslands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{Browning2017RemSen}), and alpine meadows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{IdeOguma2013EcolInfom}). Unlike satellite imagery, ground-based cameras provide images free of cloud</w:t>
      </w:r>
      <w:del w:id="197" w:author="Author">
        <w:r w:rsidRPr="00AF6AF0">
          <w:rPr>
            <w:rFonts w:ascii="Courier New" w:eastAsia="Times New Roman" w:hAnsi="Courier New" w:cs="Courier New"/>
            <w:color w:val="000000"/>
            <w:sz w:val="20"/>
            <w:szCs w:val="20"/>
          </w:rPr>
          <w:delText>s</w:delText>
        </w:r>
      </w:del>
      <w:r w:rsidRPr="00AF6AF0">
        <w:rPr>
          <w:rFonts w:ascii="Courier New" w:eastAsia="Times New Roman" w:hAnsi="Courier New" w:cs="Courier New"/>
          <w:color w:val="000000"/>
          <w:sz w:val="20"/>
          <w:szCs w:val="20"/>
        </w:rPr>
        <w:t xml:space="preserve"> and atmospheric effects. </w:t>
      </w:r>
      <w:ins w:id="198" w:author="Author">
        <w:r w:rsidRPr="00AF6AF0">
          <w:rPr>
            <w:rFonts w:ascii="Courier New" w:eastAsia="Times New Roman" w:hAnsi="Courier New" w:cs="Courier New"/>
            <w:color w:val="000000"/>
            <w:sz w:val="20"/>
            <w:szCs w:val="20"/>
          </w:rPr>
          <w:t>In addition</w:t>
        </w:r>
      </w:ins>
      <w:del w:id="199" w:author="Author">
        <w:r w:rsidRPr="00AF6AF0">
          <w:rPr>
            <w:rFonts w:ascii="Courier New" w:eastAsia="Times New Roman" w:hAnsi="Courier New" w:cs="Courier New"/>
            <w:color w:val="000000"/>
            <w:sz w:val="20"/>
            <w:szCs w:val="20"/>
          </w:rPr>
          <w:delText>Also</w:delText>
        </w:r>
      </w:del>
      <w:r w:rsidRPr="00AF6AF0">
        <w:rPr>
          <w:rFonts w:ascii="Courier New" w:eastAsia="Times New Roman" w:hAnsi="Courier New" w:cs="Courier New"/>
          <w:color w:val="000000"/>
          <w:sz w:val="20"/>
          <w:szCs w:val="20"/>
        </w:rPr>
        <w:t xml:space="preserve">, they can obtain high-resolution (i.e., sub-meter scale) and frequent (i.e., daily or hourly) images at a </w:t>
      </w:r>
      <w:ins w:id="200" w:author="Author">
        <w:r w:rsidRPr="00AF6AF0">
          <w:rPr>
            <w:rFonts w:ascii="Courier New" w:eastAsia="Times New Roman" w:hAnsi="Courier New" w:cs="Courier New"/>
            <w:color w:val="000000"/>
            <w:sz w:val="20"/>
            <w:szCs w:val="20"/>
          </w:rPr>
          <w:t>low</w:t>
        </w:r>
      </w:ins>
      <w:del w:id="201" w:author="Author">
        <w:r w:rsidRPr="00AF6AF0">
          <w:rPr>
            <w:rFonts w:ascii="Courier New" w:eastAsia="Times New Roman" w:hAnsi="Courier New" w:cs="Courier New"/>
            <w:color w:val="000000"/>
            <w:sz w:val="20"/>
            <w:szCs w:val="20"/>
          </w:rPr>
          <w:delText>meager</w:delText>
        </w:r>
      </w:del>
      <w:r w:rsidRPr="00AF6AF0">
        <w:rPr>
          <w:rFonts w:ascii="Courier New" w:eastAsia="Times New Roman" w:hAnsi="Courier New" w:cs="Courier New"/>
          <w:color w:val="000000"/>
          <w:sz w:val="20"/>
          <w:szCs w:val="20"/>
        </w:rPr>
        <w:t xml:space="preserve"> cost. Most previous studies </w:t>
      </w:r>
      <w:ins w:id="202" w:author="Author">
        <w:r w:rsidRPr="00AF6AF0">
          <w:rPr>
            <w:rFonts w:ascii="Courier New" w:eastAsia="Times New Roman" w:hAnsi="Courier New" w:cs="Courier New"/>
            <w:color w:val="000000"/>
            <w:sz w:val="20"/>
            <w:szCs w:val="20"/>
          </w:rPr>
          <w:t>using</w:t>
        </w:r>
      </w:ins>
      <w:del w:id="203" w:author="Author">
        <w:r w:rsidRPr="00AF6AF0">
          <w:rPr>
            <w:rFonts w:ascii="Courier New" w:eastAsia="Times New Roman" w:hAnsi="Courier New" w:cs="Courier New"/>
            <w:color w:val="000000"/>
            <w:sz w:val="20"/>
            <w:szCs w:val="20"/>
          </w:rPr>
          <w:delText>with</w:delText>
        </w:r>
      </w:del>
      <w:r w:rsidRPr="00AF6AF0">
        <w:rPr>
          <w:rFonts w:ascii="Courier New" w:eastAsia="Times New Roman" w:hAnsi="Courier New" w:cs="Courier New"/>
          <w:color w:val="000000"/>
          <w:sz w:val="20"/>
          <w:szCs w:val="20"/>
        </w:rPr>
        <w:t xml:space="preserve"> such cameras</w:t>
      </w:r>
      <w:ins w:id="204" w:author="Author" w:date="2023-01-16T22:18:00Z">
        <w:r w:rsidR="00BA093C">
          <w:rPr>
            <w:rFonts w:ascii="Courier New" w:eastAsia="Times New Roman" w:hAnsi="Courier New" w:cs="Courier New"/>
            <w:color w:val="000000"/>
            <w:sz w:val="20"/>
            <w:szCs w:val="20"/>
          </w:rPr>
          <w:t xml:space="preserve"> have</w:t>
        </w:r>
      </w:ins>
      <w:r w:rsidRPr="00AF6AF0">
        <w:rPr>
          <w:rFonts w:ascii="Courier New" w:eastAsia="Times New Roman" w:hAnsi="Courier New" w:cs="Courier New"/>
          <w:color w:val="000000"/>
          <w:sz w:val="20"/>
          <w:szCs w:val="20"/>
        </w:rPr>
        <w:t xml:space="preserve"> </w:t>
      </w:r>
      <w:del w:id="205" w:author="Author">
        <w:r w:rsidRPr="00AF6AF0">
          <w:rPr>
            <w:rFonts w:ascii="Courier New" w:eastAsia="Times New Roman" w:hAnsi="Courier New" w:cs="Courier New"/>
            <w:color w:val="000000"/>
            <w:sz w:val="20"/>
            <w:szCs w:val="20"/>
          </w:rPr>
          <w:delText xml:space="preserve">were about </w:delText>
        </w:r>
      </w:del>
      <w:r w:rsidRPr="00AF6AF0">
        <w:rPr>
          <w:rFonts w:ascii="Courier New" w:eastAsia="Times New Roman" w:hAnsi="Courier New" w:cs="Courier New"/>
          <w:color w:val="000000"/>
          <w:sz w:val="20"/>
          <w:szCs w:val="20"/>
        </w:rPr>
        <w:t>calculat</w:t>
      </w:r>
      <w:ins w:id="206" w:author="Author">
        <w:r w:rsidRPr="00AF6AF0">
          <w:rPr>
            <w:rFonts w:ascii="Courier New" w:eastAsia="Times New Roman" w:hAnsi="Courier New" w:cs="Courier New"/>
            <w:color w:val="000000"/>
            <w:sz w:val="20"/>
            <w:szCs w:val="20"/>
          </w:rPr>
          <w:t>ed</w:t>
        </w:r>
      </w:ins>
      <w:del w:id="207" w:author="Author">
        <w:r w:rsidRPr="00AF6AF0">
          <w:rPr>
            <w:rFonts w:ascii="Courier New" w:eastAsia="Times New Roman" w:hAnsi="Courier New" w:cs="Courier New"/>
            <w:color w:val="000000"/>
            <w:sz w:val="20"/>
            <w:szCs w:val="20"/>
          </w:rPr>
          <w:delText>ing</w:delText>
        </w:r>
      </w:del>
      <w:r w:rsidRPr="00AF6AF0">
        <w:rPr>
          <w:rFonts w:ascii="Courier New" w:eastAsia="Times New Roman" w:hAnsi="Courier New" w:cs="Courier New"/>
          <w:color w:val="000000"/>
          <w:sz w:val="20"/>
          <w:szCs w:val="20"/>
        </w:rPr>
        <w:t xml:space="preserve"> the phenology index (e.g., excess greenness,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{Woebbecke1995ASAE}) by setting some regions of interest (ROI) in the images. Few studies have utilized such images </w:t>
      </w:r>
      <w:ins w:id="208" w:author="Author">
        <w:r w:rsidRPr="00AF6AF0">
          <w:rPr>
            <w:rFonts w:ascii="Courier New" w:eastAsia="Times New Roman" w:hAnsi="Courier New" w:cs="Courier New"/>
            <w:color w:val="000000"/>
            <w:sz w:val="20"/>
            <w:szCs w:val="20"/>
          </w:rPr>
          <w:t>to</w:t>
        </w:r>
      </w:ins>
      <w:del w:id="209" w:author="Author">
        <w:r w:rsidRPr="00AF6AF0">
          <w:rPr>
            <w:rFonts w:ascii="Courier New" w:eastAsia="Times New Roman" w:hAnsi="Courier New" w:cs="Courier New"/>
            <w:color w:val="000000"/>
            <w:sz w:val="20"/>
            <w:szCs w:val="20"/>
          </w:rPr>
          <w:delText>in</w:delText>
        </w:r>
      </w:del>
      <w:r w:rsidRPr="00AF6AF0">
        <w:rPr>
          <w:rFonts w:ascii="Courier New" w:eastAsia="Times New Roman" w:hAnsi="Courier New" w:cs="Courier New"/>
          <w:color w:val="000000"/>
          <w:sz w:val="20"/>
          <w:szCs w:val="20"/>
        </w:rPr>
        <w:t xml:space="preserve"> monitor</w:t>
      </w:r>
      <w:del w:id="210" w:author="Author">
        <w:r w:rsidRPr="00AF6AF0">
          <w:rPr>
            <w:rFonts w:ascii="Courier New" w:eastAsia="Times New Roman" w:hAnsi="Courier New" w:cs="Courier New"/>
            <w:color w:val="000000"/>
            <w:sz w:val="20"/>
            <w:szCs w:val="20"/>
          </w:rPr>
          <w:delText>ing</w:delText>
        </w:r>
      </w:del>
      <w:r w:rsidRPr="00AF6AF0">
        <w:rPr>
          <w:rFonts w:ascii="Courier New" w:eastAsia="Times New Roman" w:hAnsi="Courier New" w:cs="Courier New"/>
          <w:color w:val="000000"/>
          <w:sz w:val="20"/>
          <w:szCs w:val="20"/>
        </w:rPr>
        <w:t xml:space="preserve"> vegetation distributions. This </w:t>
      </w:r>
      <w:del w:id="211" w:author="Author">
        <w:r w:rsidRPr="00AF6AF0">
          <w:rPr>
            <w:rFonts w:ascii="Courier New" w:eastAsia="Times New Roman" w:hAnsi="Courier New" w:cs="Courier New"/>
            <w:color w:val="000000"/>
            <w:sz w:val="20"/>
            <w:szCs w:val="20"/>
          </w:rPr>
          <w:delText xml:space="preserve">lack of studies </w:delText>
        </w:r>
      </w:del>
      <w:del w:id="212" w:author="Author" w:date="2023-01-16T22:19:00Z">
        <w:r w:rsidRPr="00AF6AF0">
          <w:rPr>
            <w:rFonts w:ascii="Courier New" w:eastAsia="Times New Roman" w:hAnsi="Courier New" w:cs="Courier New"/>
            <w:color w:val="000000"/>
            <w:sz w:val="20"/>
            <w:szCs w:val="20"/>
          </w:rPr>
          <w:delText>seems</w:delText>
        </w:r>
      </w:del>
      <w:ins w:id="213" w:author="Author" w:date="2023-01-16T22:19:00Z">
        <w:r w:rsidR="00BA093C">
          <w:rPr>
            <w:rFonts w:ascii="Courier New" w:eastAsia="Times New Roman" w:hAnsi="Courier New" w:cs="Courier New"/>
            <w:color w:val="000000"/>
            <w:sz w:val="20"/>
            <w:szCs w:val="20"/>
          </w:rPr>
          <w:t>is</w:t>
        </w:r>
      </w:ins>
      <w:r w:rsidRPr="00AF6AF0">
        <w:rPr>
          <w:rFonts w:ascii="Courier New" w:eastAsia="Times New Roman" w:hAnsi="Courier New" w:cs="Courier New"/>
          <w:color w:val="000000"/>
          <w:sz w:val="20"/>
          <w:szCs w:val="20"/>
        </w:rPr>
        <w:t xml:space="preserve"> </w:t>
      </w:r>
      <w:ins w:id="214" w:author="Author" w:date="2023-01-16T22:19:00Z">
        <w:r w:rsidR="00BA093C">
          <w:rPr>
            <w:rFonts w:ascii="Courier New" w:eastAsia="Times New Roman" w:hAnsi="Courier New" w:cs="Courier New"/>
            <w:color w:val="000000"/>
            <w:sz w:val="20"/>
            <w:szCs w:val="20"/>
          </w:rPr>
          <w:t xml:space="preserve">possibly </w:t>
        </w:r>
      </w:ins>
      <w:del w:id="215" w:author="Author" w:date="2023-01-16T22:19:00Z">
        <w:r w:rsidRPr="00AF6AF0">
          <w:rPr>
            <w:rFonts w:ascii="Courier New" w:eastAsia="Times New Roman" w:hAnsi="Courier New" w:cs="Courier New"/>
            <w:color w:val="000000"/>
            <w:sz w:val="20"/>
            <w:szCs w:val="20"/>
          </w:rPr>
          <w:delText xml:space="preserve">to be </w:delText>
        </w:r>
      </w:del>
      <w:r w:rsidRPr="00AF6AF0">
        <w:rPr>
          <w:rFonts w:ascii="Courier New" w:eastAsia="Times New Roman" w:hAnsi="Courier New" w:cs="Courier New"/>
          <w:color w:val="000000"/>
          <w:sz w:val="20"/>
          <w:szCs w:val="20"/>
        </w:rPr>
        <w:t xml:space="preserve">because applying such time-lapse imagery </w:t>
      </w:r>
      <w:ins w:id="216" w:author="Author">
        <w:r w:rsidRPr="00AF6AF0">
          <w:rPr>
            <w:rFonts w:ascii="Courier New" w:eastAsia="Times New Roman" w:hAnsi="Courier New" w:cs="Courier New"/>
            <w:color w:val="000000"/>
            <w:sz w:val="20"/>
            <w:szCs w:val="20"/>
          </w:rPr>
          <w:t>to</w:t>
        </w:r>
      </w:ins>
      <w:del w:id="217" w:author="Author">
        <w:r w:rsidRPr="00AF6AF0">
          <w:rPr>
            <w:rFonts w:ascii="Courier New" w:eastAsia="Times New Roman" w:hAnsi="Courier New" w:cs="Courier New"/>
            <w:color w:val="000000"/>
            <w:sz w:val="20"/>
            <w:szCs w:val="20"/>
          </w:rPr>
          <w:delText>in</w:delText>
        </w:r>
      </w:del>
      <w:r w:rsidRPr="00AF6AF0">
        <w:rPr>
          <w:rFonts w:ascii="Courier New" w:eastAsia="Times New Roman" w:hAnsi="Courier New" w:cs="Courier New"/>
          <w:color w:val="000000"/>
          <w:sz w:val="20"/>
          <w:szCs w:val="20"/>
        </w:rPr>
        <w:t xml:space="preserve"> monitor</w:t>
      </w:r>
      <w:del w:id="218" w:author="Author">
        <w:r w:rsidRPr="00AF6AF0">
          <w:rPr>
            <w:rFonts w:ascii="Courier New" w:eastAsia="Times New Roman" w:hAnsi="Courier New" w:cs="Courier New"/>
            <w:color w:val="000000"/>
            <w:sz w:val="20"/>
            <w:szCs w:val="20"/>
          </w:rPr>
          <w:delText>ing</w:delText>
        </w:r>
      </w:del>
      <w:r w:rsidRPr="00AF6AF0">
        <w:rPr>
          <w:rFonts w:ascii="Courier New" w:eastAsia="Times New Roman" w:hAnsi="Courier New" w:cs="Courier New"/>
          <w:color w:val="000000"/>
          <w:sz w:val="20"/>
          <w:szCs w:val="20"/>
        </w:rPr>
        <w:t xml:space="preserve"> vegetation distribution has two technical challenges. The first </w:t>
      </w:r>
      <w:ins w:id="219" w:author="Author">
        <w:r w:rsidRPr="00AF6AF0">
          <w:rPr>
            <w:rFonts w:ascii="Courier New" w:eastAsia="Times New Roman" w:hAnsi="Courier New" w:cs="Courier New"/>
            <w:color w:val="000000"/>
            <w:sz w:val="20"/>
            <w:szCs w:val="20"/>
          </w:rPr>
          <w:t>limitation</w:t>
        </w:r>
      </w:ins>
      <w:del w:id="220" w:author="Author">
        <w:r w:rsidRPr="00AF6AF0">
          <w:rPr>
            <w:rFonts w:ascii="Courier New" w:eastAsia="Times New Roman" w:hAnsi="Courier New" w:cs="Courier New"/>
            <w:color w:val="000000"/>
            <w:sz w:val="20"/>
            <w:szCs w:val="20"/>
          </w:rPr>
          <w:delText>one</w:delText>
        </w:r>
      </w:del>
      <w:r w:rsidRPr="00AF6AF0">
        <w:rPr>
          <w:rFonts w:ascii="Courier New" w:eastAsia="Times New Roman" w:hAnsi="Courier New" w:cs="Courier New"/>
          <w:color w:val="000000"/>
          <w:sz w:val="20"/>
          <w:szCs w:val="20"/>
        </w:rPr>
        <w:t xml:space="preserve"> is the spectral sensitivity of the camera</w:t>
      </w:r>
      <w:del w:id="221" w:author="Author">
        <w:r w:rsidRPr="00AF6AF0">
          <w:rPr>
            <w:rFonts w:ascii="Courier New" w:eastAsia="Times New Roman" w:hAnsi="Courier New" w:cs="Courier New"/>
            <w:color w:val="000000"/>
            <w:sz w:val="20"/>
            <w:szCs w:val="20"/>
          </w:rPr>
          <w:delText>s</w:delText>
        </w:r>
      </w:del>
      <w:r w:rsidRPr="00AF6AF0">
        <w:rPr>
          <w:rFonts w:ascii="Courier New" w:eastAsia="Times New Roman" w:hAnsi="Courier New" w:cs="Courier New"/>
          <w:color w:val="000000"/>
          <w:sz w:val="20"/>
          <w:szCs w:val="20"/>
        </w:rPr>
        <w:t xml:space="preserve">. </w:t>
      </w:r>
      <w:commentRangeStart w:id="222"/>
      <w:ins w:id="223" w:author="Author">
        <w:r w:rsidR="00DE574C">
          <w:rPr>
            <w:rFonts w:ascii="Courier New" w:eastAsia="Times New Roman" w:hAnsi="Courier New" w:cs="Courier New"/>
            <w:color w:val="000000"/>
            <w:sz w:val="20"/>
            <w:szCs w:val="20"/>
          </w:rPr>
          <w:t>O</w:t>
        </w:r>
      </w:ins>
      <w:ins w:id="224" w:author="Author">
        <w:r w:rsidRPr="00AF6AF0" w:rsidR="00DE574C">
          <w:rPr>
            <w:rFonts w:ascii="Courier New" w:eastAsia="Times New Roman" w:hAnsi="Courier New" w:cs="Courier New"/>
            <w:color w:val="000000"/>
            <w:sz w:val="20"/>
            <w:szCs w:val="20"/>
          </w:rPr>
          <w:t>rdina</w:t>
        </w:r>
      </w:ins>
      <w:ins w:id="225" w:author="Author">
        <w:r w:rsidR="001566D4">
          <w:rPr>
            <w:rFonts w:ascii="Courier New" w:eastAsia="Times New Roman" w:hAnsi="Courier New" w:cs="Courier New"/>
            <w:color w:val="000000"/>
            <w:sz w:val="20"/>
            <w:szCs w:val="20"/>
          </w:rPr>
          <w:t>ry</w:t>
        </w:r>
      </w:ins>
      <w:ins w:id="226" w:author="Author">
        <w:r w:rsidRPr="00AF6AF0" w:rsidR="00DE574C">
          <w:rPr>
            <w:rFonts w:ascii="Courier New" w:eastAsia="Times New Roman" w:hAnsi="Courier New" w:cs="Courier New"/>
            <w:color w:val="000000"/>
            <w:sz w:val="20"/>
            <w:szCs w:val="20"/>
          </w:rPr>
          <w:t xml:space="preserve"> digital cameras can only obtain three bands in the visible range (Red, Green, and Blue), </w:t>
        </w:r>
      </w:ins>
      <w:ins w:id="227" w:author="Author" w:date="2023-01-16T22:19:00Z">
        <w:r w:rsidR="00BA093C">
          <w:rPr>
            <w:rFonts w:ascii="Courier New" w:eastAsia="Times New Roman" w:hAnsi="Courier New" w:cs="Courier New"/>
            <w:color w:val="000000"/>
            <w:sz w:val="20"/>
            <w:szCs w:val="20"/>
          </w:rPr>
          <w:t>rendering</w:t>
        </w:r>
      </w:ins>
      <w:ins w:id="228" w:author="Author">
        <w:r w:rsidRPr="00AF6AF0" w:rsidR="00DE574C">
          <w:rPr>
            <w:rFonts w:ascii="Courier New" w:eastAsia="Times New Roman" w:hAnsi="Courier New" w:cs="Courier New"/>
            <w:color w:val="000000"/>
            <w:sz w:val="20"/>
            <w:szCs w:val="20"/>
          </w:rPr>
          <w:t xml:space="preserve"> </w:t>
        </w:r>
      </w:ins>
      <w:ins w:id="229" w:author="Author" w:date="2023-01-16T22:19:00Z">
        <w:r w:rsidR="00BA093C">
          <w:rPr>
            <w:rFonts w:ascii="Courier New" w:eastAsia="Times New Roman" w:hAnsi="Courier New" w:cs="Courier New"/>
            <w:color w:val="000000"/>
            <w:sz w:val="20"/>
            <w:szCs w:val="20"/>
          </w:rPr>
          <w:t xml:space="preserve">the accurate </w:t>
        </w:r>
      </w:ins>
      <w:ins w:id="230" w:author="Author">
        <w:r w:rsidR="00354DDE">
          <w:rPr>
            <w:rFonts w:ascii="Courier New" w:eastAsia="Times New Roman" w:hAnsi="Courier New" w:cs="Courier New"/>
            <w:color w:val="000000"/>
            <w:sz w:val="20"/>
            <w:szCs w:val="20"/>
          </w:rPr>
          <w:t>classif</w:t>
        </w:r>
      </w:ins>
      <w:ins w:id="231" w:author="Author" w:date="2023-01-16T22:19:00Z">
        <w:r w:rsidR="00BA093C">
          <w:rPr>
            <w:rFonts w:ascii="Courier New" w:eastAsia="Times New Roman" w:hAnsi="Courier New" w:cs="Courier New"/>
            <w:color w:val="000000"/>
            <w:sz w:val="20"/>
            <w:szCs w:val="20"/>
          </w:rPr>
          <w:t>ication of</w:t>
        </w:r>
      </w:ins>
      <w:ins w:id="232" w:author="Author">
        <w:r w:rsidR="00354DDE">
          <w:rPr>
            <w:rFonts w:ascii="Courier New" w:eastAsia="Times New Roman" w:hAnsi="Courier New" w:cs="Courier New"/>
            <w:color w:val="000000"/>
            <w:sz w:val="20"/>
            <w:szCs w:val="20"/>
          </w:rPr>
          <w:t xml:space="preserve"> vegetation </w:t>
        </w:r>
      </w:ins>
      <w:ins w:id="233" w:author="Author" w:date="2023-01-16T22:19:00Z">
        <w:r w:rsidR="00BA093C">
          <w:rPr>
            <w:rFonts w:ascii="Courier New" w:eastAsia="Times New Roman" w:hAnsi="Courier New" w:cs="Courier New"/>
            <w:color w:val="000000"/>
            <w:sz w:val="20"/>
            <w:szCs w:val="20"/>
          </w:rPr>
          <w:t>difficult</w:t>
        </w:r>
      </w:ins>
      <w:ins w:id="234" w:author="Author">
        <w:r w:rsidRPr="00AF6AF0" w:rsidR="00DE574C">
          <w:rPr>
            <w:rFonts w:ascii="Courier New" w:eastAsia="Times New Roman" w:hAnsi="Courier New" w:cs="Courier New"/>
            <w:color w:val="000000"/>
            <w:sz w:val="20"/>
            <w:szCs w:val="20"/>
          </w:rPr>
          <w:t>.</w:t>
        </w:r>
      </w:ins>
      <w:ins w:id="235" w:author="Author">
        <w:r w:rsidR="00DE574C">
          <w:rPr>
            <w:rFonts w:ascii="Courier New" w:eastAsia="Times New Roman" w:hAnsi="Courier New" w:cs="Courier New"/>
            <w:color w:val="000000"/>
            <w:sz w:val="20"/>
            <w:szCs w:val="20"/>
          </w:rPr>
          <w:t xml:space="preserve"> However, </w:t>
        </w:r>
      </w:ins>
      <w:del w:id="236" w:author="Author">
        <w:r w:rsidRPr="00AF6AF0">
          <w:rPr>
            <w:rFonts w:ascii="Courier New" w:eastAsia="Times New Roman" w:hAnsi="Courier New" w:cs="Courier New"/>
            <w:color w:val="000000"/>
            <w:sz w:val="20"/>
            <w:szCs w:val="20"/>
          </w:rPr>
          <w:delText>R</w:delText>
        </w:r>
      </w:del>
      <w:ins w:id="237" w:author="Author">
        <w:r w:rsidR="00DE574C">
          <w:rPr>
            <w:rFonts w:ascii="Courier New" w:eastAsia="Times New Roman" w:hAnsi="Courier New" w:cs="Courier New"/>
            <w:color w:val="000000"/>
            <w:sz w:val="20"/>
            <w:szCs w:val="20"/>
          </w:rPr>
          <w:t>r</w:t>
        </w:r>
      </w:ins>
      <w:r w:rsidRPr="00AF6AF0">
        <w:rPr>
          <w:rFonts w:ascii="Courier New" w:eastAsia="Times New Roman" w:hAnsi="Courier New" w:cs="Courier New"/>
          <w:color w:val="000000"/>
          <w:sz w:val="20"/>
          <w:szCs w:val="20"/>
        </w:rPr>
        <w:t xml:space="preserve">esearchers have reported that using multi/hyperspectral data, </w:t>
      </w:r>
      <w:ins w:id="238" w:author="Author">
        <w:r w:rsidRPr="00AF6AF0">
          <w:rPr>
            <w:rFonts w:ascii="Courier New" w:eastAsia="Times New Roman" w:hAnsi="Courier New" w:cs="Courier New"/>
            <w:color w:val="000000"/>
            <w:sz w:val="20"/>
            <w:szCs w:val="20"/>
          </w:rPr>
          <w:t>particularly</w:t>
        </w:r>
      </w:ins>
      <w:del w:id="239" w:author="Author">
        <w:r w:rsidRPr="00AF6AF0">
          <w:rPr>
            <w:rFonts w:ascii="Courier New" w:eastAsia="Times New Roman" w:hAnsi="Courier New" w:cs="Courier New"/>
            <w:color w:val="000000"/>
            <w:sz w:val="20"/>
            <w:szCs w:val="20"/>
          </w:rPr>
          <w:delText>especially</w:delText>
        </w:r>
      </w:del>
      <w:r w:rsidRPr="00AF6AF0">
        <w:rPr>
          <w:rFonts w:ascii="Courier New" w:eastAsia="Times New Roman" w:hAnsi="Courier New" w:cs="Courier New"/>
          <w:color w:val="000000"/>
          <w:sz w:val="20"/>
          <w:szCs w:val="20"/>
        </w:rPr>
        <w:t xml:space="preserve"> in infra</w:t>
      </w:r>
      <w:del w:id="240"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red regions, improves the accuracy </w:t>
      </w:r>
      <w:ins w:id="241" w:author="Author">
        <w:r w:rsidRPr="00AF6AF0">
          <w:rPr>
            <w:rFonts w:ascii="Courier New" w:eastAsia="Times New Roman" w:hAnsi="Courier New" w:cs="Courier New"/>
            <w:color w:val="000000"/>
            <w:sz w:val="20"/>
            <w:szCs w:val="20"/>
          </w:rPr>
          <w:t>of</w:t>
        </w:r>
      </w:ins>
      <w:del w:id="242" w:author="Author">
        <w:r w:rsidRPr="00AF6AF0">
          <w:rPr>
            <w:rFonts w:ascii="Courier New" w:eastAsia="Times New Roman" w:hAnsi="Courier New" w:cs="Courier New"/>
            <w:color w:val="000000"/>
            <w:sz w:val="20"/>
            <w:szCs w:val="20"/>
          </w:rPr>
          <w:delText>in</w:delText>
        </w:r>
      </w:del>
      <w:r w:rsidRPr="00AF6AF0">
        <w:rPr>
          <w:rFonts w:ascii="Courier New" w:eastAsia="Times New Roman" w:hAnsi="Courier New" w:cs="Courier New"/>
          <w:color w:val="000000"/>
          <w:sz w:val="20"/>
          <w:szCs w:val="20"/>
        </w:rPr>
        <w:t xml:space="preserve"> vegetation classification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{Thenkabail2004RemSenEnv},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{Schmidt2003RemSenEnv}). </w:t>
      </w:r>
      <w:commentRangeEnd w:id="222"/>
      <w:r w:rsidR="00DE574C">
        <w:rPr>
          <w:rStyle w:val="CommentReference"/>
        </w:rPr>
        <w:commentReference w:id="222"/>
      </w:r>
      <w:del w:id="243" w:author="Author">
        <w:r w:rsidRPr="00AF6AF0">
          <w:rPr>
            <w:rFonts w:ascii="Courier New" w:eastAsia="Times New Roman" w:hAnsi="Courier New" w:cs="Courier New"/>
            <w:color w:val="000000"/>
            <w:sz w:val="20"/>
            <w:szCs w:val="20"/>
          </w:rPr>
          <w:delText xml:space="preserve">However, ordinal digital cameras can only obtain three bands in the visible range (Red, Green, and Blue), making it </w:delText>
        </w:r>
      </w:del>
      <w:ins w:id="244" w:author="Author">
        <w:del w:id="245" w:author="Author">
          <w:r w:rsidRPr="00AF6AF0">
            <w:rPr>
              <w:rFonts w:ascii="Courier New" w:eastAsia="Times New Roman" w:hAnsi="Courier New" w:cs="Courier New"/>
              <w:color w:val="000000"/>
              <w:sz w:val="20"/>
              <w:szCs w:val="20"/>
            </w:rPr>
            <w:delText>difficult</w:delText>
          </w:r>
        </w:del>
      </w:ins>
      <w:del w:id="246" w:author="Author">
        <w:r w:rsidRPr="00AF6AF0">
          <w:rPr>
            <w:rFonts w:ascii="Courier New" w:eastAsia="Times New Roman" w:hAnsi="Courier New" w:cs="Courier New"/>
            <w:color w:val="000000"/>
            <w:sz w:val="20"/>
            <w:szCs w:val="20"/>
          </w:rPr>
          <w:delText xml:space="preserve">harder to </w:delText>
        </w:r>
      </w:del>
      <w:ins w:id="247" w:author="Author">
        <w:del w:id="248" w:author="Author">
          <w:r>
            <w:rPr>
              <w:rFonts w:ascii="Courier New" w:eastAsia="Times New Roman" w:hAnsi="Courier New" w:cs="Courier New"/>
              <w:color w:val="000000"/>
              <w:sz w:val="20"/>
              <w:szCs w:val="20"/>
            </w:rPr>
            <w:delText xml:space="preserve">accurately </w:delText>
          </w:r>
        </w:del>
      </w:ins>
      <w:del w:id="249" w:author="Author">
        <w:r>
          <w:rPr>
            <w:rFonts w:ascii="Courier New" w:eastAsia="Times New Roman" w:hAnsi="Courier New" w:cs="Courier New"/>
            <w:color w:val="000000"/>
            <w:sz w:val="20"/>
            <w:szCs w:val="20"/>
          </w:rPr>
          <w:delText>classify vegetation</w:delText>
        </w:r>
      </w:del>
      <w:del w:id="250" w:author="Author">
        <w:r w:rsidRPr="00AF6AF0">
          <w:rPr>
            <w:rFonts w:ascii="Courier New" w:eastAsia="Times New Roman" w:hAnsi="Courier New" w:cs="Courier New"/>
            <w:color w:val="000000"/>
            <w:sz w:val="20"/>
            <w:szCs w:val="20"/>
          </w:rPr>
          <w:delText xml:space="preserve"> accurately. </w:delText>
        </w:r>
      </w:del>
      <w:r w:rsidRPr="00AF6AF0">
        <w:rPr>
          <w:rFonts w:ascii="Courier New" w:eastAsia="Times New Roman" w:hAnsi="Courier New" w:cs="Courier New"/>
          <w:color w:val="000000"/>
          <w:sz w:val="20"/>
          <w:szCs w:val="20"/>
        </w:rPr>
        <w:t xml:space="preserve">The second </w:t>
      </w:r>
      <w:ins w:id="251" w:author="Author">
        <w:r w:rsidRPr="00AF6AF0">
          <w:rPr>
            <w:rFonts w:ascii="Courier New" w:eastAsia="Times New Roman" w:hAnsi="Courier New" w:cs="Courier New"/>
            <w:color w:val="000000"/>
            <w:sz w:val="20"/>
            <w:szCs w:val="20"/>
          </w:rPr>
          <w:t>limitation</w:t>
        </w:r>
      </w:ins>
      <w:del w:id="252" w:author="Author">
        <w:r w:rsidRPr="00AF6AF0">
          <w:rPr>
            <w:rFonts w:ascii="Courier New" w:eastAsia="Times New Roman" w:hAnsi="Courier New" w:cs="Courier New"/>
            <w:color w:val="000000"/>
            <w:sz w:val="20"/>
            <w:szCs w:val="20"/>
          </w:rPr>
          <w:delText>one</w:delText>
        </w:r>
      </w:del>
      <w:r w:rsidRPr="00AF6AF0">
        <w:rPr>
          <w:rFonts w:ascii="Courier New" w:eastAsia="Times New Roman" w:hAnsi="Courier New" w:cs="Courier New"/>
          <w:color w:val="000000"/>
          <w:sz w:val="20"/>
          <w:szCs w:val="20"/>
        </w:rPr>
        <w:t xml:space="preserve"> is the availability of images in </w:t>
      </w:r>
      <w:r w:rsidRPr="00AF6AF0">
        <w:rPr>
          <w:rFonts w:ascii="Courier New" w:eastAsia="Times New Roman" w:hAnsi="Courier New" w:cs="Courier New"/>
          <w:color w:val="000000"/>
          <w:sz w:val="20"/>
          <w:szCs w:val="20"/>
          <w:u w:val="single"/>
        </w:rPr>
        <w:t>geospatial</w:t>
      </w:r>
      <w:r w:rsidRPr="00AF6AF0">
        <w:rPr>
          <w:rFonts w:ascii="Courier New" w:eastAsia="Times New Roman" w:hAnsi="Courier New" w:cs="Courier New"/>
          <w:color w:val="000000"/>
          <w:sz w:val="20"/>
          <w:szCs w:val="20"/>
        </w:rPr>
        <w:t xml:space="preserve"> analyses. </w:t>
      </w:r>
      <w:ins w:id="253" w:author="Author" w:date="2023-01-16T22:19:00Z">
        <w:r w:rsidR="00BA093C">
          <w:rPr>
            <w:rFonts w:ascii="Courier New" w:eastAsia="Times New Roman" w:hAnsi="Courier New" w:cs="Courier New"/>
            <w:color w:val="000000"/>
            <w:sz w:val="20"/>
            <w:szCs w:val="20"/>
          </w:rPr>
          <w:t>As</w:t>
        </w:r>
      </w:ins>
      <w:del w:id="254" w:author="Author">
        <w:r w:rsidRPr="00AF6AF0">
          <w:rPr>
            <w:rFonts w:ascii="Courier New" w:eastAsia="Times New Roman" w:hAnsi="Courier New" w:cs="Courier New"/>
            <w:color w:val="000000"/>
            <w:sz w:val="20"/>
            <w:szCs w:val="20"/>
          </w:rPr>
          <w:delText>Since</w:delText>
        </w:r>
      </w:del>
      <w:r w:rsidRPr="00AF6AF0">
        <w:rPr>
          <w:rFonts w:ascii="Courier New" w:eastAsia="Times New Roman" w:hAnsi="Courier New" w:cs="Courier New"/>
          <w:color w:val="000000"/>
          <w:sz w:val="20"/>
          <w:szCs w:val="20"/>
        </w:rPr>
        <w:t xml:space="preserve"> digital time-lapse cameras are mounted on the ground, transforming the</w:t>
      </w:r>
      <w:del w:id="255" w:author="Author" w:date="2023-01-16T22:19:00Z">
        <w:r w:rsidRPr="00AF6AF0">
          <w:rPr>
            <w:rFonts w:ascii="Courier New" w:eastAsia="Times New Roman" w:hAnsi="Courier New" w:cs="Courier New"/>
            <w:color w:val="000000"/>
            <w:sz w:val="20"/>
            <w:szCs w:val="20"/>
          </w:rPr>
          <w:delText>se</w:delText>
        </w:r>
      </w:del>
      <w:r w:rsidRPr="00AF6AF0">
        <w:rPr>
          <w:rFonts w:ascii="Courier New" w:eastAsia="Times New Roman" w:hAnsi="Courier New" w:cs="Courier New"/>
          <w:color w:val="000000"/>
          <w:sz w:val="20"/>
          <w:szCs w:val="20"/>
        </w:rPr>
        <w:t xml:space="preserve"> images into </w:t>
      </w:r>
      <w:r w:rsidRPr="00AF6AF0">
        <w:rPr>
          <w:rFonts w:ascii="Courier New" w:eastAsia="Times New Roman" w:hAnsi="Courier New" w:cs="Courier New"/>
          <w:color w:val="000000"/>
          <w:sz w:val="20"/>
          <w:szCs w:val="20"/>
          <w:u w:val="single"/>
        </w:rPr>
        <w:t>geospatial</w:t>
      </w:r>
      <w:r w:rsidRPr="00AF6AF0">
        <w:rPr>
          <w:rFonts w:ascii="Courier New" w:eastAsia="Times New Roman" w:hAnsi="Courier New" w:cs="Courier New"/>
          <w:color w:val="000000"/>
          <w:sz w:val="20"/>
          <w:szCs w:val="20"/>
        </w:rPr>
        <w:t xml:space="preserve"> data (e.g., </w:t>
      </w:r>
      <w:r w:rsidRPr="00AF6AF0">
        <w:rPr>
          <w:rFonts w:ascii="Courier New" w:eastAsia="Times New Roman" w:hAnsi="Courier New" w:cs="Courier New"/>
          <w:color w:val="000000"/>
          <w:sz w:val="20"/>
          <w:szCs w:val="20"/>
          <w:u w:val="single"/>
        </w:rPr>
        <w:t>orthoimage</w:t>
      </w:r>
      <w:ins w:id="256" w:author="Author">
        <w:r w:rsidR="00DE574C">
          <w:rPr>
            <w:rFonts w:ascii="Courier New" w:eastAsia="Times New Roman" w:hAnsi="Courier New" w:cs="Courier New"/>
            <w:color w:val="000000"/>
            <w:sz w:val="20"/>
            <w:szCs w:val="20"/>
            <w:u w:val="single"/>
          </w:rPr>
          <w:t>s</w:t>
        </w:r>
      </w:ins>
      <w:ins w:id="257" w:author="Author">
        <w:r w:rsidRPr="00AF6AF0">
          <w:rPr>
            <w:rFonts w:ascii="Courier New" w:eastAsia="Times New Roman" w:hAnsi="Courier New" w:cs="Courier New"/>
            <w:color w:val="000000"/>
            <w:sz w:val="20"/>
            <w:szCs w:val="20"/>
          </w:rPr>
          <w:t>;</w:t>
        </w:r>
      </w:ins>
      <w:del w:id="258"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 this process is called </w:t>
      </w:r>
      <w:r w:rsidRPr="00AF6AF0">
        <w:rPr>
          <w:rFonts w:ascii="Courier New" w:eastAsia="Times New Roman" w:hAnsi="Courier New" w:cs="Courier New"/>
          <w:color w:val="000000"/>
          <w:sz w:val="20"/>
          <w:szCs w:val="20"/>
          <w:u w:val="single"/>
        </w:rPr>
        <w:t>georectification</w:t>
      </w:r>
      <w:r w:rsidRPr="00AF6AF0">
        <w:rPr>
          <w:rFonts w:ascii="Courier New" w:eastAsia="Times New Roman" w:hAnsi="Courier New" w:cs="Courier New"/>
          <w:color w:val="000000"/>
          <w:sz w:val="20"/>
          <w:szCs w:val="20"/>
        </w:rPr>
        <w:t xml:space="preserve">) is challenging. </w:t>
      </w:r>
      <w:del w:id="259" w:author="Author" w:date="2023-01-16T22:20:00Z">
        <w:r w:rsidRPr="00AF6AF0">
          <w:rPr>
            <w:rFonts w:ascii="Courier New" w:eastAsia="Times New Roman" w:hAnsi="Courier New" w:cs="Courier New"/>
            <w:color w:val="000000"/>
            <w:sz w:val="20"/>
            <w:szCs w:val="20"/>
          </w:rPr>
          <w:delText>In other words</w:delText>
        </w:r>
      </w:del>
      <w:ins w:id="260" w:author="Author" w:date="2023-01-16T22:20:00Z">
        <w:r w:rsidR="00BA093C">
          <w:rPr>
            <w:rFonts w:ascii="Courier New" w:eastAsia="Times New Roman" w:hAnsi="Courier New" w:cs="Courier New"/>
            <w:color w:val="000000"/>
            <w:sz w:val="20"/>
            <w:szCs w:val="20"/>
          </w:rPr>
          <w:t>That is</w:t>
        </w:r>
      </w:ins>
      <w:r w:rsidRPr="00AF6AF0">
        <w:rPr>
          <w:rFonts w:ascii="Courier New" w:eastAsia="Times New Roman" w:hAnsi="Courier New" w:cs="Courier New"/>
          <w:color w:val="000000"/>
          <w:sz w:val="20"/>
          <w:szCs w:val="20"/>
        </w:rPr>
        <w:t xml:space="preserve">, even if we classify </w:t>
      </w:r>
      <w:del w:id="261"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vegetation from such images, we cannot quantitatively measure and analyze it using Geographic Information System</w:t>
      </w:r>
      <w:del w:id="262" w:author="Author">
        <w:r w:rsidRPr="00AF6AF0">
          <w:rPr>
            <w:rFonts w:ascii="Courier New" w:eastAsia="Times New Roman" w:hAnsi="Courier New" w:cs="Courier New"/>
            <w:color w:val="000000"/>
            <w:sz w:val="20"/>
            <w:szCs w:val="20"/>
          </w:rPr>
          <w:delText>s</w:delText>
        </w:r>
      </w:del>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GIS</w:t>
      </w:r>
      <w:r w:rsidRPr="00AF6AF0">
        <w:rPr>
          <w:rFonts w:ascii="Courier New" w:eastAsia="Times New Roman" w:hAnsi="Courier New" w:cs="Courier New"/>
          <w:color w:val="000000"/>
          <w:sz w:val="20"/>
          <w:szCs w:val="20"/>
        </w:rPr>
        <w:t xml:space="preserve">) tools. </w:t>
      </w:r>
      <w:r w:rsidRPr="00AF6AF0">
        <w:rPr>
          <w:rFonts w:ascii="Courier New" w:eastAsia="Times New Roman" w:hAnsi="Courier New" w:cs="Courier New"/>
          <w:color w:val="000000"/>
          <w:sz w:val="20"/>
          <w:szCs w:val="20"/>
          <w:u w:val="single"/>
        </w:rPr>
        <w:t>Georectification</w:t>
      </w:r>
      <w:r w:rsidRPr="00AF6AF0">
        <w:rPr>
          <w:rFonts w:ascii="Courier New" w:eastAsia="Times New Roman" w:hAnsi="Courier New" w:cs="Courier New"/>
          <w:color w:val="000000"/>
          <w:sz w:val="20"/>
          <w:szCs w:val="20"/>
        </w:rPr>
        <w:t xml:space="preserve"> is essential for utilizing time-lapse cameras in </w:t>
      </w:r>
      <w:del w:id="263" w:author="Author">
        <w:r w:rsidRPr="00AF6AF0">
          <w:rPr>
            <w:rFonts w:ascii="Courier New" w:eastAsia="Times New Roman" w:hAnsi="Courier New" w:cs="Courier New"/>
            <w:color w:val="000000"/>
            <w:sz w:val="20"/>
            <w:szCs w:val="20"/>
          </w:rPr>
          <w:delText xml:space="preserve">scientific </w:delText>
        </w:r>
      </w:del>
      <w:r w:rsidRPr="00AF6AF0">
        <w:rPr>
          <w:rFonts w:ascii="Courier New" w:eastAsia="Times New Roman" w:hAnsi="Courier New" w:cs="Courier New"/>
          <w:color w:val="000000"/>
          <w:sz w:val="20"/>
          <w:szCs w:val="20"/>
        </w:rPr>
        <w:t>conservation planning.</w:t>
      </w:r>
    </w:p>
    <w:p w:rsidR="00AF6AF0" w:rsidRPr="00AF6AF0" w:rsidP="00AF6AF0" w14:paraId="018EEC6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63109711" w14:textId="02FF8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This study proposes an automated method for drawing vegetation classification maps </w:t>
      </w:r>
      <w:ins w:id="264" w:author="Author">
        <w:r w:rsidRPr="00AF6AF0">
          <w:rPr>
            <w:rFonts w:ascii="Courier New" w:eastAsia="Times New Roman" w:hAnsi="Courier New" w:cs="Courier New"/>
            <w:color w:val="000000"/>
            <w:sz w:val="20"/>
            <w:szCs w:val="20"/>
          </w:rPr>
          <w:t>using</w:t>
        </w:r>
      </w:ins>
      <w:del w:id="265" w:author="Author">
        <w:r w:rsidRPr="00AF6AF0">
          <w:rPr>
            <w:rFonts w:ascii="Courier New" w:eastAsia="Times New Roman" w:hAnsi="Courier New" w:cs="Courier New"/>
            <w:color w:val="000000"/>
            <w:sz w:val="20"/>
            <w:szCs w:val="20"/>
          </w:rPr>
          <w:delText>with</w:delText>
        </w:r>
      </w:del>
      <w:r w:rsidRPr="00AF6AF0">
        <w:rPr>
          <w:rFonts w:ascii="Courier New" w:eastAsia="Times New Roman" w:hAnsi="Courier New" w:cs="Courier New"/>
          <w:color w:val="000000"/>
          <w:sz w:val="20"/>
          <w:szCs w:val="20"/>
        </w:rPr>
        <w:t xml:space="preserve"> a digital time-lapse camera by solving the</w:t>
      </w:r>
      <w:ins w:id="266" w:author="Author" w:date="2023-01-16T22:20:00Z">
        <w:r w:rsidR="00BA093C">
          <w:rPr>
            <w:rFonts w:ascii="Courier New" w:eastAsia="Times New Roman" w:hAnsi="Courier New" w:cs="Courier New"/>
            <w:color w:val="000000"/>
            <w:sz w:val="20"/>
            <w:szCs w:val="20"/>
          </w:rPr>
          <w:t xml:space="preserve"> two above-mentioned</w:t>
        </w:r>
      </w:ins>
      <w:del w:id="267" w:author="Author" w:date="2023-01-16T22:20:00Z">
        <w:r w:rsidRPr="00AF6AF0">
          <w:rPr>
            <w:rFonts w:ascii="Courier New" w:eastAsia="Times New Roman" w:hAnsi="Courier New" w:cs="Courier New"/>
            <w:color w:val="000000"/>
            <w:sz w:val="20"/>
            <w:szCs w:val="20"/>
          </w:rPr>
          <w:delText>se</w:delText>
        </w:r>
      </w:del>
      <w:r w:rsidRPr="00AF6AF0">
        <w:rPr>
          <w:rFonts w:ascii="Courier New" w:eastAsia="Times New Roman" w:hAnsi="Courier New" w:cs="Courier New"/>
          <w:color w:val="000000"/>
          <w:sz w:val="20"/>
          <w:szCs w:val="20"/>
        </w:rPr>
        <w:t xml:space="preserve"> </w:t>
      </w:r>
      <w:del w:id="268" w:author="Author" w:date="2023-01-16T22:20:00Z">
        <w:r w:rsidRPr="00AF6AF0">
          <w:rPr>
            <w:rFonts w:ascii="Courier New" w:eastAsia="Times New Roman" w:hAnsi="Courier New" w:cs="Courier New"/>
            <w:color w:val="000000"/>
            <w:sz w:val="20"/>
            <w:szCs w:val="20"/>
          </w:rPr>
          <w:delText xml:space="preserve">two </w:delText>
        </w:r>
      </w:del>
      <w:r w:rsidRPr="00AF6AF0">
        <w:rPr>
          <w:rFonts w:ascii="Courier New" w:eastAsia="Times New Roman" w:hAnsi="Courier New" w:cs="Courier New"/>
          <w:color w:val="000000"/>
          <w:sz w:val="20"/>
          <w:szCs w:val="20"/>
        </w:rPr>
        <w:t xml:space="preserve">challenges. We solved the first challenge by using time-lapse images to classify vegetation. </w:t>
      </w:r>
      <w:ins w:id="269" w:author="Author" w:date="2023-01-16T22:20:00Z">
        <w:r w:rsidR="00BA093C">
          <w:rPr>
            <w:rFonts w:ascii="Courier New" w:eastAsia="Times New Roman" w:hAnsi="Courier New" w:cs="Courier New"/>
            <w:color w:val="000000"/>
            <w:sz w:val="20"/>
            <w:szCs w:val="20"/>
          </w:rPr>
          <w:t>Fall</w:t>
        </w:r>
      </w:ins>
      <w:del w:id="270" w:author="Author">
        <w:r w:rsidRPr="00AF6AF0">
          <w:rPr>
            <w:rFonts w:ascii="Courier New" w:eastAsia="Times New Roman" w:hAnsi="Courier New" w:cs="Courier New"/>
            <w:color w:val="000000"/>
            <w:sz w:val="20"/>
            <w:szCs w:val="20"/>
          </w:rPr>
          <w:delText>The a</w:delText>
        </w:r>
      </w:del>
      <w:del w:id="271" w:author="Author" w:date="2023-01-16T22:20:00Z">
        <w:r w:rsidRPr="00AF6AF0">
          <w:rPr>
            <w:rFonts w:ascii="Courier New" w:eastAsia="Times New Roman" w:hAnsi="Courier New" w:cs="Courier New"/>
            <w:color w:val="000000"/>
            <w:sz w:val="20"/>
            <w:szCs w:val="20"/>
          </w:rPr>
          <w:delText>utumn</w:delText>
        </w:r>
      </w:del>
      <w:r w:rsidRPr="00AF6AF0">
        <w:rPr>
          <w:rFonts w:ascii="Courier New" w:eastAsia="Times New Roman" w:hAnsi="Courier New" w:cs="Courier New"/>
          <w:color w:val="000000"/>
          <w:sz w:val="20"/>
          <w:szCs w:val="20"/>
        </w:rPr>
        <w:t xml:space="preserve"> leaf </w:t>
      </w:r>
      <w:r w:rsidRPr="00AF6AF0">
        <w:rPr>
          <w:rFonts w:ascii="Courier New" w:eastAsia="Times New Roman" w:hAnsi="Courier New" w:cs="Courier New"/>
          <w:color w:val="000000"/>
          <w:sz w:val="20"/>
          <w:szCs w:val="20"/>
          <w:u w:val="single"/>
        </w:rPr>
        <w:t>phenology</w:t>
      </w:r>
      <w:r w:rsidRPr="00AF6AF0">
        <w:rPr>
          <w:rFonts w:ascii="Courier New" w:eastAsia="Times New Roman" w:hAnsi="Courier New" w:cs="Courier New"/>
          <w:color w:val="000000"/>
          <w:sz w:val="20"/>
          <w:szCs w:val="20"/>
        </w:rPr>
        <w:t xml:space="preserve">, which varies among species, was </w:t>
      </w:r>
      <w:ins w:id="272" w:author="Author">
        <w:r w:rsidRPr="00AF6AF0">
          <w:rPr>
            <w:rFonts w:ascii="Courier New" w:eastAsia="Times New Roman" w:hAnsi="Courier New" w:cs="Courier New"/>
            <w:color w:val="000000"/>
            <w:sz w:val="20"/>
            <w:szCs w:val="20"/>
          </w:rPr>
          <w:t>used for</w:t>
        </w:r>
      </w:ins>
      <w:del w:id="273" w:author="Author">
        <w:r w:rsidRPr="00AF6AF0">
          <w:rPr>
            <w:rFonts w:ascii="Courier New" w:eastAsia="Times New Roman" w:hAnsi="Courier New" w:cs="Courier New"/>
            <w:color w:val="000000"/>
            <w:sz w:val="20"/>
            <w:szCs w:val="20"/>
          </w:rPr>
          <w:delText>utilized in the</w:delText>
        </w:r>
      </w:del>
      <w:r w:rsidRPr="00AF6AF0">
        <w:rPr>
          <w:rFonts w:ascii="Courier New" w:eastAsia="Times New Roman" w:hAnsi="Courier New" w:cs="Courier New"/>
          <w:color w:val="000000"/>
          <w:sz w:val="20"/>
          <w:szCs w:val="20"/>
        </w:rPr>
        <w:t xml:space="preserve"> classification</w:t>
      </w:r>
      <w:del w:id="274" w:author="Author">
        <w:r w:rsidRPr="00AF6AF0">
          <w:rPr>
            <w:rFonts w:ascii="Courier New" w:eastAsia="Times New Roman" w:hAnsi="Courier New" w:cs="Courier New"/>
            <w:color w:val="000000"/>
            <w:sz w:val="20"/>
            <w:szCs w:val="20"/>
          </w:rPr>
          <w:delText xml:space="preserve"> process</w:delText>
        </w:r>
      </w:del>
      <w:r w:rsidRPr="00AF6AF0">
        <w:rPr>
          <w:rFonts w:ascii="Courier New" w:eastAsia="Times New Roman" w:hAnsi="Courier New" w:cs="Courier New"/>
          <w:color w:val="000000"/>
          <w:sz w:val="20"/>
          <w:szCs w:val="20"/>
        </w:rPr>
        <w:t xml:space="preserve">. We </w:t>
      </w:r>
      <w:ins w:id="275" w:author="Author">
        <w:r w:rsidRPr="00AF6AF0">
          <w:rPr>
            <w:rFonts w:ascii="Courier New" w:eastAsia="Times New Roman" w:hAnsi="Courier New" w:cs="Courier New"/>
            <w:color w:val="000000"/>
            <w:sz w:val="20"/>
            <w:szCs w:val="20"/>
          </w:rPr>
          <w:t>demonstrated</w:t>
        </w:r>
      </w:ins>
      <w:del w:id="276" w:author="Author">
        <w:r w:rsidRPr="00AF6AF0">
          <w:rPr>
            <w:rFonts w:ascii="Courier New" w:eastAsia="Times New Roman" w:hAnsi="Courier New" w:cs="Courier New"/>
            <w:color w:val="000000"/>
            <w:sz w:val="20"/>
            <w:szCs w:val="20"/>
          </w:rPr>
          <w:delText>show</w:delText>
        </w:r>
      </w:del>
      <w:r w:rsidRPr="00AF6AF0">
        <w:rPr>
          <w:rFonts w:ascii="Courier New" w:eastAsia="Times New Roman" w:hAnsi="Courier New" w:cs="Courier New"/>
          <w:color w:val="000000"/>
          <w:sz w:val="20"/>
          <w:szCs w:val="20"/>
        </w:rPr>
        <w:t xml:space="preserve"> the effectiveness of such </w:t>
      </w:r>
      <w:r w:rsidRPr="00AF6AF0">
        <w:rPr>
          <w:rFonts w:ascii="Courier New" w:eastAsia="Times New Roman" w:hAnsi="Courier New" w:cs="Courier New"/>
          <w:color w:val="000000"/>
          <w:sz w:val="20"/>
          <w:szCs w:val="20"/>
          <w:u w:val="single"/>
        </w:rPr>
        <w:t>phenological</w:t>
      </w:r>
      <w:r w:rsidRPr="00AF6AF0">
        <w:rPr>
          <w:rFonts w:ascii="Courier New" w:eastAsia="Times New Roman" w:hAnsi="Courier New" w:cs="Courier New"/>
          <w:color w:val="000000"/>
          <w:sz w:val="20"/>
          <w:szCs w:val="20"/>
        </w:rPr>
        <w:t xml:space="preserve"> information </w:t>
      </w:r>
      <w:ins w:id="277" w:author="Author">
        <w:r w:rsidRPr="00AF6AF0">
          <w:rPr>
            <w:rFonts w:ascii="Courier New" w:eastAsia="Times New Roman" w:hAnsi="Courier New" w:cs="Courier New"/>
            <w:color w:val="000000"/>
            <w:sz w:val="20"/>
            <w:szCs w:val="20"/>
          </w:rPr>
          <w:t>for</w:t>
        </w:r>
      </w:ins>
      <w:del w:id="278" w:author="Author">
        <w:r w:rsidRPr="00AF6AF0">
          <w:rPr>
            <w:rFonts w:ascii="Courier New" w:eastAsia="Times New Roman" w:hAnsi="Courier New" w:cs="Courier New"/>
            <w:color w:val="000000"/>
            <w:sz w:val="20"/>
            <w:szCs w:val="20"/>
          </w:rPr>
          <w:delText>in</w:delText>
        </w:r>
      </w:del>
      <w:r w:rsidRPr="00AF6AF0">
        <w:rPr>
          <w:rFonts w:ascii="Courier New" w:eastAsia="Times New Roman" w:hAnsi="Courier New" w:cs="Courier New"/>
          <w:color w:val="000000"/>
          <w:sz w:val="20"/>
          <w:szCs w:val="20"/>
        </w:rPr>
        <w:t xml:space="preserve"> vegetation classification. A novel </w:t>
      </w:r>
      <w:r w:rsidRPr="00AF6AF0">
        <w:rPr>
          <w:rFonts w:ascii="Courier New" w:eastAsia="Times New Roman" w:hAnsi="Courier New" w:cs="Courier New"/>
          <w:color w:val="000000"/>
          <w:sz w:val="20"/>
          <w:szCs w:val="20"/>
          <w:u w:val="single"/>
        </w:rPr>
        <w:t>georectification</w:t>
      </w:r>
      <w:r w:rsidRPr="00AF6AF0">
        <w:rPr>
          <w:rFonts w:ascii="Courier New" w:eastAsia="Times New Roman" w:hAnsi="Courier New" w:cs="Courier New"/>
          <w:color w:val="000000"/>
          <w:sz w:val="20"/>
          <w:szCs w:val="20"/>
        </w:rPr>
        <w:t xml:space="preserve"> method for ground-based images was </w:t>
      </w:r>
      <w:del w:id="279" w:author="Author">
        <w:r w:rsidRPr="00AF6AF0">
          <w:rPr>
            <w:rFonts w:ascii="Courier New" w:eastAsia="Times New Roman" w:hAnsi="Courier New" w:cs="Courier New"/>
            <w:color w:val="000000"/>
            <w:sz w:val="20"/>
            <w:szCs w:val="20"/>
          </w:rPr>
          <w:delText xml:space="preserve">also </w:delText>
        </w:r>
      </w:del>
      <w:r w:rsidRPr="00AF6AF0">
        <w:rPr>
          <w:rFonts w:ascii="Courier New" w:eastAsia="Times New Roman" w:hAnsi="Courier New" w:cs="Courier New"/>
          <w:color w:val="000000"/>
          <w:sz w:val="20"/>
          <w:szCs w:val="20"/>
        </w:rPr>
        <w:t xml:space="preserve">developed to </w:t>
      </w:r>
      <w:ins w:id="280" w:author="Author">
        <w:r w:rsidRPr="00AF6AF0">
          <w:rPr>
            <w:rFonts w:ascii="Courier New" w:eastAsia="Times New Roman" w:hAnsi="Courier New" w:cs="Courier New"/>
            <w:color w:val="000000"/>
            <w:sz w:val="20"/>
            <w:szCs w:val="20"/>
          </w:rPr>
          <w:t>address th</w:t>
        </w:r>
      </w:ins>
      <w:ins w:id="281" w:author="Author">
        <w:del w:id="282" w:author="Author">
          <w:r w:rsidRPr="00AF6AF0">
            <w:rPr>
              <w:rFonts w:ascii="Courier New" w:eastAsia="Times New Roman" w:hAnsi="Courier New" w:cs="Courier New"/>
              <w:color w:val="000000"/>
              <w:sz w:val="20"/>
              <w:szCs w:val="20"/>
            </w:rPr>
            <w:delText>is</w:delText>
          </w:r>
        </w:del>
      </w:ins>
      <w:ins w:id="283" w:author="Author">
        <w:r w:rsidR="00DE574C">
          <w:rPr>
            <w:rFonts w:ascii="Courier New" w:eastAsia="Times New Roman" w:hAnsi="Courier New" w:cs="Courier New"/>
            <w:color w:val="000000"/>
            <w:sz w:val="20"/>
            <w:szCs w:val="20"/>
          </w:rPr>
          <w:t>e</w:t>
        </w:r>
      </w:ins>
      <w:del w:id="284" w:author="Author">
        <w:r w:rsidRPr="00AF6AF0">
          <w:rPr>
            <w:rFonts w:ascii="Courier New" w:eastAsia="Times New Roman" w:hAnsi="Courier New" w:cs="Courier New"/>
            <w:color w:val="000000"/>
            <w:sz w:val="20"/>
            <w:szCs w:val="20"/>
          </w:rPr>
          <w:delText>tackle the</w:delText>
        </w:r>
      </w:del>
      <w:r w:rsidRPr="00AF6AF0">
        <w:rPr>
          <w:rFonts w:ascii="Courier New" w:eastAsia="Times New Roman" w:hAnsi="Courier New" w:cs="Courier New"/>
          <w:color w:val="000000"/>
          <w:sz w:val="20"/>
          <w:szCs w:val="20"/>
        </w:rPr>
        <w:t xml:space="preserve"> second challenge. Using the proposed procedure, we generated a vegetation classification map from </w:t>
      </w:r>
      <w:ins w:id="285" w:author="Author">
        <w:r>
          <w:rPr>
            <w:rFonts w:ascii="Courier New" w:eastAsia="Times New Roman" w:hAnsi="Courier New" w:cs="Courier New"/>
            <w:color w:val="000000"/>
            <w:sz w:val="20"/>
            <w:szCs w:val="20"/>
          </w:rPr>
          <w:t xml:space="preserve">the </w:t>
        </w:r>
      </w:ins>
      <w:r>
        <w:rPr>
          <w:rFonts w:ascii="Courier New" w:eastAsia="Times New Roman" w:hAnsi="Courier New" w:cs="Courier New"/>
          <w:color w:val="000000"/>
          <w:sz w:val="20"/>
          <w:szCs w:val="20"/>
        </w:rPr>
        <w:t xml:space="preserve">time-lapse images of </w:t>
      </w:r>
      <w:r w:rsidRPr="00AF6AF0">
        <w:rPr>
          <w:rFonts w:ascii="Courier New" w:eastAsia="Times New Roman" w:hAnsi="Courier New" w:cs="Courier New"/>
          <w:color w:val="000000"/>
          <w:sz w:val="20"/>
          <w:szCs w:val="20"/>
        </w:rPr>
        <w:t xml:space="preserve">the Japanese </w:t>
      </w:r>
      <w:ins w:id="286" w:author="Author">
        <w:r w:rsidR="009E3E1D">
          <w:rPr>
            <w:rFonts w:ascii="Courier New" w:eastAsia="Times New Roman" w:hAnsi="Courier New" w:cs="Courier New"/>
            <w:color w:val="000000"/>
            <w:sz w:val="20"/>
            <w:szCs w:val="20"/>
          </w:rPr>
          <w:t>A</w:t>
        </w:r>
      </w:ins>
      <w:del w:id="287" w:author="Author">
        <w:r w:rsidRPr="00AF6AF0">
          <w:rPr>
            <w:rFonts w:ascii="Courier New" w:eastAsia="Times New Roman" w:hAnsi="Courier New" w:cs="Courier New"/>
            <w:color w:val="000000"/>
            <w:sz w:val="20"/>
            <w:szCs w:val="20"/>
          </w:rPr>
          <w:delText>a</w:delText>
        </w:r>
      </w:del>
      <w:r w:rsidRPr="00AF6AF0">
        <w:rPr>
          <w:rFonts w:ascii="Courier New" w:eastAsia="Times New Roman" w:hAnsi="Courier New" w:cs="Courier New"/>
          <w:color w:val="000000"/>
          <w:sz w:val="20"/>
          <w:szCs w:val="20"/>
        </w:rPr>
        <w:t>lps. Our approach enable</w:t>
      </w:r>
      <w:ins w:id="288" w:author="Author">
        <w:r w:rsidRPr="00AF6AF0">
          <w:rPr>
            <w:rFonts w:ascii="Courier New" w:eastAsia="Times New Roman" w:hAnsi="Courier New" w:cs="Courier New"/>
            <w:color w:val="000000"/>
            <w:sz w:val="20"/>
            <w:szCs w:val="20"/>
          </w:rPr>
          <w:t>d</w:t>
        </w:r>
      </w:ins>
      <w:del w:id="289" w:author="Author">
        <w:r w:rsidRPr="00AF6AF0">
          <w:rPr>
            <w:rFonts w:ascii="Courier New" w:eastAsia="Times New Roman" w:hAnsi="Courier New" w:cs="Courier New"/>
            <w:color w:val="000000"/>
            <w:sz w:val="20"/>
            <w:szCs w:val="20"/>
          </w:rPr>
          <w:delText>s</w:delText>
        </w:r>
      </w:del>
      <w:r w:rsidRPr="00AF6AF0">
        <w:rPr>
          <w:rFonts w:ascii="Courier New" w:eastAsia="Times New Roman" w:hAnsi="Courier New" w:cs="Courier New"/>
          <w:color w:val="000000"/>
          <w:sz w:val="20"/>
          <w:szCs w:val="20"/>
        </w:rPr>
        <w:t xml:space="preserve"> us to continuously monitor vegetation distribution and its changes at a plant-community scale, covering broad areas at a </w:t>
      </w:r>
      <w:del w:id="290" w:author="Author">
        <w:r w:rsidRPr="00AF6AF0">
          <w:rPr>
            <w:rFonts w:ascii="Courier New" w:eastAsia="Times New Roman" w:hAnsi="Courier New" w:cs="Courier New"/>
            <w:color w:val="000000"/>
            <w:sz w:val="20"/>
            <w:szCs w:val="20"/>
          </w:rPr>
          <w:delText>meager</w:delText>
        </w:r>
      </w:del>
      <w:ins w:id="291" w:author="Author">
        <w:r w:rsidR="00DE574C">
          <w:rPr>
            <w:rFonts w:ascii="Courier New" w:eastAsia="Times New Roman" w:hAnsi="Courier New" w:cs="Courier New"/>
            <w:color w:val="000000"/>
            <w:sz w:val="20"/>
            <w:szCs w:val="20"/>
          </w:rPr>
          <w:t>low</w:t>
        </w:r>
      </w:ins>
      <w:r w:rsidRPr="00AF6AF0">
        <w:rPr>
          <w:rFonts w:ascii="Courier New" w:eastAsia="Times New Roman" w:hAnsi="Courier New" w:cs="Courier New"/>
          <w:color w:val="000000"/>
          <w:sz w:val="20"/>
          <w:szCs w:val="20"/>
        </w:rPr>
        <w:t xml:space="preserve"> cost.</w:t>
      </w:r>
    </w:p>
    <w:p w:rsidR="00AF6AF0" w:rsidRPr="00AF6AF0" w:rsidP="00AF6AF0" w14:paraId="0E804AF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6AC9626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\hypertarget</w:t>
      </w:r>
      <w:r w:rsidRPr="00AF6AF0">
        <w:rPr>
          <w:rFonts w:ascii="Courier New" w:eastAsia="Times New Roman" w:hAnsi="Courier New" w:cs="Courier New"/>
          <w:color w:val="000000"/>
          <w:sz w:val="20"/>
          <w:szCs w:val="20"/>
        </w:rPr>
        <w:t>{materials-and-methods}{</w:t>
      </w:r>
      <w:r w:rsidRPr="00AF6AF0">
        <w:rPr>
          <w:rFonts w:ascii="Courier New" w:eastAsia="Times New Roman" w:hAnsi="Courier New" w:cs="Courier New"/>
          <w:color w:val="606060"/>
          <w:sz w:val="20"/>
          <w:szCs w:val="20"/>
        </w:rPr>
        <w:t>%</w:t>
      </w:r>
    </w:p>
    <w:p w:rsidR="00AF6AF0" w:rsidRPr="00AF6AF0" w:rsidP="00AF6AF0" w14:paraId="4AD05CA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\section{Materials and methods}\label{materials-and-methods}</w:t>
      </w:r>
      <w:r w:rsidRPr="00AF6AF0">
        <w:rPr>
          <w:rFonts w:ascii="Courier New" w:eastAsia="Times New Roman" w:hAnsi="Courier New" w:cs="Courier New"/>
          <w:color w:val="000000"/>
          <w:sz w:val="20"/>
          <w:szCs w:val="20"/>
        </w:rPr>
        <w:t>}</w:t>
      </w:r>
    </w:p>
    <w:p w:rsidR="00AF6AF0" w:rsidRPr="00AF6AF0" w:rsidP="00AF6AF0" w14:paraId="368094F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7DE0B1EE" w14:textId="5D3A9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The proposed method </w:t>
      </w:r>
      <w:ins w:id="292" w:author="Author">
        <w:r w:rsidRPr="00AF6AF0">
          <w:rPr>
            <w:rFonts w:ascii="Courier New" w:eastAsia="Times New Roman" w:hAnsi="Courier New" w:cs="Courier New"/>
            <w:color w:val="000000"/>
            <w:sz w:val="20"/>
            <w:szCs w:val="20"/>
          </w:rPr>
          <w:t>comprises</w:t>
        </w:r>
      </w:ins>
      <w:del w:id="293" w:author="Author">
        <w:r w:rsidRPr="00AF6AF0">
          <w:rPr>
            <w:rFonts w:ascii="Courier New" w:eastAsia="Times New Roman" w:hAnsi="Courier New" w:cs="Courier New"/>
            <w:color w:val="000000"/>
            <w:sz w:val="20"/>
            <w:szCs w:val="20"/>
          </w:rPr>
          <w:delText>has</w:delText>
        </w:r>
      </w:del>
      <w:r w:rsidRPr="00AF6AF0">
        <w:rPr>
          <w:rFonts w:ascii="Courier New" w:eastAsia="Times New Roman" w:hAnsi="Courier New" w:cs="Courier New"/>
          <w:color w:val="000000"/>
          <w:sz w:val="20"/>
          <w:szCs w:val="20"/>
        </w:rPr>
        <w:t xml:space="preserve"> three steps:</w:t>
      </w:r>
    </w:p>
    <w:p w:rsidR="00AF6AF0" w:rsidRPr="00AF6AF0" w:rsidP="00AF6AF0" w14:paraId="3016F99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\begin</w:t>
      </w:r>
      <w:r w:rsidRPr="00AF6AF0">
        <w:rPr>
          <w:rFonts w:ascii="Courier New" w:eastAsia="Times New Roman" w:hAnsi="Courier New" w:cs="Courier New"/>
          <w:color w:val="000000"/>
          <w:sz w:val="20"/>
          <w:szCs w:val="20"/>
        </w:rPr>
        <w:t>{enumerate}</w:t>
      </w:r>
    </w:p>
    <w:p w:rsidR="00AF6AF0" w:rsidRPr="00AF6AF0" w:rsidP="00AF6AF0" w14:paraId="7C72C32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\def\labelenumi</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800000"/>
          <w:sz w:val="20"/>
          <w:szCs w:val="20"/>
        </w:rPr>
        <w:t>\arabic</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enumi</w:t>
      </w:r>
      <w:r w:rsidRPr="00AF6AF0">
        <w:rPr>
          <w:rFonts w:ascii="Courier New" w:eastAsia="Times New Roman" w:hAnsi="Courier New" w:cs="Courier New"/>
          <w:color w:val="000000"/>
          <w:sz w:val="20"/>
          <w:szCs w:val="20"/>
        </w:rPr>
        <w:t>}.}</w:t>
      </w:r>
    </w:p>
    <w:p w:rsidR="00AF6AF0" w:rsidRPr="00AF6AF0" w:rsidP="00AF6AF0" w14:paraId="59B5246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\tightlist</w:t>
      </w:r>
    </w:p>
    <w:p w:rsidR="00AF6AF0" w:rsidRPr="00AF6AF0" w:rsidP="00AF6AF0" w14:paraId="1541711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\item</w:t>
      </w:r>
    </w:p>
    <w:p w:rsidR="00AF6AF0" w:rsidRPr="00AF6AF0" w:rsidP="00AF6AF0" w14:paraId="0A9C164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Image-to-image alignment for correcting the movements of the camera.</w:t>
      </w:r>
    </w:p>
    <w:p w:rsidR="00AF6AF0" w:rsidRPr="00AF6AF0" w:rsidP="00AF6AF0" w14:paraId="210FB85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\item</w:t>
      </w:r>
    </w:p>
    <w:p w:rsidR="00AF6AF0" w:rsidRPr="00AF6AF0" w:rsidP="00AF6AF0" w14:paraId="731F1EC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Vegetation classification for classifying each pixel into vegetation categories.</w:t>
      </w:r>
    </w:p>
    <w:p w:rsidR="00AF6AF0" w:rsidRPr="00AF6AF0" w:rsidP="00AF6AF0" w14:paraId="0BEC448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\item</w:t>
      </w:r>
    </w:p>
    <w:p w:rsidR="00AF6AF0" w:rsidRPr="00AF6AF0" w:rsidP="00AF6AF0" w14:paraId="020CFA1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u w:val="single"/>
        </w:rPr>
        <w:t>Georectification</w:t>
      </w:r>
      <w:r w:rsidRPr="00AF6AF0">
        <w:rPr>
          <w:rFonts w:ascii="Courier New" w:eastAsia="Times New Roman" w:hAnsi="Courier New" w:cs="Courier New"/>
          <w:color w:val="000000"/>
          <w:sz w:val="20"/>
          <w:szCs w:val="20"/>
        </w:rPr>
        <w:t xml:space="preserve"> for transforming vegetation classification results into </w:t>
      </w:r>
      <w:r w:rsidRPr="00AF6AF0">
        <w:rPr>
          <w:rFonts w:ascii="Courier New" w:eastAsia="Times New Roman" w:hAnsi="Courier New" w:cs="Courier New"/>
          <w:color w:val="000000"/>
          <w:sz w:val="20"/>
          <w:szCs w:val="20"/>
          <w:u w:val="single"/>
        </w:rPr>
        <w:t>geospatial</w:t>
      </w:r>
      <w:r w:rsidRPr="00AF6AF0">
        <w:rPr>
          <w:rFonts w:ascii="Courier New" w:eastAsia="Times New Roman" w:hAnsi="Courier New" w:cs="Courier New"/>
          <w:color w:val="000000"/>
          <w:sz w:val="20"/>
          <w:szCs w:val="20"/>
        </w:rPr>
        <w:t xml:space="preserve"> data.</w:t>
      </w:r>
    </w:p>
    <w:p w:rsidR="00AF6AF0" w:rsidRPr="00AF6AF0" w:rsidP="00AF6AF0" w14:paraId="46E2BCB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\end</w:t>
      </w:r>
      <w:r w:rsidRPr="00AF6AF0">
        <w:rPr>
          <w:rFonts w:ascii="Courier New" w:eastAsia="Times New Roman" w:hAnsi="Courier New" w:cs="Courier New"/>
          <w:color w:val="000000"/>
          <w:sz w:val="20"/>
          <w:szCs w:val="20"/>
        </w:rPr>
        <w:t>{enumerate}</w:t>
      </w:r>
    </w:p>
    <w:p w:rsidR="00AF6AF0" w:rsidRPr="00AF6AF0" w:rsidP="00AF6AF0" w14:paraId="036E7E1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40E81F62" w14:textId="7D640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Fig. </w:t>
      </w:r>
      <w:r w:rsidRPr="00AF6AF0">
        <w:rPr>
          <w:rFonts w:ascii="Courier New" w:eastAsia="Times New Roman" w:hAnsi="Courier New" w:cs="Courier New"/>
          <w:color w:val="800000"/>
          <w:sz w:val="20"/>
          <w:szCs w:val="20"/>
        </w:rPr>
        <w:t>\ref</w:t>
      </w:r>
      <w:r w:rsidRPr="00AF6AF0">
        <w:rPr>
          <w:rFonts w:ascii="Courier New" w:eastAsia="Times New Roman" w:hAnsi="Courier New" w:cs="Courier New"/>
          <w:color w:val="000000"/>
          <w:sz w:val="20"/>
          <w:szCs w:val="20"/>
        </w:rPr>
        <w:t xml:space="preserve">{fig:diagram} shows the overview of the entire process. The proposed method requires a training </w:t>
      </w:r>
      <w:r w:rsidRPr="00AF6AF0">
        <w:rPr>
          <w:rFonts w:ascii="Courier New" w:eastAsia="Times New Roman" w:hAnsi="Courier New" w:cs="Courier New"/>
          <w:color w:val="000000"/>
          <w:sz w:val="20"/>
          <w:szCs w:val="20"/>
          <w:u w:val="single"/>
        </w:rPr>
        <w:t>dataset</w:t>
      </w:r>
      <w:r w:rsidRPr="00AF6AF0">
        <w:rPr>
          <w:rFonts w:ascii="Courier New" w:eastAsia="Times New Roman" w:hAnsi="Courier New" w:cs="Courier New"/>
          <w:color w:val="000000"/>
          <w:sz w:val="20"/>
          <w:szCs w:val="20"/>
        </w:rPr>
        <w:t xml:space="preserve"> </w:t>
      </w:r>
      <w:ins w:id="294" w:author="Author">
        <w:r w:rsidRPr="00AF6AF0">
          <w:rPr>
            <w:rFonts w:ascii="Courier New" w:eastAsia="Times New Roman" w:hAnsi="Courier New" w:cs="Courier New"/>
            <w:color w:val="000000"/>
            <w:sz w:val="20"/>
            <w:szCs w:val="20"/>
          </w:rPr>
          <w:t>to train</w:t>
        </w:r>
      </w:ins>
      <w:del w:id="295" w:author="Author">
        <w:r w:rsidRPr="00AF6AF0">
          <w:rPr>
            <w:rFonts w:ascii="Courier New" w:eastAsia="Times New Roman" w:hAnsi="Courier New" w:cs="Courier New"/>
            <w:color w:val="000000"/>
            <w:sz w:val="20"/>
            <w:szCs w:val="20"/>
          </w:rPr>
          <w:delText>for training</w:delText>
        </w:r>
      </w:del>
      <w:r w:rsidRPr="00AF6AF0">
        <w:rPr>
          <w:rFonts w:ascii="Courier New" w:eastAsia="Times New Roman" w:hAnsi="Courier New" w:cs="Courier New"/>
          <w:color w:val="000000"/>
          <w:sz w:val="20"/>
          <w:szCs w:val="20"/>
        </w:rPr>
        <w:t xml:space="preserve"> the vegetation classification </w:t>
      </w:r>
      <w:r w:rsidRPr="00AF6AF0">
        <w:rPr>
          <w:rFonts w:ascii="Courier New" w:eastAsia="Times New Roman" w:hAnsi="Courier New" w:cs="Courier New"/>
          <w:color w:val="000000"/>
          <w:sz w:val="20"/>
          <w:szCs w:val="20"/>
        </w:rPr>
        <w:t xml:space="preserve">model, </w:t>
      </w:r>
      <w:ins w:id="296" w:author="Author">
        <w:r w:rsidR="00DE574C">
          <w:rPr>
            <w:rFonts w:ascii="Courier New" w:eastAsia="Times New Roman" w:hAnsi="Courier New" w:cs="Courier New"/>
            <w:color w:val="000000"/>
            <w:sz w:val="20"/>
            <w:szCs w:val="20"/>
          </w:rPr>
          <w:t xml:space="preserve">and, for the </w:t>
        </w:r>
      </w:ins>
      <w:ins w:id="297" w:author="Author">
        <w:r w:rsidRPr="00165EE5" w:rsidR="00DE574C">
          <w:rPr>
            <w:rFonts w:ascii="Courier New" w:eastAsia="Times New Roman" w:hAnsi="Courier New" w:cs="Courier New"/>
            <w:color w:val="000000"/>
            <w:sz w:val="20"/>
            <w:szCs w:val="20"/>
            <w:u w:val="single"/>
            <w:rPrChange w:id="298" w:author="Author">
              <w:rPr>
                <w:rFonts w:ascii="Courier New" w:eastAsia="Times New Roman" w:hAnsi="Courier New" w:cs="Courier New"/>
                <w:color w:val="000000"/>
                <w:sz w:val="20"/>
                <w:szCs w:val="20"/>
              </w:rPr>
            </w:rPrChange>
          </w:rPr>
          <w:t>georectification</w:t>
        </w:r>
      </w:ins>
      <w:ins w:id="299" w:author="Author">
        <w:r w:rsidR="00DE574C">
          <w:rPr>
            <w:rFonts w:ascii="Courier New" w:eastAsia="Times New Roman" w:hAnsi="Courier New" w:cs="Courier New"/>
            <w:color w:val="000000"/>
            <w:sz w:val="20"/>
            <w:szCs w:val="20"/>
          </w:rPr>
          <w:t xml:space="preserve"> process, </w:t>
        </w:r>
      </w:ins>
      <w:r w:rsidRPr="00AF6AF0">
        <w:rPr>
          <w:rFonts w:ascii="Courier New" w:eastAsia="Times New Roman" w:hAnsi="Courier New" w:cs="Courier New"/>
          <w:color w:val="000000"/>
          <w:sz w:val="20"/>
          <w:szCs w:val="20"/>
        </w:rPr>
        <w:t xml:space="preserve">a Digital Elevation Model (DEM), and a </w:t>
      </w:r>
      <w:r w:rsidRPr="009E3E1D">
        <w:rPr>
          <w:rFonts w:ascii="Courier New" w:eastAsia="Times New Roman" w:hAnsi="Courier New" w:cs="Courier New"/>
          <w:color w:val="000000"/>
          <w:sz w:val="20"/>
          <w:szCs w:val="20"/>
          <w:u w:val="single"/>
        </w:rPr>
        <w:t>georectified</w:t>
      </w:r>
      <w:r w:rsidRPr="00AF6AF0">
        <w:rPr>
          <w:rFonts w:ascii="Courier New" w:eastAsia="Times New Roman" w:hAnsi="Courier New" w:cs="Courier New"/>
          <w:color w:val="000000"/>
          <w:sz w:val="20"/>
          <w:szCs w:val="20"/>
        </w:rPr>
        <w:t xml:space="preserve"> airborne/satellite image that covers the camera's field of view</w:t>
      </w:r>
      <w:del w:id="300" w:author="Author">
        <w:r w:rsidRPr="00AF6AF0">
          <w:rPr>
            <w:rFonts w:ascii="Courier New" w:eastAsia="Times New Roman" w:hAnsi="Courier New" w:cs="Courier New"/>
            <w:color w:val="000000"/>
            <w:sz w:val="20"/>
            <w:szCs w:val="20"/>
          </w:rPr>
          <w:delText xml:space="preserve"> for the </w:delText>
        </w:r>
      </w:del>
      <w:del w:id="301" w:author="Author">
        <w:r w:rsidRPr="00AF6AF0">
          <w:rPr>
            <w:rFonts w:ascii="Courier New" w:eastAsia="Times New Roman" w:hAnsi="Courier New" w:cs="Courier New"/>
            <w:color w:val="000000"/>
            <w:sz w:val="20"/>
            <w:szCs w:val="20"/>
            <w:u w:val="single"/>
          </w:rPr>
          <w:delText>georectification</w:delText>
        </w:r>
      </w:del>
      <w:del w:id="302" w:author="Author">
        <w:r w:rsidRPr="00AF6AF0">
          <w:rPr>
            <w:rFonts w:ascii="Courier New" w:eastAsia="Times New Roman" w:hAnsi="Courier New" w:cs="Courier New"/>
            <w:color w:val="000000"/>
            <w:sz w:val="20"/>
            <w:szCs w:val="20"/>
          </w:rPr>
          <w:delText xml:space="preserve"> process</w:delText>
        </w:r>
      </w:del>
      <w:r w:rsidRPr="00AF6AF0">
        <w:rPr>
          <w:rFonts w:ascii="Courier New" w:eastAsia="Times New Roman" w:hAnsi="Courier New" w:cs="Courier New"/>
          <w:color w:val="000000"/>
          <w:sz w:val="20"/>
          <w:szCs w:val="20"/>
        </w:rPr>
        <w:t>.</w:t>
      </w:r>
    </w:p>
    <w:p w:rsidR="00AF6AF0" w:rsidRPr="00AF6AF0" w:rsidP="00AF6AF0" w14:paraId="2408C31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7F308CE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0499CA4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1AF1587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\begin</w:t>
      </w:r>
      <w:r w:rsidRPr="00AF6AF0">
        <w:rPr>
          <w:rFonts w:ascii="Courier New" w:eastAsia="Times New Roman" w:hAnsi="Courier New" w:cs="Courier New"/>
          <w:color w:val="000000"/>
          <w:sz w:val="20"/>
          <w:szCs w:val="20"/>
        </w:rPr>
        <w:t>{figure}</w:t>
      </w:r>
    </w:p>
    <w:p w:rsidR="00AF6AF0" w:rsidRPr="00AF6AF0" w:rsidP="00AF6AF0" w14:paraId="37DB84D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\includegraphics</w:t>
      </w:r>
      <w:r w:rsidRPr="00AF6AF0">
        <w:rPr>
          <w:rFonts w:ascii="Courier New" w:eastAsia="Times New Roman" w:hAnsi="Courier New" w:cs="Courier New"/>
          <w:color w:val="000000"/>
          <w:sz w:val="20"/>
          <w:szCs w:val="20"/>
        </w:rPr>
        <w:t>[width=0.8</w:t>
      </w:r>
      <w:r w:rsidRPr="00AF6AF0">
        <w:rPr>
          <w:rFonts w:ascii="Courier New" w:eastAsia="Times New Roman" w:hAnsi="Courier New" w:cs="Courier New"/>
          <w:color w:val="800000"/>
          <w:sz w:val="20"/>
          <w:szCs w:val="20"/>
        </w:rPr>
        <w:t>\linewidth</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paper_files</w:t>
      </w:r>
      <w:r w:rsidRPr="00AF6AF0">
        <w:rPr>
          <w:rFonts w:ascii="Courier New" w:eastAsia="Times New Roman" w:hAnsi="Courier New" w:cs="Courier New"/>
          <w:color w:val="000000"/>
          <w:sz w:val="20"/>
          <w:szCs w:val="20"/>
        </w:rPr>
        <w:t xml:space="preserve">/figures/diagram} </w:t>
      </w:r>
    </w:p>
    <w:p w:rsidR="00AF6AF0" w:rsidRPr="00AF6AF0" w:rsidP="00AF6AF0" w14:paraId="7B838A4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\caption</w:t>
      </w:r>
      <w:r w:rsidRPr="00AF6AF0">
        <w:rPr>
          <w:rFonts w:ascii="Courier New" w:eastAsia="Times New Roman" w:hAnsi="Courier New" w:cs="Courier New"/>
          <w:color w:val="000000"/>
          <w:sz w:val="20"/>
          <w:szCs w:val="20"/>
        </w:rPr>
        <w:t xml:space="preserve">{An overview of the proposed procedure. The cylinders, boxes, and hexagons represent the source data to prepare, procedures, and </w:t>
      </w:r>
      <w:r w:rsidRPr="00AF6AF0">
        <w:rPr>
          <w:rFonts w:ascii="Courier New" w:eastAsia="Times New Roman" w:hAnsi="Courier New" w:cs="Courier New"/>
          <w:color w:val="000000"/>
          <w:sz w:val="20"/>
          <w:szCs w:val="20"/>
          <w:u w:val="single"/>
        </w:rPr>
        <w:t>deliverables</w:t>
      </w:r>
      <w:r w:rsidRPr="00AF6AF0">
        <w:rPr>
          <w:rFonts w:ascii="Courier New" w:eastAsia="Times New Roman" w:hAnsi="Courier New" w:cs="Courier New"/>
          <w:color w:val="000000"/>
          <w:sz w:val="20"/>
          <w:szCs w:val="20"/>
        </w:rPr>
        <w:t>, respectively.}</w:t>
      </w:r>
    </w:p>
    <w:p w:rsidR="00AF6AF0" w:rsidRPr="00AF6AF0" w:rsidP="00AF6AF0" w14:paraId="005DFBF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\label{fig:diagram}</w:t>
      </w:r>
    </w:p>
    <w:p w:rsidR="00AF6AF0" w:rsidRPr="00AF6AF0" w:rsidP="00AF6AF0" w14:paraId="3098624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\end</w:t>
      </w:r>
      <w:r w:rsidRPr="00AF6AF0">
        <w:rPr>
          <w:rFonts w:ascii="Courier New" w:eastAsia="Times New Roman" w:hAnsi="Courier New" w:cs="Courier New"/>
          <w:color w:val="000000"/>
          <w:sz w:val="20"/>
          <w:szCs w:val="20"/>
        </w:rPr>
        <w:t>{figure}</w:t>
      </w:r>
    </w:p>
    <w:p w:rsidR="00AF6AF0" w:rsidRPr="00AF6AF0" w:rsidP="00AF6AF0" w14:paraId="60FF7AC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441576D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\hypertarget</w:t>
      </w:r>
      <w:r w:rsidRPr="00AF6AF0">
        <w:rPr>
          <w:rFonts w:ascii="Courier New" w:eastAsia="Times New Roman" w:hAnsi="Courier New" w:cs="Courier New"/>
          <w:color w:val="000000"/>
          <w:sz w:val="20"/>
          <w:szCs w:val="20"/>
        </w:rPr>
        <w:t>{time-lapse-image-acquisition}{</w:t>
      </w:r>
      <w:r w:rsidRPr="00AF6AF0">
        <w:rPr>
          <w:rFonts w:ascii="Courier New" w:eastAsia="Times New Roman" w:hAnsi="Courier New" w:cs="Courier New"/>
          <w:color w:val="606060"/>
          <w:sz w:val="20"/>
          <w:szCs w:val="20"/>
        </w:rPr>
        <w:t>%</w:t>
      </w:r>
    </w:p>
    <w:p w:rsidR="00AF6AF0" w:rsidRPr="00AF6AF0" w:rsidP="00AF6AF0" w14:paraId="067BD99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\subsection{Time-lapse image acquisition}\label{time-lapse-image-acquisition}</w:t>
      </w:r>
      <w:r w:rsidRPr="00AF6AF0">
        <w:rPr>
          <w:rFonts w:ascii="Courier New" w:eastAsia="Times New Roman" w:hAnsi="Courier New" w:cs="Courier New"/>
          <w:color w:val="000000"/>
          <w:sz w:val="20"/>
          <w:szCs w:val="20"/>
        </w:rPr>
        <w:t>}</w:t>
      </w:r>
    </w:p>
    <w:p w:rsidR="00AF6AF0" w:rsidRPr="00AF6AF0" w:rsidP="00AF6AF0" w14:paraId="5857290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22CDF412" w14:textId="23F49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Our approach is intended for digital time-lapse images of alpine landscapes. In this study, we demonstrated </w:t>
      </w:r>
      <w:ins w:id="303" w:author="Author">
        <w:r w:rsidR="009E3E1D">
          <w:rPr>
            <w:rFonts w:ascii="Courier New" w:eastAsia="Times New Roman" w:hAnsi="Courier New" w:cs="Courier New"/>
            <w:color w:val="000000"/>
            <w:sz w:val="20"/>
            <w:szCs w:val="20"/>
          </w:rPr>
          <w:t>the approach using</w:t>
        </w:r>
      </w:ins>
      <w:del w:id="304" w:author="Author">
        <w:r w:rsidRPr="00AF6AF0">
          <w:rPr>
            <w:rFonts w:ascii="Courier New" w:eastAsia="Times New Roman" w:hAnsi="Courier New" w:cs="Courier New"/>
            <w:color w:val="000000"/>
            <w:sz w:val="20"/>
            <w:szCs w:val="20"/>
          </w:rPr>
          <w:delText>it with</w:delText>
        </w:r>
      </w:del>
      <w:r w:rsidRPr="00AF6AF0">
        <w:rPr>
          <w:rFonts w:ascii="Courier New" w:eastAsia="Times New Roman" w:hAnsi="Courier New" w:cs="Courier New"/>
          <w:color w:val="000000"/>
          <w:sz w:val="20"/>
          <w:szCs w:val="20"/>
        </w:rPr>
        <w:t xml:space="preserve"> time-lapse images of a Japanese alpine region owned by the National Institute for Environmental Studies, Japan (</w:t>
      </w:r>
      <w:r w:rsidRPr="00AF6AF0">
        <w:rPr>
          <w:rFonts w:ascii="Courier New" w:eastAsia="Times New Roman" w:hAnsi="Courier New" w:cs="Courier New"/>
          <w:color w:val="000000"/>
          <w:sz w:val="20"/>
          <w:szCs w:val="20"/>
          <w:u w:val="single"/>
        </w:rPr>
        <w:t>NIES</w:t>
      </w:r>
      <w:r w:rsidRPr="00AF6AF0">
        <w:rPr>
          <w:rFonts w:ascii="Courier New" w:eastAsia="Times New Roman" w:hAnsi="Courier New" w:cs="Courier New"/>
          <w:color w:val="000000"/>
          <w:sz w:val="20"/>
          <w:szCs w:val="20"/>
        </w:rPr>
        <w:t xml:space="preserve">). All </w:t>
      </w:r>
      <w:del w:id="305"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 xml:space="preserve">images are </w:t>
      </w:r>
      <w:del w:id="306" w:author="Author">
        <w:r w:rsidRPr="00AF6AF0">
          <w:rPr>
            <w:rFonts w:ascii="Courier New" w:eastAsia="Times New Roman" w:hAnsi="Courier New" w:cs="Courier New"/>
            <w:color w:val="000000"/>
            <w:sz w:val="20"/>
            <w:szCs w:val="20"/>
            <w:u w:val="single"/>
          </w:rPr>
          <w:delText>publically</w:delText>
        </w:r>
      </w:del>
      <w:ins w:id="307" w:author="Author">
        <w:r w:rsidRPr="00AF6AF0" w:rsidR="009E3E1D">
          <w:rPr>
            <w:rFonts w:ascii="Courier New" w:eastAsia="Times New Roman" w:hAnsi="Courier New" w:cs="Courier New"/>
            <w:color w:val="000000"/>
            <w:sz w:val="20"/>
            <w:szCs w:val="20"/>
            <w:u w:val="single"/>
          </w:rPr>
          <w:t>publicly</w:t>
        </w:r>
      </w:ins>
      <w:r w:rsidRPr="00AF6AF0">
        <w:rPr>
          <w:rFonts w:ascii="Courier New" w:eastAsia="Times New Roman" w:hAnsi="Courier New" w:cs="Courier New"/>
          <w:color w:val="000000"/>
          <w:sz w:val="20"/>
          <w:szCs w:val="20"/>
        </w:rPr>
        <w:t xml:space="preserve"> available on</w:t>
      </w:r>
      <w:ins w:id="308" w:author="Author">
        <w:r w:rsidR="009E3E1D">
          <w:rPr>
            <w:rFonts w:ascii="Courier New" w:eastAsia="Times New Roman" w:hAnsi="Courier New" w:cs="Courier New"/>
            <w:color w:val="000000"/>
            <w:sz w:val="20"/>
            <w:szCs w:val="20"/>
          </w:rPr>
          <w:t xml:space="preserve"> the</w:t>
        </w:r>
      </w:ins>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NIES</w:t>
      </w:r>
      <w:del w:id="309"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webpage</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\url</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https</w:t>
      </w:r>
      <w:r w:rsidRPr="00AF6AF0">
        <w:rPr>
          <w:rFonts w:ascii="Courier New" w:eastAsia="Times New Roman" w:hAnsi="Courier New" w:cs="Courier New"/>
          <w:color w:val="000000"/>
          <w:sz w:val="20"/>
          <w:szCs w:val="20"/>
        </w:rPr>
        <w:t>://db.</w:t>
      </w:r>
      <w:r w:rsidRPr="00AF6AF0">
        <w:rPr>
          <w:rFonts w:ascii="Courier New" w:eastAsia="Times New Roman" w:hAnsi="Courier New" w:cs="Courier New"/>
          <w:color w:val="000000"/>
          <w:sz w:val="20"/>
          <w:szCs w:val="20"/>
          <w:u w:val="single"/>
        </w:rPr>
        <w:t>cger</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nies</w:t>
      </w:r>
      <w:r w:rsidRPr="00AF6AF0">
        <w:rPr>
          <w:rFonts w:ascii="Courier New" w:eastAsia="Times New Roman" w:hAnsi="Courier New" w:cs="Courier New"/>
          <w:color w:val="000000"/>
          <w:sz w:val="20"/>
          <w:szCs w:val="20"/>
        </w:rPr>
        <w:t>.go.</w:t>
      </w:r>
      <w:r w:rsidRPr="00AF6AF0">
        <w:rPr>
          <w:rFonts w:ascii="Courier New" w:eastAsia="Times New Roman" w:hAnsi="Courier New" w:cs="Courier New"/>
          <w:color w:val="000000"/>
          <w:sz w:val="20"/>
          <w:szCs w:val="20"/>
          <w:u w:val="single"/>
        </w:rPr>
        <w:t>jp</w:t>
      </w:r>
      <w:r w:rsidRPr="00AF6AF0">
        <w:rPr>
          <w:rFonts w:ascii="Courier New" w:eastAsia="Times New Roman" w:hAnsi="Courier New" w:cs="Courier New"/>
          <w:color w:val="000000"/>
          <w:sz w:val="20"/>
          <w:szCs w:val="20"/>
        </w:rPr>
        <w:t>/gem/</w:t>
      </w:r>
      <w:r w:rsidRPr="00AF6AF0">
        <w:rPr>
          <w:rFonts w:ascii="Courier New" w:eastAsia="Times New Roman" w:hAnsi="Courier New" w:cs="Courier New"/>
          <w:color w:val="000000"/>
          <w:sz w:val="20"/>
          <w:szCs w:val="20"/>
          <w:u w:val="single"/>
        </w:rPr>
        <w:t>ja</w:t>
      </w:r>
      <w:r w:rsidRPr="00AF6AF0">
        <w:rPr>
          <w:rFonts w:ascii="Courier New" w:eastAsia="Times New Roman" w:hAnsi="Courier New" w:cs="Courier New"/>
          <w:color w:val="000000"/>
          <w:sz w:val="20"/>
          <w:szCs w:val="20"/>
        </w:rPr>
        <w:t>/mountain/</w:t>
      </w:r>
      <w:r w:rsidRPr="00AF6AF0">
        <w:rPr>
          <w:rFonts w:ascii="Courier New" w:eastAsia="Times New Roman" w:hAnsi="Courier New" w:cs="Courier New"/>
          <w:color w:val="000000"/>
          <w:sz w:val="20"/>
          <w:szCs w:val="20"/>
          <w:u w:val="single"/>
        </w:rPr>
        <w:t>statWeusedtml</w:t>
      </w:r>
      <w:r w:rsidRPr="00AF6AF0">
        <w:rPr>
          <w:rFonts w:ascii="Courier New" w:eastAsia="Times New Roman" w:hAnsi="Courier New" w:cs="Courier New"/>
          <w:color w:val="000000"/>
          <w:sz w:val="20"/>
          <w:szCs w:val="20"/>
        </w:rPr>
        <w:t xml:space="preserve">?id=2}). In 2010, </w:t>
      </w:r>
      <w:r w:rsidRPr="00AF6AF0">
        <w:rPr>
          <w:rFonts w:ascii="Courier New" w:eastAsia="Times New Roman" w:hAnsi="Courier New" w:cs="Courier New"/>
          <w:color w:val="000000"/>
          <w:sz w:val="20"/>
          <w:szCs w:val="20"/>
          <w:u w:val="single"/>
        </w:rPr>
        <w:t>NIES</w:t>
      </w:r>
      <w:r w:rsidRPr="00AF6AF0">
        <w:rPr>
          <w:rFonts w:ascii="Courier New" w:eastAsia="Times New Roman" w:hAnsi="Courier New" w:cs="Courier New"/>
          <w:color w:val="000000"/>
          <w:sz w:val="20"/>
          <w:szCs w:val="20"/>
        </w:rPr>
        <w:t xml:space="preserve"> installed </w:t>
      </w:r>
      <w:del w:id="310" w:author="Author">
        <w:r w:rsidRPr="00AF6AF0">
          <w:rPr>
            <w:rFonts w:ascii="Courier New" w:eastAsia="Times New Roman" w:hAnsi="Courier New" w:cs="Courier New"/>
            <w:color w:val="000000"/>
            <w:sz w:val="20"/>
            <w:szCs w:val="20"/>
          </w:rPr>
          <w:delText xml:space="preserve">the </w:delText>
        </w:r>
      </w:del>
      <w:ins w:id="311" w:author="Author">
        <w:r w:rsidR="009F371E">
          <w:rPr>
            <w:rFonts w:ascii="Courier New" w:eastAsia="Times New Roman" w:hAnsi="Courier New" w:cs="Courier New"/>
            <w:color w:val="000000"/>
            <w:sz w:val="20"/>
            <w:szCs w:val="20"/>
          </w:rPr>
          <w:t>a</w:t>
        </w:r>
      </w:ins>
      <w:ins w:id="312" w:author="Author">
        <w:r w:rsidRPr="00AF6AF0" w:rsidR="009F371E">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digital time-lapse camera (</w:t>
      </w:r>
      <w:r w:rsidRPr="00AF6AF0">
        <w:rPr>
          <w:rFonts w:ascii="Courier New" w:eastAsia="Times New Roman" w:hAnsi="Courier New" w:cs="Courier New"/>
          <w:color w:val="000000"/>
          <w:sz w:val="20"/>
          <w:szCs w:val="20"/>
          <w:u w:val="single"/>
        </w:rPr>
        <w:t>EOS</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5D</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MK2</w:t>
      </w:r>
      <w:r w:rsidRPr="00AF6AF0">
        <w:rPr>
          <w:rFonts w:ascii="Courier New" w:eastAsia="Times New Roman" w:hAnsi="Courier New" w:cs="Courier New"/>
          <w:color w:val="000000"/>
          <w:sz w:val="20"/>
          <w:szCs w:val="20"/>
        </w:rPr>
        <w:t xml:space="preserve">, Canon Inc., 21 M pixels) </w:t>
      </w:r>
      <w:del w:id="313" w:author="Author">
        <w:r w:rsidRPr="00AF6AF0">
          <w:rPr>
            <w:rFonts w:ascii="Courier New" w:eastAsia="Times New Roman" w:hAnsi="Courier New" w:cs="Courier New"/>
            <w:color w:val="000000"/>
            <w:sz w:val="20"/>
            <w:szCs w:val="20"/>
          </w:rPr>
          <w:delText xml:space="preserve">on </w:delText>
        </w:r>
      </w:del>
      <w:ins w:id="314" w:author="Author">
        <w:r w:rsidR="009F371E">
          <w:rPr>
            <w:rFonts w:ascii="Courier New" w:eastAsia="Times New Roman" w:hAnsi="Courier New" w:cs="Courier New"/>
            <w:color w:val="000000"/>
            <w:sz w:val="20"/>
            <w:szCs w:val="20"/>
          </w:rPr>
          <w:t>at</w:t>
        </w:r>
      </w:ins>
      <w:ins w:id="315" w:author="Author">
        <w:r w:rsidRPr="00AF6AF0" w:rsidR="009F371E">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 xml:space="preserve">a mountain lodge </w:t>
      </w:r>
      <w:ins w:id="316" w:author="Author">
        <w:r w:rsidR="009F371E">
          <w:rPr>
            <w:rFonts w:ascii="Courier New" w:eastAsia="Times New Roman" w:hAnsi="Courier New" w:cs="Courier New"/>
            <w:color w:val="000000"/>
            <w:sz w:val="20"/>
            <w:szCs w:val="20"/>
          </w:rPr>
          <w:t>(</w:t>
        </w:r>
      </w:ins>
      <w:r w:rsidRPr="00AF6AF0">
        <w:rPr>
          <w:rFonts w:ascii="Courier New" w:eastAsia="Times New Roman" w:hAnsi="Courier New" w:cs="Courier New"/>
          <w:color w:val="000000"/>
          <w:sz w:val="20"/>
          <w:szCs w:val="20"/>
          <w:u w:val="single"/>
        </w:rPr>
        <w:t>Murodo</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sanso</w:t>
      </w:r>
      <w:ins w:id="317" w:author="Author">
        <w:r w:rsidR="009F371E">
          <w:rPr>
            <w:rFonts w:ascii="Courier New" w:eastAsia="Times New Roman" w:hAnsi="Courier New" w:cs="Courier New"/>
            <w:color w:val="000000"/>
            <w:sz w:val="20"/>
            <w:szCs w:val="20"/>
            <w:u w:val="single"/>
          </w:rPr>
          <w:t>;</w:t>
        </w:r>
      </w:ins>
      <w:ins w:id="318" w:author="Author">
        <w:r w:rsidR="00354DDE">
          <w:rPr>
            <w:rFonts w:ascii="Courier New" w:eastAsia="Times New Roman" w:hAnsi="Courier New" w:cs="Courier New"/>
            <w:color w:val="000000"/>
            <w:sz w:val="20"/>
            <w:szCs w:val="20"/>
            <w:u w:val="single"/>
          </w:rPr>
          <w:t xml:space="preserve"> </w:t>
        </w:r>
      </w:ins>
      <w:del w:id="319" w:author="Author">
        <w:r w:rsidRPr="00AF6AF0">
          <w:rPr>
            <w:rFonts w:ascii="Courier New" w:eastAsia="Times New Roman" w:hAnsi="Courier New" w:cs="Courier New"/>
            <w:color w:val="000000"/>
            <w:sz w:val="20"/>
            <w:szCs w:val="20"/>
          </w:rPr>
          <w:delText xml:space="preserve"> (about</w:delText>
        </w:r>
      </w:del>
      <w:ins w:id="320" w:author="Author">
        <w:r w:rsidR="009F371E">
          <w:rPr>
            <w:rFonts w:ascii="Courier New" w:eastAsia="Times New Roman" w:hAnsi="Courier New" w:cs="Courier New"/>
            <w:color w:val="000000"/>
            <w:sz w:val="20"/>
            <w:szCs w:val="20"/>
          </w:rPr>
          <w:t>approximately</w:t>
        </w:r>
      </w:ins>
      <w:r w:rsidRPr="00AF6AF0">
        <w:rPr>
          <w:rFonts w:ascii="Courier New" w:eastAsia="Times New Roman" w:hAnsi="Courier New" w:cs="Courier New"/>
          <w:color w:val="000000"/>
          <w:sz w:val="20"/>
          <w:szCs w:val="20"/>
        </w:rPr>
        <w:t xml:space="preserve"> 2450 m a.s.l.</w:t>
      </w:r>
      <w:ins w:id="321" w:author="Author">
        <w:r w:rsidR="009F371E">
          <w:rPr>
            <w:rFonts w:ascii="Courier New" w:eastAsia="Times New Roman" w:hAnsi="Courier New" w:cs="Courier New"/>
            <w:color w:val="000000"/>
            <w:sz w:val="20"/>
            <w:szCs w:val="20"/>
          </w:rPr>
          <w:t xml:space="preserve"> and</w:t>
        </w:r>
      </w:ins>
      <w:ins w:id="322" w:author="Author">
        <w:r w:rsidR="00354DDE">
          <w:rPr>
            <w:rFonts w:ascii="Courier New" w:eastAsia="Times New Roman" w:hAnsi="Courier New" w:cs="Courier New"/>
            <w:color w:val="000000"/>
            <w:sz w:val="20"/>
            <w:szCs w:val="20"/>
          </w:rPr>
          <w:t xml:space="preserve"> </w:t>
        </w:r>
      </w:ins>
      <w:del w:id="323" w:author="Author">
        <w:r w:rsidRPr="00AF6AF0">
          <w:rPr>
            <w:rFonts w:ascii="Courier New" w:eastAsia="Times New Roman" w:hAnsi="Courier New" w:cs="Courier New"/>
            <w:color w:val="000000"/>
            <w:sz w:val="20"/>
            <w:szCs w:val="20"/>
          </w:rPr>
          <w:delText xml:space="preserve">, </w:delText>
        </w:r>
      </w:del>
      <w:r w:rsidRPr="00AF6AF0">
        <w:rPr>
          <w:rFonts w:ascii="Courier New" w:eastAsia="Times New Roman" w:hAnsi="Courier New" w:cs="Courier New"/>
          <w:color w:val="000000"/>
          <w:sz w:val="20"/>
          <w:szCs w:val="20"/>
        </w:rPr>
        <w:t xml:space="preserve">above the forest limit), located at the foot of Mt. </w:t>
      </w:r>
      <w:r w:rsidRPr="00AF6AF0">
        <w:rPr>
          <w:rFonts w:ascii="Courier New" w:eastAsia="Times New Roman" w:hAnsi="Courier New" w:cs="Courier New"/>
          <w:color w:val="000000"/>
          <w:sz w:val="20"/>
          <w:szCs w:val="20"/>
          <w:u w:val="single"/>
        </w:rPr>
        <w:t>Tateyama</w:t>
      </w:r>
      <w:r w:rsidRPr="00AF6AF0">
        <w:rPr>
          <w:rFonts w:ascii="Courier New" w:eastAsia="Times New Roman" w:hAnsi="Courier New" w:cs="Courier New"/>
          <w:color w:val="000000"/>
          <w:sz w:val="20"/>
          <w:szCs w:val="20"/>
        </w:rPr>
        <w:t xml:space="preserve"> (3015 m a.s.l.), in the </w:t>
      </w:r>
      <w:ins w:id="324" w:author="Author">
        <w:r w:rsidR="00180AA4">
          <w:rPr>
            <w:rFonts w:ascii="Courier New" w:eastAsia="Times New Roman" w:hAnsi="Courier New" w:cs="Courier New"/>
            <w:color w:val="000000"/>
            <w:sz w:val="20"/>
            <w:szCs w:val="20"/>
            <w:u w:val="single"/>
          </w:rPr>
          <w:t>n</w:t>
        </w:r>
      </w:ins>
      <w:del w:id="325" w:author="Author">
        <w:r w:rsidRPr="00AF6AF0">
          <w:rPr>
            <w:rFonts w:ascii="Courier New" w:eastAsia="Times New Roman" w:hAnsi="Courier New" w:cs="Courier New"/>
            <w:color w:val="000000"/>
            <w:sz w:val="20"/>
            <w:szCs w:val="20"/>
            <w:u w:val="single"/>
          </w:rPr>
          <w:delText>N</w:delText>
        </w:r>
      </w:del>
      <w:r w:rsidRPr="00AF6AF0">
        <w:rPr>
          <w:rFonts w:ascii="Courier New" w:eastAsia="Times New Roman" w:hAnsi="Courier New" w:cs="Courier New"/>
          <w:color w:val="000000"/>
          <w:sz w:val="20"/>
          <w:szCs w:val="20"/>
          <w:u w:val="single"/>
        </w:rPr>
        <w:t>o</w:t>
      </w:r>
      <w:ins w:id="326" w:author="Author">
        <w:r w:rsidR="00180AA4">
          <w:rPr>
            <w:rFonts w:ascii="Courier New" w:eastAsia="Times New Roman" w:hAnsi="Courier New" w:cs="Courier New"/>
            <w:color w:val="000000"/>
            <w:sz w:val="20"/>
            <w:szCs w:val="20"/>
            <w:u w:val="single"/>
          </w:rPr>
          <w:t>r</w:t>
        </w:r>
      </w:ins>
      <w:r w:rsidRPr="00AF6AF0">
        <w:rPr>
          <w:rFonts w:ascii="Courier New" w:eastAsia="Times New Roman" w:hAnsi="Courier New" w:cs="Courier New"/>
          <w:color w:val="000000"/>
          <w:sz w:val="20"/>
          <w:szCs w:val="20"/>
          <w:u w:val="single"/>
        </w:rPr>
        <w:t>thern</w:t>
      </w:r>
      <w:r w:rsidRPr="00AF6AF0">
        <w:rPr>
          <w:rFonts w:ascii="Courier New" w:eastAsia="Times New Roman" w:hAnsi="Courier New" w:cs="Courier New"/>
          <w:color w:val="000000"/>
          <w:sz w:val="20"/>
          <w:szCs w:val="20"/>
        </w:rPr>
        <w:t xml:space="preserve"> Japanese Alps (Fig. </w:t>
      </w:r>
      <w:r w:rsidRPr="00AF6AF0">
        <w:rPr>
          <w:rFonts w:ascii="Courier New" w:eastAsia="Times New Roman" w:hAnsi="Courier New" w:cs="Courier New"/>
          <w:color w:val="800000"/>
          <w:sz w:val="20"/>
          <w:szCs w:val="20"/>
        </w:rPr>
        <w:t>\ref</w:t>
      </w:r>
      <w:r w:rsidRPr="00AF6AF0">
        <w:rPr>
          <w:rFonts w:ascii="Courier New" w:eastAsia="Times New Roman" w:hAnsi="Courier New" w:cs="Courier New"/>
          <w:color w:val="000000"/>
          <w:sz w:val="20"/>
          <w:szCs w:val="20"/>
        </w:rPr>
        <w:t>{fig:map}). The area is designated as a restricted zone within</w:t>
      </w:r>
      <w:ins w:id="327" w:author="Author">
        <w:r w:rsidR="009F371E">
          <w:rPr>
            <w:rFonts w:ascii="Courier New" w:eastAsia="Times New Roman" w:hAnsi="Courier New" w:cs="Courier New"/>
            <w:color w:val="000000"/>
            <w:sz w:val="20"/>
            <w:szCs w:val="20"/>
          </w:rPr>
          <w:t xml:space="preserve"> the</w:t>
        </w:r>
      </w:ins>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Chubusangaku</w:t>
      </w:r>
      <w:r w:rsidRPr="00AF6AF0">
        <w:rPr>
          <w:rFonts w:ascii="Courier New" w:eastAsia="Times New Roman" w:hAnsi="Courier New" w:cs="Courier New"/>
          <w:color w:val="000000"/>
          <w:sz w:val="20"/>
          <w:szCs w:val="20"/>
        </w:rPr>
        <w:t xml:space="preserve"> National Park. The images were taken hourly, from 6 a.m. to 7 p.m.</w:t>
      </w:r>
      <w:ins w:id="328" w:author="Author">
        <w:r>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in </w:t>
      </w:r>
      <w:r w:rsidRPr="00AF6AF0">
        <w:rPr>
          <w:rFonts w:ascii="Courier New" w:eastAsia="Times New Roman" w:hAnsi="Courier New" w:cs="Courier New"/>
          <w:color w:val="000000"/>
          <w:sz w:val="20"/>
          <w:szCs w:val="20"/>
          <w:u w:val="single"/>
        </w:rPr>
        <w:t>JPEG</w:t>
      </w:r>
      <w:r w:rsidRPr="00AF6AF0">
        <w:rPr>
          <w:rFonts w:ascii="Courier New" w:eastAsia="Times New Roman" w:hAnsi="Courier New" w:cs="Courier New"/>
          <w:color w:val="000000"/>
          <w:sz w:val="20"/>
          <w:szCs w:val="20"/>
        </w:rPr>
        <w:t xml:space="preserve"> format. The camera's field of view (</w:t>
      </w:r>
      <w:r w:rsidRPr="00AF6AF0">
        <w:rPr>
          <w:rFonts w:ascii="Courier New" w:eastAsia="Times New Roman" w:hAnsi="Courier New" w:cs="Courier New"/>
          <w:color w:val="000000"/>
          <w:sz w:val="20"/>
          <w:szCs w:val="20"/>
          <w:u w:val="single"/>
        </w:rPr>
        <w:t>FoV</w:t>
      </w:r>
      <w:r w:rsidRPr="00AF6AF0">
        <w:rPr>
          <w:rFonts w:ascii="Courier New" w:eastAsia="Times New Roman" w:hAnsi="Courier New" w:cs="Courier New"/>
          <w:color w:val="000000"/>
          <w:sz w:val="20"/>
          <w:szCs w:val="20"/>
        </w:rPr>
        <w:t xml:space="preserve">) includes Mt. </w:t>
      </w:r>
      <w:r w:rsidRPr="00AF6AF0">
        <w:rPr>
          <w:rFonts w:ascii="Courier New" w:eastAsia="Times New Roman" w:hAnsi="Courier New" w:cs="Courier New"/>
          <w:color w:val="000000"/>
          <w:sz w:val="20"/>
          <w:szCs w:val="20"/>
          <w:u w:val="single"/>
        </w:rPr>
        <w:t>Tateyama</w:t>
      </w:r>
      <w:r w:rsidRPr="00AF6AF0">
        <w:rPr>
          <w:rFonts w:ascii="Courier New" w:eastAsia="Times New Roman" w:hAnsi="Courier New" w:cs="Courier New"/>
          <w:color w:val="000000"/>
          <w:sz w:val="20"/>
          <w:szCs w:val="20"/>
        </w:rPr>
        <w:t xml:space="preserve">, which ranges from </w:t>
      </w:r>
      <w:ins w:id="329" w:author="Author">
        <w:r w:rsidRPr="00AF6AF0">
          <w:rPr>
            <w:rFonts w:ascii="Courier New" w:eastAsia="Times New Roman" w:hAnsi="Courier New" w:cs="Courier New"/>
            <w:color w:val="000000"/>
            <w:sz w:val="20"/>
            <w:szCs w:val="20"/>
          </w:rPr>
          <w:t>approximately</w:t>
        </w:r>
      </w:ins>
      <w:del w:id="330" w:author="Author">
        <w:r w:rsidRPr="00AF6AF0">
          <w:rPr>
            <w:rFonts w:ascii="Courier New" w:eastAsia="Times New Roman" w:hAnsi="Courier New" w:cs="Courier New"/>
            <w:color w:val="000000"/>
            <w:sz w:val="20"/>
            <w:szCs w:val="20"/>
          </w:rPr>
          <w:delText>about</w:delText>
        </w:r>
      </w:del>
      <w:r w:rsidRPr="00AF6AF0">
        <w:rPr>
          <w:rFonts w:ascii="Courier New" w:eastAsia="Times New Roman" w:hAnsi="Courier New" w:cs="Courier New"/>
          <w:color w:val="000000"/>
          <w:sz w:val="20"/>
          <w:szCs w:val="20"/>
        </w:rPr>
        <w:t xml:space="preserve"> 2350</w:t>
      </w:r>
      <w:ins w:id="331" w:author="Author" w:date="2023-01-16T22:26:00Z">
        <w:r w:rsidR="005D7238">
          <w:rPr>
            <w:rFonts w:ascii="Courier New" w:eastAsia="Times New Roman" w:hAnsi="Courier New" w:cs="Courier New"/>
            <w:color w:val="000000"/>
            <w:sz w:val="20"/>
            <w:szCs w:val="20"/>
          </w:rPr>
          <w:t>–</w:t>
        </w:r>
      </w:ins>
      <w:del w:id="332" w:author="Author" w:date="2023-01-16T22:26:00Z">
        <w:r w:rsidRPr="00AF6AF0">
          <w:rPr>
            <w:rFonts w:ascii="Courier New" w:eastAsia="Times New Roman" w:hAnsi="Courier New" w:cs="Courier New"/>
            <w:color w:val="000000"/>
            <w:sz w:val="20"/>
            <w:szCs w:val="20"/>
          </w:rPr>
          <w:delText xml:space="preserve"> m a.s.l. to </w:delText>
        </w:r>
      </w:del>
      <w:r w:rsidRPr="00AF6AF0">
        <w:rPr>
          <w:rFonts w:ascii="Courier New" w:eastAsia="Times New Roman" w:hAnsi="Courier New" w:cs="Courier New"/>
          <w:color w:val="000000"/>
          <w:sz w:val="20"/>
          <w:szCs w:val="20"/>
        </w:rPr>
        <w:t xml:space="preserve">3015 m a.s.l. in elevation. The pixel size on the ground was </w:t>
      </w:r>
      <w:ins w:id="333" w:author="Author">
        <w:r w:rsidRPr="00AF6AF0">
          <w:rPr>
            <w:rFonts w:ascii="Courier New" w:eastAsia="Times New Roman" w:hAnsi="Courier New" w:cs="Courier New"/>
            <w:color w:val="000000"/>
            <w:sz w:val="20"/>
            <w:szCs w:val="20"/>
          </w:rPr>
          <w:t>approximately</w:t>
        </w:r>
      </w:ins>
      <w:del w:id="334" w:author="Author">
        <w:r w:rsidRPr="00AF6AF0">
          <w:rPr>
            <w:rFonts w:ascii="Courier New" w:eastAsia="Times New Roman" w:hAnsi="Courier New" w:cs="Courier New"/>
            <w:color w:val="000000"/>
            <w:sz w:val="20"/>
            <w:szCs w:val="20"/>
          </w:rPr>
          <w:delText>about</w:delText>
        </w:r>
      </w:del>
      <w:r w:rsidRPr="00AF6AF0">
        <w:rPr>
          <w:rFonts w:ascii="Courier New" w:eastAsia="Times New Roman" w:hAnsi="Courier New" w:cs="Courier New"/>
          <w:color w:val="000000"/>
          <w:sz w:val="20"/>
          <w:szCs w:val="20"/>
        </w:rPr>
        <w:t xml:space="preserve"> 0.5 m at the ridge, </w:t>
      </w:r>
      <w:ins w:id="335" w:author="Author">
        <w:r w:rsidRPr="00AF6AF0">
          <w:rPr>
            <w:rFonts w:ascii="Courier New" w:eastAsia="Times New Roman" w:hAnsi="Courier New" w:cs="Courier New"/>
            <w:color w:val="000000"/>
            <w:sz w:val="20"/>
            <w:szCs w:val="20"/>
          </w:rPr>
          <w:t>approximately</w:t>
        </w:r>
      </w:ins>
      <w:del w:id="336" w:author="Author">
        <w:r w:rsidRPr="00AF6AF0">
          <w:rPr>
            <w:rFonts w:ascii="Courier New" w:eastAsia="Times New Roman" w:hAnsi="Courier New" w:cs="Courier New"/>
            <w:color w:val="000000"/>
            <w:sz w:val="20"/>
            <w:szCs w:val="20"/>
          </w:rPr>
          <w:delText>about</w:delText>
        </w:r>
      </w:del>
      <w:r w:rsidRPr="00AF6AF0">
        <w:rPr>
          <w:rFonts w:ascii="Courier New" w:eastAsia="Times New Roman" w:hAnsi="Courier New" w:cs="Courier New"/>
          <w:color w:val="000000"/>
          <w:sz w:val="20"/>
          <w:szCs w:val="20"/>
        </w:rPr>
        <w:t xml:space="preserve"> 1 km from the camera. The area has a complex mosaic-like vegetation structure because of its topography and climate, including rocks, cliffs, curls, moraines, and heavy </w:t>
      </w:r>
      <w:del w:id="337" w:author="Author">
        <w:r w:rsidRPr="00AF6AF0">
          <w:rPr>
            <w:rFonts w:ascii="Courier New" w:eastAsia="Times New Roman" w:hAnsi="Courier New" w:cs="Courier New"/>
            <w:color w:val="000000"/>
            <w:sz w:val="20"/>
            <w:szCs w:val="20"/>
          </w:rPr>
          <w:delText xml:space="preserve">snow in the </w:delText>
        </w:r>
      </w:del>
      <w:r w:rsidRPr="00AF6AF0">
        <w:rPr>
          <w:rFonts w:ascii="Courier New" w:eastAsia="Times New Roman" w:hAnsi="Courier New" w:cs="Courier New"/>
          <w:color w:val="000000"/>
          <w:sz w:val="20"/>
          <w:szCs w:val="20"/>
        </w:rPr>
        <w:t>winter</w:t>
      </w:r>
      <w:ins w:id="338" w:author="Author">
        <w:r>
          <w:rPr>
            <w:rFonts w:ascii="Courier New" w:eastAsia="Times New Roman" w:hAnsi="Courier New" w:cs="Courier New"/>
            <w:color w:val="000000"/>
            <w:sz w:val="20"/>
            <w:szCs w:val="20"/>
          </w:rPr>
          <w:t xml:space="preserve"> snow</w:t>
        </w:r>
      </w:ins>
      <w:r>
        <w:rPr>
          <w:rFonts w:ascii="Courier New" w:eastAsia="Times New Roman" w:hAnsi="Courier New" w:cs="Courier New"/>
          <w:color w:val="000000"/>
          <w:sz w:val="20"/>
          <w:szCs w:val="20"/>
        </w:rPr>
        <w:t>. From April</w:t>
      </w:r>
      <w:ins w:id="339" w:author="Author" w:date="2023-01-16T22:26:00Z">
        <w:r w:rsidR="00055D5F">
          <w:rPr>
            <w:rFonts w:ascii="Courier New" w:eastAsia="Times New Roman" w:hAnsi="Courier New" w:cs="Courier New"/>
            <w:color w:val="000000"/>
            <w:sz w:val="20"/>
            <w:szCs w:val="20"/>
          </w:rPr>
          <w:t>–</w:t>
        </w:r>
      </w:ins>
      <w:del w:id="340" w:author="Author" w:date="2023-01-16T22:26:00Z">
        <w:r>
          <w:rPr>
            <w:rFonts w:ascii="Courier New" w:eastAsia="Times New Roman" w:hAnsi="Courier New" w:cs="Courier New"/>
            <w:color w:val="000000"/>
            <w:sz w:val="20"/>
            <w:szCs w:val="20"/>
          </w:rPr>
          <w:delText xml:space="preserve"> to </w:delText>
        </w:r>
      </w:del>
      <w:r>
        <w:rPr>
          <w:rFonts w:ascii="Courier New" w:eastAsia="Times New Roman" w:hAnsi="Courier New" w:cs="Courier New"/>
          <w:color w:val="000000"/>
          <w:sz w:val="20"/>
          <w:szCs w:val="20"/>
        </w:rPr>
        <w:t xml:space="preserve">November, the camera </w:t>
      </w:r>
      <w:del w:id="341" w:author="Author">
        <w:r>
          <w:rPr>
            <w:rFonts w:ascii="Courier New" w:eastAsia="Times New Roman" w:hAnsi="Courier New" w:cs="Courier New"/>
            <w:color w:val="000000"/>
            <w:sz w:val="20"/>
            <w:szCs w:val="20"/>
          </w:rPr>
          <w:delText xml:space="preserve">observed </w:delText>
        </w:r>
      </w:del>
      <w:ins w:id="342" w:author="Author">
        <w:r w:rsidR="009F371E">
          <w:rPr>
            <w:rFonts w:ascii="Courier New" w:eastAsia="Times New Roman" w:hAnsi="Courier New" w:cs="Courier New"/>
            <w:color w:val="000000"/>
            <w:sz w:val="20"/>
            <w:szCs w:val="20"/>
          </w:rPr>
          <w:t xml:space="preserve">recorded </w:t>
        </w:r>
      </w:ins>
      <w:r>
        <w:rPr>
          <w:rFonts w:ascii="Courier New" w:eastAsia="Times New Roman" w:hAnsi="Courier New" w:cs="Courier New"/>
          <w:color w:val="000000"/>
          <w:sz w:val="20"/>
          <w:szCs w:val="20"/>
        </w:rPr>
        <w:t xml:space="preserve">the </w:t>
      </w:r>
      <w:r w:rsidRPr="00AF6AF0">
        <w:rPr>
          <w:rFonts w:ascii="Courier New" w:eastAsia="Times New Roman" w:hAnsi="Courier New" w:cs="Courier New"/>
          <w:color w:val="000000"/>
          <w:sz w:val="20"/>
          <w:szCs w:val="20"/>
          <w:u w:val="single"/>
        </w:rPr>
        <w:t>snowmelt</w:t>
      </w:r>
      <w:r w:rsidRPr="00AF6AF0">
        <w:rPr>
          <w:rFonts w:ascii="Courier New" w:eastAsia="Times New Roman" w:hAnsi="Courier New" w:cs="Courier New"/>
          <w:color w:val="000000"/>
          <w:sz w:val="20"/>
          <w:szCs w:val="20"/>
        </w:rPr>
        <w:t xml:space="preserve"> and seasonal </w:t>
      </w:r>
      <w:r w:rsidRPr="00AF6AF0">
        <w:rPr>
          <w:rFonts w:ascii="Courier New" w:eastAsia="Times New Roman" w:hAnsi="Courier New" w:cs="Courier New"/>
          <w:color w:val="000000"/>
          <w:sz w:val="20"/>
          <w:szCs w:val="20"/>
          <w:u w:val="single"/>
        </w:rPr>
        <w:t>phenology</w:t>
      </w:r>
      <w:r w:rsidRPr="00AF6AF0">
        <w:rPr>
          <w:rFonts w:ascii="Courier New" w:eastAsia="Times New Roman" w:hAnsi="Courier New" w:cs="Courier New"/>
          <w:color w:val="000000"/>
          <w:sz w:val="20"/>
          <w:szCs w:val="20"/>
        </w:rPr>
        <w:t xml:space="preserve"> of evergreen</w:t>
      </w:r>
      <w:ins w:id="343" w:author="Author">
        <w:r w:rsidR="009F371E">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 xml:space="preserve">(e.g., </w:t>
      </w:r>
      <w:r w:rsidRPr="00AF6AF0">
        <w:rPr>
          <w:rFonts w:ascii="Courier New" w:eastAsia="Times New Roman" w:hAnsi="Courier New" w:cs="Courier New"/>
          <w:color w:val="800000"/>
          <w:sz w:val="20"/>
          <w:szCs w:val="20"/>
        </w:rPr>
        <w:t>\emph</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Pinus</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pumila</w:t>
      </w:r>
      <w:r w:rsidRPr="00AF6AF0">
        <w:rPr>
          <w:rFonts w:ascii="Courier New" w:eastAsia="Times New Roman" w:hAnsi="Courier New" w:cs="Courier New"/>
          <w:color w:val="000000"/>
          <w:sz w:val="20"/>
          <w:szCs w:val="20"/>
        </w:rPr>
        <w:t>}) and deciduous (</w:t>
      </w:r>
      <w:r w:rsidRPr="00AF6AF0">
        <w:rPr>
          <w:rFonts w:ascii="Courier New" w:eastAsia="Times New Roman" w:hAnsi="Courier New" w:cs="Courier New"/>
          <w:color w:val="800000"/>
          <w:sz w:val="20"/>
          <w:szCs w:val="20"/>
        </w:rPr>
        <w:t>\emph</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Sorbus</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sp</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\emph</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Acer</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tschonoskii</w:t>
      </w:r>
      <w:r w:rsidRPr="00AF6AF0">
        <w:rPr>
          <w:rFonts w:ascii="Courier New" w:eastAsia="Times New Roman" w:hAnsi="Courier New" w:cs="Courier New"/>
          <w:color w:val="000000"/>
          <w:sz w:val="20"/>
          <w:szCs w:val="20"/>
        </w:rPr>
        <w:t xml:space="preserve">}) dwarf trees, dwarf bamboos (e.g., </w:t>
      </w:r>
      <w:r w:rsidRPr="00AF6AF0">
        <w:rPr>
          <w:rFonts w:ascii="Courier New" w:eastAsia="Times New Roman" w:hAnsi="Courier New" w:cs="Courier New"/>
          <w:color w:val="800000"/>
          <w:sz w:val="20"/>
          <w:szCs w:val="20"/>
        </w:rPr>
        <w:t>\emph</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Sasa</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kurilensis</w:t>
      </w:r>
      <w:r w:rsidRPr="00AF6AF0">
        <w:rPr>
          <w:rFonts w:ascii="Courier New" w:eastAsia="Times New Roman" w:hAnsi="Courier New" w:cs="Courier New"/>
          <w:color w:val="000000"/>
          <w:sz w:val="20"/>
          <w:szCs w:val="20"/>
        </w:rPr>
        <w:t xml:space="preserve">}), </w:t>
      </w:r>
      <w:del w:id="344" w:author="Author">
        <w:r w:rsidRPr="00AF6AF0">
          <w:rPr>
            <w:rFonts w:ascii="Courier New" w:eastAsia="Times New Roman" w:hAnsi="Courier New" w:cs="Courier New"/>
            <w:color w:val="000000"/>
            <w:sz w:val="20"/>
            <w:szCs w:val="20"/>
          </w:rPr>
          <w:delText xml:space="preserve">and </w:delText>
        </w:r>
      </w:del>
      <w:r w:rsidRPr="00AF6AF0">
        <w:rPr>
          <w:rFonts w:ascii="Courier New" w:eastAsia="Times New Roman" w:hAnsi="Courier New" w:cs="Courier New"/>
          <w:color w:val="000000"/>
          <w:sz w:val="20"/>
          <w:szCs w:val="20"/>
        </w:rPr>
        <w:t>alpine shrubs</w:t>
      </w:r>
      <w:ins w:id="345" w:author="Author" w:date="2023-01-16T22:28:00Z">
        <w:r w:rsidR="005D7238">
          <w:rPr>
            <w:rFonts w:ascii="Courier New" w:eastAsia="Times New Roman" w:hAnsi="Courier New" w:cs="Courier New"/>
            <w:color w:val="000000"/>
            <w:sz w:val="20"/>
            <w:szCs w:val="20"/>
          </w:rPr>
          <w:t>,</w:t>
        </w:r>
      </w:ins>
      <w:r w:rsidRPr="00AF6AF0">
        <w:rPr>
          <w:rFonts w:ascii="Courier New" w:eastAsia="Times New Roman" w:hAnsi="Courier New" w:cs="Courier New"/>
          <w:color w:val="000000"/>
          <w:sz w:val="20"/>
          <w:szCs w:val="20"/>
        </w:rPr>
        <w:t xml:space="preserve"> and herbaceous plants (e.g., </w:t>
      </w:r>
      <w:r w:rsidRPr="00AF6AF0">
        <w:rPr>
          <w:rFonts w:ascii="Courier New" w:eastAsia="Times New Roman" w:hAnsi="Courier New" w:cs="Courier New"/>
          <w:color w:val="800000"/>
          <w:sz w:val="20"/>
          <w:szCs w:val="20"/>
        </w:rPr>
        <w:t>\emph</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Vaccinium</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ovalifolium</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\emph</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Geum</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pentapetalum</w:t>
      </w:r>
      <w:r w:rsidRPr="00AF6AF0">
        <w:rPr>
          <w:rFonts w:ascii="Courier New" w:eastAsia="Times New Roman" w:hAnsi="Courier New" w:cs="Courier New"/>
          <w:color w:val="000000"/>
          <w:sz w:val="20"/>
          <w:szCs w:val="20"/>
        </w:rPr>
        <w:t xml:space="preserve">}, </w:t>
      </w:r>
      <w:ins w:id="346" w:author="Author">
        <w:r>
          <w:rPr>
            <w:rFonts w:ascii="Courier New" w:eastAsia="Times New Roman" w:hAnsi="Courier New" w:cs="Courier New"/>
            <w:color w:val="800000"/>
            <w:sz w:val="20"/>
            <w:szCs w:val="20"/>
          </w:rPr>
          <w:t xml:space="preserve">and </w:t>
        </w:r>
      </w:ins>
      <w:r w:rsidRPr="00AF6AF0">
        <w:rPr>
          <w:rFonts w:ascii="Courier New" w:eastAsia="Times New Roman" w:hAnsi="Courier New" w:cs="Courier New"/>
          <w:color w:val="800000"/>
          <w:sz w:val="20"/>
          <w:szCs w:val="20"/>
        </w:rPr>
        <w:t>\emph</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Nephrophyllidium</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crista</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galli</w:t>
      </w:r>
      <w:r w:rsidRPr="00AF6AF0">
        <w:rPr>
          <w:rFonts w:ascii="Courier New" w:eastAsia="Times New Roman" w:hAnsi="Courier New" w:cs="Courier New"/>
          <w:color w:val="000000"/>
          <w:sz w:val="20"/>
          <w:szCs w:val="20"/>
        </w:rPr>
        <w:t>}).</w:t>
      </w:r>
    </w:p>
    <w:p w:rsidR="00AF6AF0" w:rsidRPr="00AF6AF0" w:rsidP="00AF6AF0" w14:paraId="52191A0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2809317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\begin</w:t>
      </w:r>
      <w:r w:rsidRPr="00AF6AF0">
        <w:rPr>
          <w:rFonts w:ascii="Courier New" w:eastAsia="Times New Roman" w:hAnsi="Courier New" w:cs="Courier New"/>
          <w:color w:val="000000"/>
          <w:sz w:val="20"/>
          <w:szCs w:val="20"/>
        </w:rPr>
        <w:t>{figure}</w:t>
      </w:r>
    </w:p>
    <w:p w:rsidR="00AF6AF0" w:rsidRPr="00AF6AF0" w:rsidP="00AF6AF0" w14:paraId="03BAE29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\includegraphics</w:t>
      </w:r>
      <w:r w:rsidRPr="00AF6AF0">
        <w:rPr>
          <w:rFonts w:ascii="Courier New" w:eastAsia="Times New Roman" w:hAnsi="Courier New" w:cs="Courier New"/>
          <w:color w:val="000000"/>
          <w:sz w:val="20"/>
          <w:szCs w:val="20"/>
        </w:rPr>
        <w:t>[width=1</w:t>
      </w:r>
      <w:r w:rsidRPr="00AF6AF0">
        <w:rPr>
          <w:rFonts w:ascii="Courier New" w:eastAsia="Times New Roman" w:hAnsi="Courier New" w:cs="Courier New"/>
          <w:color w:val="800000"/>
          <w:sz w:val="20"/>
          <w:szCs w:val="20"/>
        </w:rPr>
        <w:t>\linewidth</w:t>
      </w:r>
      <w:r w:rsidRPr="00AF6AF0">
        <w:rPr>
          <w:rFonts w:ascii="Courier New" w:eastAsia="Times New Roman" w:hAnsi="Courier New" w:cs="Courier New"/>
          <w:color w:val="000000"/>
          <w:sz w:val="20"/>
          <w:szCs w:val="20"/>
        </w:rPr>
        <w:t xml:space="preserve">]{paper_files/figures/Slide3} </w:t>
      </w:r>
      <w:r w:rsidRPr="00AF6AF0">
        <w:rPr>
          <w:rFonts w:ascii="Courier New" w:eastAsia="Times New Roman" w:hAnsi="Courier New" w:cs="Courier New"/>
          <w:color w:val="800000"/>
          <w:sz w:val="20"/>
          <w:szCs w:val="20"/>
        </w:rPr>
        <w:t>\caption</w:t>
      </w:r>
      <w:r w:rsidRPr="00AF6AF0">
        <w:rPr>
          <w:rFonts w:ascii="Courier New" w:eastAsia="Times New Roman" w:hAnsi="Courier New" w:cs="Courier New"/>
          <w:color w:val="000000"/>
          <w:sz w:val="20"/>
          <w:szCs w:val="20"/>
        </w:rPr>
        <w:t>{The location of the camera. (a) The location of Mt. Tateyama. (b) The installation point of the camera in Murodo-sanso lodge. (c) The camera (EOS 5D MK2, Canon Inc.)}</w:t>
      </w:r>
      <w:r w:rsidRPr="00AF6AF0">
        <w:rPr>
          <w:rFonts w:ascii="Courier New" w:eastAsia="Times New Roman" w:hAnsi="Courier New" w:cs="Courier New"/>
          <w:b/>
          <w:bCs/>
          <w:color w:val="0000CC"/>
          <w:sz w:val="20"/>
          <w:szCs w:val="20"/>
        </w:rPr>
        <w:t>\label{fig:map}</w:t>
      </w:r>
    </w:p>
    <w:p w:rsidR="00AF6AF0" w:rsidRPr="00AF6AF0" w:rsidP="00AF6AF0" w14:paraId="3394991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\end</w:t>
      </w:r>
      <w:r w:rsidRPr="00AF6AF0">
        <w:rPr>
          <w:rFonts w:ascii="Courier New" w:eastAsia="Times New Roman" w:hAnsi="Courier New" w:cs="Courier New"/>
          <w:color w:val="000000"/>
          <w:sz w:val="20"/>
          <w:szCs w:val="20"/>
        </w:rPr>
        <w:t>{figure}</w:t>
      </w:r>
    </w:p>
    <w:p w:rsidR="00AF6AF0" w:rsidRPr="00AF6AF0" w:rsidP="00AF6AF0" w14:paraId="66C120E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1A1918B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\hypertarget</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preprocessing</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606060"/>
          <w:sz w:val="20"/>
          <w:szCs w:val="20"/>
        </w:rPr>
        <w:t>%</w:t>
      </w:r>
    </w:p>
    <w:p w:rsidR="00AF6AF0" w:rsidRPr="00AF6AF0" w:rsidP="00AF6AF0" w14:paraId="4FD4E3B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\subsection{Preprocessing}\label{preprocessing}</w:t>
      </w:r>
      <w:r w:rsidRPr="00AF6AF0">
        <w:rPr>
          <w:rFonts w:ascii="Courier New" w:eastAsia="Times New Roman" w:hAnsi="Courier New" w:cs="Courier New"/>
          <w:color w:val="000000"/>
          <w:sz w:val="20"/>
          <w:szCs w:val="20"/>
        </w:rPr>
        <w:t>}</w:t>
      </w:r>
    </w:p>
    <w:p w:rsidR="00AF6AF0" w:rsidRPr="00AF6AF0" w:rsidP="00AF6AF0" w14:paraId="352FC94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054989A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\hypertarget</w:t>
      </w:r>
      <w:r w:rsidRPr="00AF6AF0">
        <w:rPr>
          <w:rFonts w:ascii="Courier New" w:eastAsia="Times New Roman" w:hAnsi="Courier New" w:cs="Courier New"/>
          <w:color w:val="000000"/>
          <w:sz w:val="20"/>
          <w:szCs w:val="20"/>
        </w:rPr>
        <w:t>{image-selection}{</w:t>
      </w:r>
      <w:r w:rsidRPr="00AF6AF0">
        <w:rPr>
          <w:rFonts w:ascii="Courier New" w:eastAsia="Times New Roman" w:hAnsi="Courier New" w:cs="Courier New"/>
          <w:color w:val="606060"/>
          <w:sz w:val="20"/>
          <w:szCs w:val="20"/>
        </w:rPr>
        <w:t>%</w:t>
      </w:r>
    </w:p>
    <w:p w:rsidR="00AF6AF0" w:rsidRPr="00AF6AF0" w:rsidP="00AF6AF0" w14:paraId="7133865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\subsubsection{Image selection}\label{image-selection}</w:t>
      </w:r>
      <w:r w:rsidRPr="00AF6AF0">
        <w:rPr>
          <w:rFonts w:ascii="Courier New" w:eastAsia="Times New Roman" w:hAnsi="Courier New" w:cs="Courier New"/>
          <w:color w:val="000000"/>
          <w:sz w:val="20"/>
          <w:szCs w:val="20"/>
        </w:rPr>
        <w:t>}</w:t>
      </w:r>
    </w:p>
    <w:p w:rsidR="00AF6AF0" w:rsidRPr="00AF6AF0" w:rsidP="00AF6AF0" w14:paraId="60B699C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5836CBE6" w14:textId="2363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ins w:id="347" w:author="Author">
        <w:r w:rsidRPr="00AF6AF0">
          <w:rPr>
            <w:rFonts w:ascii="Courier New" w:eastAsia="Times New Roman" w:hAnsi="Courier New" w:cs="Courier New"/>
            <w:color w:val="000000"/>
            <w:sz w:val="20"/>
            <w:szCs w:val="20"/>
          </w:rPr>
          <w:t>Initially</w:t>
        </w:r>
      </w:ins>
      <w:del w:id="348" w:author="Author">
        <w:r w:rsidRPr="00AF6AF0">
          <w:rPr>
            <w:rFonts w:ascii="Courier New" w:eastAsia="Times New Roman" w:hAnsi="Courier New" w:cs="Courier New"/>
            <w:color w:val="000000"/>
            <w:sz w:val="20"/>
            <w:szCs w:val="20"/>
          </w:rPr>
          <w:delText>In the beginning</w:delText>
        </w:r>
      </w:del>
      <w:r w:rsidRPr="00AF6AF0">
        <w:rPr>
          <w:rFonts w:ascii="Courier New" w:eastAsia="Times New Roman" w:hAnsi="Courier New" w:cs="Courier New"/>
          <w:color w:val="000000"/>
          <w:sz w:val="20"/>
          <w:szCs w:val="20"/>
        </w:rPr>
        <w:t>, we selected seven images with good weather from late summer to late fall (25</w:t>
      </w:r>
      <w:del w:id="349" w:author="Author">
        <w:r w:rsidRPr="00AF6AF0">
          <w:rPr>
            <w:rFonts w:ascii="Courier New" w:eastAsia="Times New Roman" w:hAnsi="Courier New" w:cs="Courier New"/>
            <w:color w:val="000000"/>
            <w:sz w:val="20"/>
            <w:szCs w:val="20"/>
          </w:rPr>
          <w:delText>th</w:delText>
        </w:r>
      </w:del>
      <w:r w:rsidRPr="00AF6AF0">
        <w:rPr>
          <w:rFonts w:ascii="Courier New" w:eastAsia="Times New Roman" w:hAnsi="Courier New" w:cs="Courier New"/>
          <w:color w:val="000000"/>
          <w:sz w:val="20"/>
          <w:szCs w:val="20"/>
        </w:rPr>
        <w:t xml:space="preserve"> Aug</w:t>
      </w:r>
      <w:ins w:id="350" w:author="Author">
        <w:r w:rsidR="009652A3">
          <w:rPr>
            <w:rFonts w:ascii="Courier New" w:eastAsia="Times New Roman" w:hAnsi="Courier New" w:cs="Courier New"/>
            <w:color w:val="000000"/>
            <w:sz w:val="20"/>
            <w:szCs w:val="20"/>
          </w:rPr>
          <w:t>;</w:t>
        </w:r>
      </w:ins>
      <w:del w:id="351" w:author="Author">
        <w:r w:rsidRPr="00AF6AF0">
          <w:rPr>
            <w:rFonts w:ascii="Courier New" w:eastAsia="Times New Roman" w:hAnsi="Courier New" w:cs="Courier New"/>
            <w:color w:val="000000"/>
            <w:sz w:val="20"/>
            <w:szCs w:val="20"/>
          </w:rPr>
          <w:delText xml:space="preserve">, </w:delText>
        </w:r>
      </w:del>
      <w:ins w:id="352" w:author="Author">
        <w:r w:rsidR="009652A3">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5</w:t>
      </w:r>
      <w:del w:id="353" w:author="Author">
        <w:r w:rsidRPr="00AF6AF0">
          <w:rPr>
            <w:rFonts w:ascii="Courier New" w:eastAsia="Times New Roman" w:hAnsi="Courier New" w:cs="Courier New"/>
            <w:color w:val="000000"/>
            <w:sz w:val="20"/>
            <w:szCs w:val="20"/>
          </w:rPr>
          <w:delText>th</w:delText>
        </w:r>
      </w:del>
      <w:r w:rsidRPr="00AF6AF0">
        <w:rPr>
          <w:rFonts w:ascii="Courier New" w:eastAsia="Times New Roman" w:hAnsi="Courier New" w:cs="Courier New"/>
          <w:color w:val="000000"/>
          <w:sz w:val="20"/>
          <w:szCs w:val="20"/>
        </w:rPr>
        <w:t>, 12</w:t>
      </w:r>
      <w:del w:id="354" w:author="Author">
        <w:r w:rsidRPr="00AF6AF0">
          <w:rPr>
            <w:rFonts w:ascii="Courier New" w:eastAsia="Times New Roman" w:hAnsi="Courier New" w:cs="Courier New"/>
            <w:color w:val="000000"/>
            <w:sz w:val="20"/>
            <w:szCs w:val="20"/>
          </w:rPr>
          <w:delText>th</w:delText>
        </w:r>
      </w:del>
      <w:r w:rsidRPr="00AF6AF0">
        <w:rPr>
          <w:rFonts w:ascii="Courier New" w:eastAsia="Times New Roman" w:hAnsi="Courier New" w:cs="Courier New"/>
          <w:color w:val="000000"/>
          <w:sz w:val="20"/>
          <w:szCs w:val="20"/>
        </w:rPr>
        <w:t>, 20</w:t>
      </w:r>
      <w:del w:id="355" w:author="Author">
        <w:r w:rsidRPr="00AF6AF0">
          <w:rPr>
            <w:rFonts w:ascii="Courier New" w:eastAsia="Times New Roman" w:hAnsi="Courier New" w:cs="Courier New"/>
            <w:color w:val="000000"/>
            <w:sz w:val="20"/>
            <w:szCs w:val="20"/>
          </w:rPr>
          <w:delText>th</w:delText>
        </w:r>
      </w:del>
      <w:r w:rsidRPr="00AF6AF0">
        <w:rPr>
          <w:rFonts w:ascii="Courier New" w:eastAsia="Times New Roman" w:hAnsi="Courier New" w:cs="Courier New"/>
          <w:color w:val="000000"/>
          <w:sz w:val="20"/>
          <w:szCs w:val="20"/>
        </w:rPr>
        <w:t xml:space="preserve">, </w:t>
      </w:r>
      <w:ins w:id="356" w:author="Author">
        <w:r w:rsidR="009F371E">
          <w:rPr>
            <w:rFonts w:ascii="Courier New" w:eastAsia="Times New Roman" w:hAnsi="Courier New" w:cs="Courier New"/>
            <w:color w:val="000000"/>
            <w:sz w:val="20"/>
            <w:szCs w:val="20"/>
          </w:rPr>
          <w:t xml:space="preserve">and </w:t>
        </w:r>
      </w:ins>
      <w:r w:rsidRPr="00AF6AF0">
        <w:rPr>
          <w:rFonts w:ascii="Courier New" w:eastAsia="Times New Roman" w:hAnsi="Courier New" w:cs="Courier New"/>
          <w:color w:val="000000"/>
          <w:sz w:val="20"/>
          <w:szCs w:val="20"/>
        </w:rPr>
        <w:t>26</w:t>
      </w:r>
      <w:del w:id="357" w:author="Author">
        <w:r w:rsidRPr="00AF6AF0">
          <w:rPr>
            <w:rFonts w:ascii="Courier New" w:eastAsia="Times New Roman" w:hAnsi="Courier New" w:cs="Courier New"/>
            <w:color w:val="000000"/>
            <w:sz w:val="20"/>
            <w:szCs w:val="20"/>
          </w:rPr>
          <w:delText>th</w:delText>
        </w:r>
      </w:del>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Sep</w:t>
      </w:r>
      <w:ins w:id="358" w:author="Author">
        <w:r w:rsidR="009652A3">
          <w:rPr>
            <w:rFonts w:ascii="Courier New" w:eastAsia="Times New Roman" w:hAnsi="Courier New" w:cs="Courier New"/>
            <w:color w:val="000000"/>
            <w:sz w:val="20"/>
            <w:szCs w:val="20"/>
            <w:u w:val="single"/>
          </w:rPr>
          <w:t>tember</w:t>
        </w:r>
      </w:ins>
      <w:ins w:id="359" w:author="Author">
        <w:r w:rsidRPr="00165EE5" w:rsidR="009652A3">
          <w:rPr>
            <w:rFonts w:ascii="Courier New" w:eastAsia="Times New Roman" w:hAnsi="Courier New" w:cs="Courier New"/>
            <w:color w:val="000000"/>
            <w:sz w:val="20"/>
            <w:szCs w:val="20"/>
            <w:u w:val="none"/>
            <w:rPrChange w:id="360" w:author="Author">
              <w:rPr>
                <w:rFonts w:ascii="Courier New" w:eastAsia="Times New Roman" w:hAnsi="Courier New" w:cs="Courier New"/>
                <w:color w:val="000000"/>
                <w:sz w:val="20"/>
                <w:szCs w:val="20"/>
                <w:u w:val="single"/>
              </w:rPr>
            </w:rPrChange>
          </w:rPr>
          <w:t>;</w:t>
        </w:r>
      </w:ins>
      <w:del w:id="361"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 3</w:t>
      </w:r>
      <w:del w:id="362" w:author="Author">
        <w:r w:rsidRPr="00AF6AF0">
          <w:rPr>
            <w:rFonts w:ascii="Courier New" w:eastAsia="Times New Roman" w:hAnsi="Courier New" w:cs="Courier New"/>
            <w:color w:val="000000"/>
            <w:sz w:val="20"/>
            <w:szCs w:val="20"/>
          </w:rPr>
          <w:delText>rd</w:delText>
        </w:r>
      </w:del>
      <w:del w:id="363"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 and 10</w:t>
      </w:r>
      <w:del w:id="364" w:author="Author">
        <w:r w:rsidRPr="00AF6AF0">
          <w:rPr>
            <w:rFonts w:ascii="Courier New" w:eastAsia="Times New Roman" w:hAnsi="Courier New" w:cs="Courier New"/>
            <w:color w:val="000000"/>
            <w:sz w:val="20"/>
            <w:szCs w:val="20"/>
          </w:rPr>
          <w:delText>th</w:delText>
        </w:r>
      </w:del>
      <w:r w:rsidRPr="00AF6AF0">
        <w:rPr>
          <w:rFonts w:ascii="Courier New" w:eastAsia="Times New Roman" w:hAnsi="Courier New" w:cs="Courier New"/>
          <w:color w:val="000000"/>
          <w:sz w:val="20"/>
          <w:szCs w:val="20"/>
        </w:rPr>
        <w:t xml:space="preserve"> Oct</w:t>
      </w:r>
      <w:ins w:id="365" w:author="Author">
        <w:r w:rsidR="009652A3">
          <w:rPr>
            <w:rFonts w:ascii="Courier New" w:eastAsia="Times New Roman" w:hAnsi="Courier New" w:cs="Courier New"/>
            <w:color w:val="000000"/>
            <w:sz w:val="20"/>
            <w:szCs w:val="20"/>
          </w:rPr>
          <w:t>ober</w:t>
        </w:r>
      </w:ins>
      <w:r w:rsidRPr="00AF6AF0">
        <w:rPr>
          <w:rFonts w:ascii="Courier New" w:eastAsia="Times New Roman" w:hAnsi="Courier New" w:cs="Courier New"/>
          <w:color w:val="000000"/>
          <w:sz w:val="20"/>
          <w:szCs w:val="20"/>
        </w:rPr>
        <w:t>) in 2015. To avoid the effect</w:t>
      </w:r>
      <w:ins w:id="366" w:author="Author">
        <w:r>
          <w:rPr>
            <w:rFonts w:ascii="Courier New" w:eastAsia="Times New Roman" w:hAnsi="Courier New" w:cs="Courier New"/>
            <w:color w:val="000000"/>
            <w:sz w:val="20"/>
            <w:szCs w:val="20"/>
          </w:rPr>
          <w:t>s</w:t>
        </w:r>
      </w:ins>
      <w:r>
        <w:rPr>
          <w:rFonts w:ascii="Courier New" w:eastAsia="Times New Roman" w:hAnsi="Courier New" w:cs="Courier New"/>
          <w:color w:val="000000"/>
          <w:sz w:val="20"/>
          <w:szCs w:val="20"/>
        </w:rPr>
        <w:t xml:space="preserve"> of shadows, we selected </w:t>
      </w:r>
      <w:del w:id="367"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 xml:space="preserve">images from 11:00 a.m. to 2:00 p.m. </w:t>
      </w:r>
      <w:ins w:id="368" w:author="Author" w:date="2023-01-16T22:29:00Z">
        <w:r w:rsidR="005D7238">
          <w:rPr>
            <w:rFonts w:ascii="Courier New" w:eastAsia="Times New Roman" w:hAnsi="Courier New" w:cs="Courier New"/>
            <w:color w:val="000000"/>
            <w:sz w:val="20"/>
            <w:szCs w:val="20"/>
          </w:rPr>
          <w:t>As</w:t>
        </w:r>
      </w:ins>
      <w:del w:id="369" w:author="Author">
        <w:r w:rsidRPr="00AF6AF0">
          <w:rPr>
            <w:rFonts w:ascii="Courier New" w:eastAsia="Times New Roman" w:hAnsi="Courier New" w:cs="Courier New"/>
            <w:color w:val="000000"/>
            <w:sz w:val="20"/>
            <w:szCs w:val="20"/>
          </w:rPr>
          <w:delText>Since</w:delText>
        </w:r>
      </w:del>
      <w:r w:rsidRPr="00AF6AF0">
        <w:rPr>
          <w:rFonts w:ascii="Courier New" w:eastAsia="Times New Roman" w:hAnsi="Courier New" w:cs="Courier New"/>
          <w:color w:val="000000"/>
          <w:sz w:val="20"/>
          <w:szCs w:val="20"/>
        </w:rPr>
        <w:t xml:space="preserve"> the temporal patterns of </w:t>
      </w:r>
      <w:del w:id="370" w:author="Author">
        <w:r w:rsidRPr="00AF6AF0">
          <w:rPr>
            <w:rFonts w:ascii="Courier New" w:eastAsia="Times New Roman" w:hAnsi="Courier New" w:cs="Courier New"/>
            <w:color w:val="000000"/>
            <w:sz w:val="20"/>
            <w:szCs w:val="20"/>
          </w:rPr>
          <w:delText>autumn</w:delText>
        </w:r>
      </w:del>
      <w:ins w:id="371" w:author="Author">
        <w:r w:rsidR="008D5519">
          <w:rPr>
            <w:rFonts w:ascii="Courier New" w:eastAsia="Times New Roman" w:hAnsi="Courier New" w:cs="Courier New"/>
            <w:color w:val="000000"/>
            <w:sz w:val="20"/>
            <w:szCs w:val="20"/>
          </w:rPr>
          <w:t>fall</w:t>
        </w:r>
      </w:ins>
      <w:r w:rsidRPr="00AF6AF0">
        <w:rPr>
          <w:rFonts w:ascii="Courier New" w:eastAsia="Times New Roman" w:hAnsi="Courier New" w:cs="Courier New"/>
          <w:color w:val="000000"/>
          <w:sz w:val="20"/>
          <w:szCs w:val="20"/>
        </w:rPr>
        <w:t xml:space="preserve"> foliage coloration vary among species, this </w:t>
      </w:r>
      <w:r w:rsidRPr="00AF6AF0">
        <w:rPr>
          <w:rFonts w:ascii="Courier New" w:eastAsia="Times New Roman" w:hAnsi="Courier New" w:cs="Courier New"/>
          <w:color w:val="000000"/>
          <w:sz w:val="20"/>
          <w:szCs w:val="20"/>
        </w:rPr>
        <w:t xml:space="preserve">season is suitable for classifying vegetation. While acquiring a series of images </w:t>
      </w:r>
      <w:ins w:id="372" w:author="Author">
        <w:r w:rsidRPr="00AF6AF0">
          <w:rPr>
            <w:rFonts w:ascii="Courier New" w:eastAsia="Times New Roman" w:hAnsi="Courier New" w:cs="Courier New"/>
            <w:color w:val="000000"/>
            <w:sz w:val="20"/>
            <w:szCs w:val="20"/>
          </w:rPr>
          <w:t xml:space="preserve">is </w:t>
        </w:r>
      </w:ins>
      <w:ins w:id="373" w:author="Author" w:date="2023-01-16T22:29:00Z">
        <w:r w:rsidR="005D7238">
          <w:rPr>
            <w:rFonts w:ascii="Courier New" w:eastAsia="Times New Roman" w:hAnsi="Courier New" w:cs="Courier New"/>
            <w:color w:val="000000"/>
            <w:sz w:val="20"/>
            <w:szCs w:val="20"/>
          </w:rPr>
          <w:t>expensive</w:t>
        </w:r>
      </w:ins>
      <w:del w:id="374" w:author="Author">
        <w:r w:rsidRPr="00AF6AF0">
          <w:rPr>
            <w:rFonts w:ascii="Courier New" w:eastAsia="Times New Roman" w:hAnsi="Courier New" w:cs="Courier New"/>
            <w:color w:val="000000"/>
            <w:sz w:val="20"/>
            <w:szCs w:val="20"/>
          </w:rPr>
          <w:delText>costs a lot</w:delText>
        </w:r>
      </w:del>
      <w:r w:rsidRPr="00AF6AF0">
        <w:rPr>
          <w:rFonts w:ascii="Courier New" w:eastAsia="Times New Roman" w:hAnsi="Courier New" w:cs="Courier New"/>
          <w:color w:val="000000"/>
          <w:sz w:val="20"/>
          <w:szCs w:val="20"/>
        </w:rPr>
        <w:t xml:space="preserve"> with </w:t>
      </w:r>
      <w:r w:rsidRPr="00AF6AF0">
        <w:rPr>
          <w:rFonts w:ascii="Courier New" w:eastAsia="Times New Roman" w:hAnsi="Courier New" w:cs="Courier New"/>
          <w:color w:val="000000"/>
          <w:sz w:val="20"/>
          <w:szCs w:val="20"/>
          <w:u w:val="single"/>
        </w:rPr>
        <w:t>UAVs</w:t>
      </w:r>
      <w:r w:rsidRPr="00AF6AF0">
        <w:rPr>
          <w:rFonts w:ascii="Courier New" w:eastAsia="Times New Roman" w:hAnsi="Courier New" w:cs="Courier New"/>
          <w:color w:val="000000"/>
          <w:sz w:val="20"/>
          <w:szCs w:val="20"/>
        </w:rPr>
        <w:t xml:space="preserve"> and airborne imagery, time-lapse cameras are particularly good at observing </w:t>
      </w:r>
      <w:del w:id="375" w:author="Author">
        <w:r w:rsidRPr="00AF6AF0">
          <w:rPr>
            <w:rFonts w:ascii="Courier New" w:eastAsia="Times New Roman" w:hAnsi="Courier New" w:cs="Courier New"/>
            <w:color w:val="000000"/>
            <w:sz w:val="20"/>
            <w:szCs w:val="20"/>
          </w:rPr>
          <w:delText xml:space="preserve">such </w:delText>
        </w:r>
      </w:del>
      <w:r w:rsidRPr="00AF6AF0">
        <w:rPr>
          <w:rFonts w:ascii="Courier New" w:eastAsia="Times New Roman" w:hAnsi="Courier New" w:cs="Courier New"/>
          <w:color w:val="000000"/>
          <w:sz w:val="20"/>
          <w:szCs w:val="20"/>
        </w:rPr>
        <w:t>temporal patterns of leaf color</w:t>
      </w:r>
      <w:ins w:id="376" w:author="Author">
        <w:r w:rsidR="009F371E">
          <w:rPr>
            <w:rFonts w:ascii="Courier New" w:eastAsia="Times New Roman" w:hAnsi="Courier New" w:cs="Courier New"/>
            <w:color w:val="000000"/>
            <w:sz w:val="20"/>
            <w:szCs w:val="20"/>
          </w:rPr>
          <w:t xml:space="preserve"> at low cost</w:t>
        </w:r>
      </w:ins>
      <w:r w:rsidRPr="00AF6AF0">
        <w:rPr>
          <w:rFonts w:ascii="Courier New" w:eastAsia="Times New Roman" w:hAnsi="Courier New" w:cs="Courier New"/>
          <w:color w:val="000000"/>
          <w:sz w:val="20"/>
          <w:szCs w:val="20"/>
        </w:rPr>
        <w:t>.</w:t>
      </w:r>
    </w:p>
    <w:p w:rsidR="00AF6AF0" w:rsidRPr="00AF6AF0" w:rsidP="00AF6AF0" w14:paraId="4939178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2E47D81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\hypertarget</w:t>
      </w:r>
      <w:r w:rsidRPr="00AF6AF0">
        <w:rPr>
          <w:rFonts w:ascii="Courier New" w:eastAsia="Times New Roman" w:hAnsi="Courier New" w:cs="Courier New"/>
          <w:color w:val="000000"/>
          <w:sz w:val="20"/>
          <w:szCs w:val="20"/>
        </w:rPr>
        <w:t>{automatic-image-to-image-alignment}{</w:t>
      </w:r>
      <w:r w:rsidRPr="00AF6AF0">
        <w:rPr>
          <w:rFonts w:ascii="Courier New" w:eastAsia="Times New Roman" w:hAnsi="Courier New" w:cs="Courier New"/>
          <w:color w:val="606060"/>
          <w:sz w:val="20"/>
          <w:szCs w:val="20"/>
        </w:rPr>
        <w:t>%</w:t>
      </w:r>
    </w:p>
    <w:p w:rsidR="00AF6AF0" w:rsidRPr="00AF6AF0" w:rsidP="00AF6AF0" w14:paraId="153948C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\subsubsection{Automatic image-to-image alignment}\label{automatic-image-to-image-alignment}</w:t>
      </w:r>
      <w:r w:rsidRPr="00AF6AF0">
        <w:rPr>
          <w:rFonts w:ascii="Courier New" w:eastAsia="Times New Roman" w:hAnsi="Courier New" w:cs="Courier New"/>
          <w:color w:val="000000"/>
          <w:sz w:val="20"/>
          <w:szCs w:val="20"/>
        </w:rPr>
        <w:t>}</w:t>
      </w:r>
    </w:p>
    <w:p w:rsidR="00AF6AF0" w:rsidRPr="00AF6AF0" w:rsidP="00AF6AF0" w14:paraId="51AA38D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0A534037" w14:textId="1945D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Time-lapse images often suffer from </w:t>
      </w:r>
      <w:del w:id="377"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camera</w:t>
      </w:r>
      <w:del w:id="378" w:author="Author">
        <w:r w:rsidRPr="00AF6AF0">
          <w:rPr>
            <w:rFonts w:ascii="Courier New" w:eastAsia="Times New Roman" w:hAnsi="Courier New" w:cs="Courier New"/>
            <w:color w:val="000000"/>
            <w:sz w:val="20"/>
            <w:szCs w:val="20"/>
          </w:rPr>
          <w:delText>'s</w:delText>
        </w:r>
      </w:del>
      <w:r w:rsidRPr="00AF6AF0">
        <w:rPr>
          <w:rFonts w:ascii="Courier New" w:eastAsia="Times New Roman" w:hAnsi="Courier New" w:cs="Courier New"/>
          <w:color w:val="000000"/>
          <w:sz w:val="20"/>
          <w:szCs w:val="20"/>
        </w:rPr>
        <w:t xml:space="preserve"> movement caused by </w:t>
      </w:r>
      <w:del w:id="379" w:author="Author">
        <w:r w:rsidRPr="00AF6AF0">
          <w:rPr>
            <w:rFonts w:ascii="Courier New" w:eastAsia="Times New Roman" w:hAnsi="Courier New" w:cs="Courier New"/>
            <w:color w:val="000000"/>
            <w:sz w:val="20"/>
            <w:szCs w:val="20"/>
          </w:rPr>
          <w:delText xml:space="preserve">a </w:delText>
        </w:r>
      </w:del>
      <w:r w:rsidRPr="00AF6AF0">
        <w:rPr>
          <w:rFonts w:ascii="Courier New" w:eastAsia="Times New Roman" w:hAnsi="Courier New" w:cs="Courier New"/>
          <w:color w:val="000000"/>
          <w:sz w:val="20"/>
          <w:szCs w:val="20"/>
        </w:rPr>
        <w:t>strong wind</w:t>
      </w:r>
      <w:ins w:id="380" w:author="Author">
        <w:r>
          <w:rPr>
            <w:rFonts w:ascii="Courier New" w:eastAsia="Times New Roman" w:hAnsi="Courier New" w:cs="Courier New"/>
            <w:color w:val="000000"/>
            <w:sz w:val="20"/>
            <w:szCs w:val="20"/>
          </w:rPr>
          <w:t>s</w:t>
        </w:r>
      </w:ins>
      <w:r>
        <w:rPr>
          <w:rFonts w:ascii="Courier New" w:eastAsia="Times New Roman" w:hAnsi="Courier New" w:cs="Courier New"/>
          <w:color w:val="000000"/>
          <w:sz w:val="20"/>
          <w:szCs w:val="20"/>
        </w:rPr>
        <w:t xml:space="preserve">, human interference, and thermal expansion of the camera platform. </w:t>
      </w:r>
      <w:ins w:id="381" w:author="Author" w:date="2023-01-16T22:29:00Z">
        <w:r w:rsidR="005D7238">
          <w:rPr>
            <w:rFonts w:ascii="Courier New" w:eastAsia="Times New Roman" w:hAnsi="Courier New" w:cs="Courier New"/>
            <w:color w:val="000000"/>
            <w:sz w:val="20"/>
            <w:szCs w:val="20"/>
          </w:rPr>
          <w:t>As</w:t>
        </w:r>
      </w:ins>
      <w:del w:id="382" w:author="Author">
        <w:r w:rsidRPr="00AF6AF0">
          <w:rPr>
            <w:rFonts w:ascii="Courier New" w:eastAsia="Times New Roman" w:hAnsi="Courier New" w:cs="Courier New"/>
            <w:color w:val="000000"/>
            <w:sz w:val="20"/>
            <w:szCs w:val="20"/>
          </w:rPr>
          <w:delText>Since</w:delText>
        </w:r>
      </w:del>
      <w:r w:rsidRPr="00AF6AF0">
        <w:rPr>
          <w:rFonts w:ascii="Courier New" w:eastAsia="Times New Roman" w:hAnsi="Courier New" w:cs="Courier New"/>
          <w:color w:val="000000"/>
          <w:sz w:val="20"/>
          <w:szCs w:val="20"/>
        </w:rPr>
        <w:t xml:space="preserve"> such movement</w:t>
      </w:r>
      <w:ins w:id="383" w:author="Author">
        <w:r>
          <w:rPr>
            <w:rFonts w:ascii="Courier New" w:eastAsia="Times New Roman" w:hAnsi="Courier New" w:cs="Courier New"/>
            <w:color w:val="000000"/>
            <w:sz w:val="20"/>
            <w:szCs w:val="20"/>
          </w:rPr>
          <w:t>s</w:t>
        </w:r>
      </w:ins>
      <w:r>
        <w:rPr>
          <w:rFonts w:ascii="Courier New" w:eastAsia="Times New Roman" w:hAnsi="Courier New" w:cs="Courier New"/>
          <w:color w:val="000000"/>
          <w:sz w:val="20"/>
          <w:szCs w:val="20"/>
        </w:rPr>
        <w:t xml:space="preserve"> can result in errors in vegetation classification and georectification, we implemented an image alignment method that aligns one (source) image to another (target) image. The software was developed using Python3 </w:t>
      </w:r>
      <w:del w:id="384" w:author="Author">
        <w:r>
          <w:rPr>
            <w:rFonts w:ascii="Courier New" w:eastAsia="Times New Roman" w:hAnsi="Courier New" w:cs="Courier New"/>
            <w:color w:val="000000"/>
            <w:sz w:val="20"/>
            <w:szCs w:val="20"/>
          </w:rPr>
          <w:delText xml:space="preserve">programming language </w:delText>
        </w:r>
      </w:del>
      <w:r>
        <w:rPr>
          <w:rFonts w:ascii="Courier New" w:eastAsia="Times New Roman" w:hAnsi="Courier New" w:cs="Courier New"/>
          <w:color w:val="000000"/>
          <w:sz w:val="20"/>
          <w:szCs w:val="20"/>
        </w:rPr>
        <w:t xml:space="preserve">and </w:t>
      </w:r>
      <w:ins w:id="385" w:author="Author">
        <w:r w:rsidR="00641FA5">
          <w:rPr>
            <w:rFonts w:ascii="Courier New" w:eastAsia="Times New Roman" w:hAnsi="Courier New" w:cs="Courier New"/>
            <w:color w:val="000000"/>
            <w:sz w:val="20"/>
            <w:szCs w:val="20"/>
          </w:rPr>
          <w:t xml:space="preserve">the </w:t>
        </w:r>
      </w:ins>
      <w:r>
        <w:rPr>
          <w:rFonts w:ascii="Courier New" w:eastAsia="Times New Roman" w:hAnsi="Courier New" w:cs="Courier New"/>
          <w:color w:val="000000"/>
          <w:sz w:val="20"/>
          <w:szCs w:val="20"/>
        </w:rPr>
        <w:t>OpenCV4 image processing library (</w:t>
      </w:r>
      <w:r w:rsidRPr="00AF6AF0">
        <w:rPr>
          <w:rFonts w:ascii="Courier New" w:eastAsia="Times New Roman" w:hAnsi="Courier New" w:cs="Courier New"/>
          <w:color w:val="800000"/>
          <w:sz w:val="20"/>
          <w:szCs w:val="20"/>
        </w:rPr>
        <w:t>\url</w:t>
      </w:r>
      <w:r w:rsidRPr="00AF6AF0">
        <w:rPr>
          <w:rFonts w:ascii="Courier New" w:eastAsia="Times New Roman" w:hAnsi="Courier New" w:cs="Courier New"/>
          <w:color w:val="000000"/>
          <w:sz w:val="20"/>
          <w:szCs w:val="20"/>
        </w:rPr>
        <w:t xml:space="preserve">{https://opencv.org/}). We employed </w:t>
      </w:r>
      <w:ins w:id="386" w:author="Author">
        <w:r w:rsidRPr="00AF6AF0">
          <w:rPr>
            <w:rFonts w:ascii="Courier New" w:eastAsia="Times New Roman" w:hAnsi="Courier New" w:cs="Courier New"/>
            <w:color w:val="000000"/>
            <w:sz w:val="20"/>
            <w:szCs w:val="20"/>
          </w:rPr>
          <w:t>the</w:t>
        </w:r>
      </w:ins>
      <w:del w:id="387" w:author="Author">
        <w:r w:rsidRPr="00AF6AF0">
          <w:rPr>
            <w:rFonts w:ascii="Courier New" w:eastAsia="Times New Roman" w:hAnsi="Courier New" w:cs="Courier New"/>
            <w:color w:val="000000"/>
            <w:sz w:val="20"/>
            <w:szCs w:val="20"/>
          </w:rPr>
          <w:delText>a</w:delText>
        </w:r>
      </w:del>
      <w:r w:rsidRPr="00AF6AF0">
        <w:rPr>
          <w:rFonts w:ascii="Courier New" w:eastAsia="Times New Roman" w:hAnsi="Courier New" w:cs="Courier New"/>
          <w:color w:val="000000"/>
          <w:sz w:val="20"/>
          <w:szCs w:val="20"/>
        </w:rPr>
        <w:t xml:space="preserve"> feature-based alignment method used </w:t>
      </w:r>
      <w:ins w:id="388" w:author="Author">
        <w:r w:rsidRPr="00AF6AF0">
          <w:rPr>
            <w:rFonts w:ascii="Courier New" w:eastAsia="Times New Roman" w:hAnsi="Courier New" w:cs="Courier New"/>
            <w:color w:val="000000"/>
            <w:sz w:val="20"/>
            <w:szCs w:val="20"/>
          </w:rPr>
          <w:t>in</w:t>
        </w:r>
      </w:ins>
      <w:del w:id="389" w:author="Author">
        <w:r w:rsidRPr="00AF6AF0">
          <w:rPr>
            <w:rFonts w:ascii="Courier New" w:eastAsia="Times New Roman" w:hAnsi="Courier New" w:cs="Courier New"/>
            <w:color w:val="000000"/>
            <w:sz w:val="20"/>
            <w:szCs w:val="20"/>
          </w:rPr>
          <w:delText>by</w:delText>
        </w:r>
      </w:del>
      <w:r w:rsidRPr="00AF6AF0">
        <w:rPr>
          <w:rFonts w:ascii="Courier New" w:eastAsia="Times New Roman" w:hAnsi="Courier New" w:cs="Courier New"/>
          <w:color w:val="000000"/>
          <w:sz w:val="20"/>
          <w:szCs w:val="20"/>
        </w:rPr>
        <w:t xml:space="preserve"> previous studies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{Hulton2020PyTrx},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{Portenier2020Cryosphere}). First, we searched and matched key points between the source and the target image using the AKAZE local feature extractor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{Alcantarilla2013AKAZE}) and </w:t>
      </w:r>
      <w:ins w:id="390" w:author="Author">
        <w:r>
          <w:rPr>
            <w:rFonts w:ascii="Courier New" w:eastAsia="Times New Roman" w:hAnsi="Courier New" w:cs="Courier New"/>
            <w:color w:val="000000"/>
            <w:sz w:val="20"/>
            <w:szCs w:val="20"/>
          </w:rPr>
          <w:t xml:space="preserve">the </w:t>
        </w:r>
      </w:ins>
      <w:r>
        <w:rPr>
          <w:rFonts w:ascii="Courier New" w:eastAsia="Times New Roman" w:hAnsi="Courier New" w:cs="Courier New"/>
          <w:color w:val="000000"/>
          <w:sz w:val="20"/>
          <w:szCs w:val="20"/>
        </w:rPr>
        <w:t xml:space="preserve">K-nearest neighbor </w:t>
      </w:r>
      <w:r w:rsidRPr="00AF6AF0">
        <w:rPr>
          <w:rFonts w:ascii="Courier New" w:eastAsia="Times New Roman" w:hAnsi="Courier New" w:cs="Courier New"/>
          <w:color w:val="000000"/>
          <w:sz w:val="20"/>
          <w:szCs w:val="20"/>
          <w:u w:val="single"/>
        </w:rPr>
        <w:t>matcher</w:t>
      </w:r>
      <w:r w:rsidRPr="00AF6AF0">
        <w:rPr>
          <w:rFonts w:ascii="Courier New" w:eastAsia="Times New Roman" w:hAnsi="Courier New" w:cs="Courier New"/>
          <w:color w:val="000000"/>
          <w:sz w:val="20"/>
          <w:szCs w:val="20"/>
        </w:rPr>
        <w:t xml:space="preserve">. Then, we searched and applied the </w:t>
      </w:r>
      <w:r w:rsidRPr="00AF6AF0">
        <w:rPr>
          <w:rFonts w:ascii="Courier New" w:eastAsia="Times New Roman" w:hAnsi="Courier New" w:cs="Courier New"/>
          <w:color w:val="008000"/>
          <w:sz w:val="20"/>
          <w:szCs w:val="20"/>
        </w:rPr>
        <w:t>\(3 \times 3\)</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homography</w:t>
      </w:r>
      <w:r w:rsidRPr="00AF6AF0">
        <w:rPr>
          <w:rFonts w:ascii="Courier New" w:eastAsia="Times New Roman" w:hAnsi="Courier New" w:cs="Courier New"/>
          <w:color w:val="000000"/>
          <w:sz w:val="20"/>
          <w:szCs w:val="20"/>
        </w:rPr>
        <w:t xml:space="preserve"> matrix </w:t>
      </w:r>
      <w:r w:rsidRPr="00AF6AF0">
        <w:rPr>
          <w:rFonts w:ascii="Courier New" w:eastAsia="Times New Roman" w:hAnsi="Courier New" w:cs="Courier New"/>
          <w:color w:val="008000"/>
          <w:sz w:val="20"/>
          <w:szCs w:val="20"/>
        </w:rPr>
        <w:t>\(H\)</w:t>
      </w:r>
      <w:r w:rsidRPr="00AF6AF0">
        <w:rPr>
          <w:rFonts w:ascii="Courier New" w:eastAsia="Times New Roman" w:hAnsi="Courier New" w:cs="Courier New"/>
          <w:color w:val="000000"/>
          <w:sz w:val="20"/>
          <w:szCs w:val="20"/>
        </w:rPr>
        <w:t xml:space="preserve"> that minimizes the distance between each pair of the matching points, using </w:t>
      </w:r>
      <w:r w:rsidRPr="00AF6AF0">
        <w:rPr>
          <w:rFonts w:ascii="Courier New" w:eastAsia="Times New Roman" w:hAnsi="Courier New" w:cs="Courier New"/>
          <w:color w:val="000000"/>
          <w:sz w:val="20"/>
          <w:szCs w:val="20"/>
          <w:u w:val="single"/>
        </w:rPr>
        <w:t>OpenCV's</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findHomography</w:t>
      </w:r>
      <w:r w:rsidRPr="00AF6AF0">
        <w:rPr>
          <w:rFonts w:ascii="Courier New" w:eastAsia="Times New Roman" w:hAnsi="Courier New" w:cs="Courier New"/>
          <w:color w:val="000000"/>
          <w:sz w:val="20"/>
          <w:szCs w:val="20"/>
        </w:rPr>
        <w:t>'' function:</w:t>
      </w:r>
    </w:p>
    <w:p w:rsidR="00AF6AF0" w:rsidRPr="00AF6AF0" w:rsidP="00AF6AF0" w14:paraId="36D3229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\begin</w:t>
      </w:r>
      <w:r w:rsidRPr="00AF6AF0">
        <w:rPr>
          <w:rFonts w:ascii="Courier New" w:eastAsia="Times New Roman" w:hAnsi="Courier New" w:cs="Courier New"/>
          <w:color w:val="000000"/>
          <w:sz w:val="20"/>
          <w:szCs w:val="20"/>
        </w:rPr>
        <w:t>{equation}</w:t>
      </w:r>
    </w:p>
    <w:p w:rsidR="00AF6AF0" w:rsidRPr="00AF6AF0" w:rsidP="00AF6AF0" w14:paraId="5CE400C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w:t>
      </w:r>
      <w:r w:rsidRPr="00AF6AF0">
        <w:rPr>
          <w:rFonts w:ascii="Courier New" w:eastAsia="Times New Roman" w:hAnsi="Courier New" w:cs="Courier New"/>
          <w:b/>
          <w:bCs/>
          <w:color w:val="0000CC"/>
          <w:sz w:val="20"/>
          <w:szCs w:val="20"/>
        </w:rPr>
        <w:t>label{homography}</w:t>
      </w:r>
    </w:p>
    <w:p w:rsidR="00AF6AF0" w:rsidRPr="00AF6AF0" w:rsidP="00AF6AF0" w14:paraId="31FEDC6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\begin{bmatrix} </w:t>
      </w:r>
    </w:p>
    <w:p w:rsidR="00AF6AF0" w:rsidRPr="00AF6AF0" w:rsidP="00AF6AF0" w14:paraId="195992B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U' \\ V' \\ 1</w:t>
      </w:r>
    </w:p>
    <w:p w:rsidR="00AF6AF0" w:rsidRPr="00AF6AF0" w:rsidP="00AF6AF0" w14:paraId="1C5F2F2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\end{bmatrix}</w:t>
      </w:r>
    </w:p>
    <w:p w:rsidR="00AF6AF0" w:rsidRPr="00AF6AF0" w:rsidP="00AF6AF0" w14:paraId="0AA0EAD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w:t>
      </w:r>
    </w:p>
    <w:p w:rsidR="00AF6AF0" w:rsidRPr="00AF6AF0" w:rsidP="00AF6AF0" w14:paraId="5A5E4E1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H</w:t>
      </w:r>
    </w:p>
    <w:p w:rsidR="00AF6AF0" w:rsidRPr="00AF6AF0" w:rsidP="00AF6AF0" w14:paraId="6EE6983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\begin{bmatrix}</w:t>
      </w:r>
    </w:p>
    <w:p w:rsidR="00AF6AF0" w:rsidRPr="00AF6AF0" w:rsidP="00AF6AF0" w14:paraId="1F6ADB0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U \\ V \\ 1</w:t>
      </w:r>
    </w:p>
    <w:p w:rsidR="00AF6AF0" w:rsidRPr="00AF6AF0" w:rsidP="00AF6AF0" w14:paraId="6161CCB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\end{bmatrix},</w:t>
      </w:r>
    </w:p>
    <w:p w:rsidR="00AF6AF0" w:rsidRPr="00AF6AF0" w:rsidP="00AF6AF0" w14:paraId="7FF8AB7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\end</w:t>
      </w:r>
      <w:r w:rsidRPr="00AF6AF0">
        <w:rPr>
          <w:rFonts w:ascii="Courier New" w:eastAsia="Times New Roman" w:hAnsi="Courier New" w:cs="Courier New"/>
          <w:color w:val="000000"/>
          <w:sz w:val="20"/>
          <w:szCs w:val="20"/>
        </w:rPr>
        <w:t>{equation}</w:t>
      </w:r>
    </w:p>
    <w:p w:rsidR="00AF6AF0" w:rsidRPr="00AF6AF0" w:rsidP="00AF6AF0" w14:paraId="01D75D56" w14:textId="1502C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where </w:t>
      </w:r>
      <w:r w:rsidRPr="00AF6AF0">
        <w:rPr>
          <w:rFonts w:ascii="Courier New" w:eastAsia="Times New Roman" w:hAnsi="Courier New" w:cs="Courier New"/>
          <w:color w:val="008000"/>
          <w:sz w:val="20"/>
          <w:szCs w:val="20"/>
        </w:rPr>
        <w:t>\([U', V', 1]\)</w:t>
      </w:r>
      <w:r w:rsidRPr="00AF6AF0">
        <w:rPr>
          <w:rFonts w:ascii="Courier New" w:eastAsia="Times New Roman" w:hAnsi="Courier New" w:cs="Courier New"/>
          <w:color w:val="000000"/>
          <w:sz w:val="20"/>
          <w:szCs w:val="20"/>
        </w:rPr>
        <w:t xml:space="preserve"> and </w:t>
      </w:r>
      <w:r w:rsidRPr="00AF6AF0">
        <w:rPr>
          <w:rFonts w:ascii="Courier New" w:eastAsia="Times New Roman" w:hAnsi="Courier New" w:cs="Courier New"/>
          <w:color w:val="008000"/>
          <w:sz w:val="20"/>
          <w:szCs w:val="20"/>
        </w:rPr>
        <w:t>\([U, V, 1]\)</w:t>
      </w:r>
      <w:r w:rsidRPr="00AF6AF0">
        <w:rPr>
          <w:rFonts w:ascii="Courier New" w:eastAsia="Times New Roman" w:hAnsi="Courier New" w:cs="Courier New"/>
          <w:color w:val="000000"/>
          <w:sz w:val="20"/>
          <w:szCs w:val="20"/>
        </w:rPr>
        <w:t xml:space="preserve"> represent the coordinates of the matching points on the target and </w:t>
      </w:r>
      <w:commentRangeStart w:id="391"/>
      <w:del w:id="392" w:author="Author">
        <w:r w:rsidRPr="00AF6AF0">
          <w:rPr>
            <w:rFonts w:ascii="Courier New" w:eastAsia="Times New Roman" w:hAnsi="Courier New" w:cs="Courier New"/>
            <w:color w:val="000000"/>
            <w:sz w:val="20"/>
            <w:szCs w:val="20"/>
          </w:rPr>
          <w:delText xml:space="preserve">the </w:delText>
        </w:r>
      </w:del>
      <w:commentRangeEnd w:id="391"/>
      <w:r>
        <w:rPr>
          <w:rStyle w:val="CommentReference"/>
        </w:rPr>
        <w:commentReference w:id="391"/>
      </w:r>
      <w:r w:rsidRPr="00AF6AF0">
        <w:rPr>
          <w:rFonts w:ascii="Courier New" w:eastAsia="Times New Roman" w:hAnsi="Courier New" w:cs="Courier New"/>
          <w:color w:val="000000"/>
          <w:sz w:val="20"/>
          <w:szCs w:val="20"/>
        </w:rPr>
        <w:t>source image</w:t>
      </w:r>
      <w:ins w:id="393" w:author="Author">
        <w:r>
          <w:rPr>
            <w:rFonts w:ascii="Courier New" w:eastAsia="Times New Roman" w:hAnsi="Courier New" w:cs="Courier New"/>
            <w:color w:val="000000"/>
            <w:sz w:val="20"/>
            <w:szCs w:val="20"/>
          </w:rPr>
          <w:t>s</w:t>
        </w:r>
      </w:ins>
      <w:commentRangeStart w:id="394"/>
      <w:ins w:id="395" w:author="Author">
        <w:r>
          <w:rPr>
            <w:rFonts w:ascii="Courier New" w:eastAsia="Times New Roman" w:hAnsi="Courier New" w:cs="Courier New"/>
            <w:color w:val="000000"/>
            <w:sz w:val="20"/>
            <w:szCs w:val="20"/>
          </w:rPr>
          <w:t>, respectively</w:t>
        </w:r>
      </w:ins>
      <w:commentRangeEnd w:id="394"/>
      <w:r w:rsidR="00641FA5">
        <w:rPr>
          <w:rStyle w:val="CommentReference"/>
        </w:rPr>
        <w:commentReference w:id="394"/>
      </w:r>
      <w:r>
        <w:rPr>
          <w:rFonts w:ascii="Courier New" w:eastAsia="Times New Roman" w:hAnsi="Courier New" w:cs="Courier New"/>
          <w:color w:val="000000"/>
          <w:sz w:val="20"/>
          <w:szCs w:val="20"/>
        </w:rPr>
        <w:t xml:space="preserve">. By setting one image as the target and </w:t>
      </w:r>
      <w:ins w:id="396" w:author="Author">
        <w:r>
          <w:rPr>
            <w:rFonts w:ascii="Courier New" w:eastAsia="Times New Roman" w:hAnsi="Courier New" w:cs="Courier New"/>
            <w:color w:val="000000"/>
            <w:sz w:val="20"/>
            <w:szCs w:val="20"/>
          </w:rPr>
          <w:t xml:space="preserve">the </w:t>
        </w:r>
      </w:ins>
      <w:r>
        <w:rPr>
          <w:rFonts w:ascii="Courier New" w:eastAsia="Times New Roman" w:hAnsi="Courier New" w:cs="Courier New"/>
          <w:color w:val="000000"/>
          <w:sz w:val="20"/>
          <w:szCs w:val="20"/>
        </w:rPr>
        <w:t xml:space="preserve">others as the source, the </w:t>
      </w:r>
      <w:ins w:id="397" w:author="Author">
        <w:r w:rsidRPr="00AF6AF0">
          <w:rPr>
            <w:rFonts w:ascii="Courier New" w:eastAsia="Times New Roman" w:hAnsi="Courier New" w:cs="Courier New"/>
            <w:color w:val="000000"/>
            <w:sz w:val="20"/>
            <w:szCs w:val="20"/>
          </w:rPr>
          <w:t>entir</w:t>
        </w:r>
      </w:ins>
      <w:del w:id="398" w:author="Author">
        <w:r w:rsidRPr="00AF6AF0">
          <w:rPr>
            <w:rFonts w:ascii="Courier New" w:eastAsia="Times New Roman" w:hAnsi="Courier New" w:cs="Courier New"/>
            <w:color w:val="000000"/>
            <w:sz w:val="20"/>
            <w:szCs w:val="20"/>
          </w:rPr>
          <w:delText>whol</w:delText>
        </w:r>
      </w:del>
      <w:r w:rsidRPr="00AF6AF0">
        <w:rPr>
          <w:rFonts w:ascii="Courier New" w:eastAsia="Times New Roman" w:hAnsi="Courier New" w:cs="Courier New"/>
          <w:color w:val="000000"/>
          <w:sz w:val="20"/>
          <w:szCs w:val="20"/>
        </w:rPr>
        <w:t>e time</w:t>
      </w:r>
      <w:ins w:id="399" w:author="Author">
        <w:r w:rsidRPr="00AF6AF0">
          <w:rPr>
            <w:rFonts w:ascii="Courier New" w:eastAsia="Times New Roman" w:hAnsi="Courier New" w:cs="Courier New"/>
            <w:color w:val="000000"/>
            <w:sz w:val="20"/>
            <w:szCs w:val="20"/>
          </w:rPr>
          <w:t>-</w:t>
        </w:r>
      </w:ins>
      <w:del w:id="400" w:author="Author">
        <w:r w:rsidRPr="00AF6AF0">
          <w:rPr>
            <w:rFonts w:ascii="Courier New" w:eastAsia="Times New Roman" w:hAnsi="Courier New" w:cs="Courier New"/>
            <w:color w:val="000000"/>
            <w:sz w:val="20"/>
            <w:szCs w:val="20"/>
          </w:rPr>
          <w:delText xml:space="preserve"> </w:delText>
        </w:r>
      </w:del>
      <w:r w:rsidRPr="00AF6AF0">
        <w:rPr>
          <w:rFonts w:ascii="Courier New" w:eastAsia="Times New Roman" w:hAnsi="Courier New" w:cs="Courier New"/>
          <w:color w:val="000000"/>
          <w:sz w:val="20"/>
          <w:szCs w:val="20"/>
        </w:rPr>
        <w:t>series imagery was aligned accurately (0.654 pixels in root mean square error (</w:t>
      </w:r>
      <w:r w:rsidRPr="00AF6AF0">
        <w:rPr>
          <w:rFonts w:ascii="Courier New" w:eastAsia="Times New Roman" w:hAnsi="Courier New" w:cs="Courier New"/>
          <w:color w:val="000000"/>
          <w:sz w:val="20"/>
          <w:szCs w:val="20"/>
          <w:u w:val="single"/>
        </w:rPr>
        <w:t>RMSE</w:t>
      </w:r>
      <w:r w:rsidRPr="00AF6AF0">
        <w:rPr>
          <w:rFonts w:ascii="Courier New" w:eastAsia="Times New Roman" w:hAnsi="Courier New" w:cs="Courier New"/>
          <w:color w:val="000000"/>
          <w:sz w:val="20"/>
          <w:szCs w:val="20"/>
        </w:rPr>
        <w:t xml:space="preserve">) of the matching points). Finally, an input mask was applied to define </w:t>
      </w:r>
      <w:ins w:id="401" w:author="Author">
        <w:r>
          <w:rPr>
            <w:rFonts w:ascii="Courier New" w:eastAsia="Times New Roman" w:hAnsi="Courier New" w:cs="Courier New"/>
            <w:color w:val="000000"/>
            <w:sz w:val="20"/>
            <w:szCs w:val="20"/>
          </w:rPr>
          <w:t xml:space="preserve">the </w:t>
        </w:r>
      </w:ins>
      <w:r>
        <w:rPr>
          <w:rFonts w:ascii="Courier New" w:eastAsia="Times New Roman" w:hAnsi="Courier New" w:cs="Courier New"/>
          <w:color w:val="000000"/>
          <w:sz w:val="20"/>
          <w:szCs w:val="20"/>
        </w:rPr>
        <w:t xml:space="preserve">image regions that should be ignored in the following procedure, such as the sky and </w:t>
      </w:r>
      <w:del w:id="402"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 xml:space="preserve">regions too close to the camera. This process ensures that a </w:t>
      </w:r>
      <w:del w:id="403" w:author="Author">
        <w:r w:rsidRPr="00AF6AF0">
          <w:rPr>
            <w:rFonts w:ascii="Courier New" w:eastAsia="Times New Roman" w:hAnsi="Courier New" w:cs="Courier New"/>
            <w:color w:val="000000"/>
            <w:sz w:val="20"/>
            <w:szCs w:val="20"/>
          </w:rPr>
          <w:delText xml:space="preserve">set of </w:delText>
        </w:r>
      </w:del>
      <w:r w:rsidRPr="00AF6AF0">
        <w:rPr>
          <w:rFonts w:ascii="Courier New" w:eastAsia="Times New Roman" w:hAnsi="Courier New" w:cs="Courier New"/>
          <w:color w:val="000000"/>
          <w:sz w:val="20"/>
          <w:szCs w:val="20"/>
        </w:rPr>
        <w:t xml:space="preserve">pixel time series reflects </w:t>
      </w:r>
      <w:r w:rsidRPr="00AF6AF0">
        <w:rPr>
          <w:rFonts w:ascii="Courier New" w:eastAsia="Times New Roman" w:hAnsi="Courier New" w:cs="Courier New"/>
          <w:color w:val="000000"/>
          <w:sz w:val="20"/>
          <w:szCs w:val="20"/>
          <w:u w:val="single"/>
        </w:rPr>
        <w:t>phenological</w:t>
      </w:r>
      <w:r w:rsidRPr="00AF6AF0">
        <w:rPr>
          <w:rFonts w:ascii="Courier New" w:eastAsia="Times New Roman" w:hAnsi="Courier New" w:cs="Courier New"/>
          <w:color w:val="000000"/>
          <w:sz w:val="20"/>
          <w:szCs w:val="20"/>
        </w:rPr>
        <w:t xml:space="preserve"> information </w:t>
      </w:r>
      <w:ins w:id="404" w:author="Author">
        <w:r w:rsidRPr="00AF6AF0">
          <w:rPr>
            <w:rFonts w:ascii="Courier New" w:eastAsia="Times New Roman" w:hAnsi="Courier New" w:cs="Courier New"/>
            <w:color w:val="000000"/>
            <w:sz w:val="20"/>
            <w:szCs w:val="20"/>
          </w:rPr>
          <w:t>about</w:t>
        </w:r>
      </w:ins>
      <w:del w:id="405" w:author="Author">
        <w:r w:rsidRPr="00AF6AF0">
          <w:rPr>
            <w:rFonts w:ascii="Courier New" w:eastAsia="Times New Roman" w:hAnsi="Courier New" w:cs="Courier New"/>
            <w:color w:val="000000"/>
            <w:sz w:val="20"/>
            <w:szCs w:val="20"/>
          </w:rPr>
          <w:delText>of</w:delText>
        </w:r>
      </w:del>
      <w:r w:rsidRPr="00AF6AF0">
        <w:rPr>
          <w:rFonts w:ascii="Courier New" w:eastAsia="Times New Roman" w:hAnsi="Courier New" w:cs="Courier New"/>
          <w:color w:val="000000"/>
          <w:sz w:val="20"/>
          <w:szCs w:val="20"/>
        </w:rPr>
        <w:t xml:space="preserve"> the exact location, which is essential in the vegetation classification process.</w:t>
      </w:r>
    </w:p>
    <w:p w:rsidR="00AF6AF0" w:rsidRPr="00AF6AF0" w:rsidP="00AF6AF0" w14:paraId="3E24630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14F761D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\begin</w:t>
      </w:r>
      <w:r w:rsidRPr="00AF6AF0">
        <w:rPr>
          <w:rFonts w:ascii="Courier New" w:eastAsia="Times New Roman" w:hAnsi="Courier New" w:cs="Courier New"/>
          <w:color w:val="000000"/>
          <w:sz w:val="20"/>
          <w:szCs w:val="20"/>
        </w:rPr>
        <w:t>{figure}</w:t>
      </w:r>
    </w:p>
    <w:p w:rsidR="00AF6AF0" w:rsidRPr="00AF6AF0" w:rsidP="00AF6AF0" w14:paraId="7170D688" w14:textId="73AFF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\includegraphics</w:t>
      </w:r>
      <w:r w:rsidRPr="00AF6AF0">
        <w:rPr>
          <w:rFonts w:ascii="Courier New" w:eastAsia="Times New Roman" w:hAnsi="Courier New" w:cs="Courier New"/>
          <w:color w:val="000000"/>
          <w:sz w:val="20"/>
          <w:szCs w:val="20"/>
        </w:rPr>
        <w:t>[width=1</w:t>
      </w:r>
      <w:r w:rsidRPr="00AF6AF0">
        <w:rPr>
          <w:rFonts w:ascii="Courier New" w:eastAsia="Times New Roman" w:hAnsi="Courier New" w:cs="Courier New"/>
          <w:color w:val="800000"/>
          <w:sz w:val="20"/>
          <w:szCs w:val="20"/>
        </w:rPr>
        <w:t>\linewidth</w:t>
      </w:r>
      <w:r w:rsidRPr="00AF6AF0">
        <w:rPr>
          <w:rFonts w:ascii="Courier New" w:eastAsia="Times New Roman" w:hAnsi="Courier New" w:cs="Courier New"/>
          <w:color w:val="000000"/>
          <w:sz w:val="20"/>
          <w:szCs w:val="20"/>
        </w:rPr>
        <w:t xml:space="preserve">]{paper_files/figures/Slide1} </w:t>
      </w:r>
      <w:r w:rsidRPr="00AF6AF0">
        <w:rPr>
          <w:rFonts w:ascii="Courier New" w:eastAsia="Times New Roman" w:hAnsi="Courier New" w:cs="Courier New"/>
          <w:color w:val="800000"/>
          <w:sz w:val="20"/>
          <w:szCs w:val="20"/>
        </w:rPr>
        <w:t>\caption</w:t>
      </w:r>
      <w:r w:rsidRPr="00AF6AF0">
        <w:rPr>
          <w:rFonts w:ascii="Courier New" w:eastAsia="Times New Roman" w:hAnsi="Courier New" w:cs="Courier New"/>
          <w:color w:val="000000"/>
          <w:sz w:val="20"/>
          <w:szCs w:val="20"/>
        </w:rPr>
        <w:t xml:space="preserve">{Pixel time series acquired from the time-lapse camera. </w:t>
      </w:r>
      <w:r w:rsidR="003E7E69">
        <w:rPr>
          <w:rFonts w:ascii="Courier New" w:eastAsia="Times New Roman" w:hAnsi="Courier New" w:cs="Courier New"/>
          <w:color w:val="000000"/>
          <w:sz w:val="20"/>
          <w:szCs w:val="20"/>
        </w:rPr>
        <w:t>A</w:t>
      </w:r>
      <w:r w:rsidRPr="00AF6AF0">
        <w:rPr>
          <w:rFonts w:ascii="Courier New" w:eastAsia="Times New Roman" w:hAnsi="Courier New" w:cs="Courier New"/>
          <w:color w:val="000000"/>
          <w:sz w:val="20"/>
          <w:szCs w:val="20"/>
        </w:rPr>
        <w:t xml:space="preserve"> time series of pixel values (i.e., Red, Green, and Blue) for each pixel on the images (left)</w:t>
      </w:r>
      <w:r w:rsidRPr="003E7E69" w:rsidR="003E7E69">
        <w:rPr>
          <w:rFonts w:ascii="Courier New" w:eastAsia="Times New Roman" w:hAnsi="Courier New" w:cs="Courier New"/>
          <w:color w:val="000000"/>
          <w:sz w:val="20"/>
          <w:szCs w:val="20"/>
        </w:rPr>
        <w:t xml:space="preserve"> </w:t>
      </w:r>
      <w:r w:rsidRPr="00AF6AF0" w:rsidR="003E7E69">
        <w:rPr>
          <w:rFonts w:ascii="Courier New" w:eastAsia="Times New Roman" w:hAnsi="Courier New" w:cs="Courier New"/>
          <w:color w:val="000000"/>
          <w:sz w:val="20"/>
          <w:szCs w:val="20"/>
        </w:rPr>
        <w:t>can</w:t>
      </w:r>
      <w:r w:rsidR="003E7E69">
        <w:rPr>
          <w:rFonts w:ascii="Courier New" w:eastAsia="Times New Roman" w:hAnsi="Courier New" w:cs="Courier New"/>
          <w:color w:val="000000"/>
          <w:sz w:val="20"/>
          <w:szCs w:val="20"/>
        </w:rPr>
        <w:t xml:space="preserve"> be</w:t>
      </w:r>
      <w:r w:rsidRPr="00AF6AF0" w:rsidR="003E7E69">
        <w:rPr>
          <w:rFonts w:ascii="Courier New" w:eastAsia="Times New Roman" w:hAnsi="Courier New" w:cs="Courier New"/>
          <w:color w:val="000000"/>
          <w:sz w:val="20"/>
          <w:szCs w:val="20"/>
        </w:rPr>
        <w:t xml:space="preserve"> obtain</w:t>
      </w:r>
      <w:r w:rsidR="003E7E69">
        <w:rPr>
          <w:rFonts w:ascii="Courier New" w:eastAsia="Times New Roman" w:hAnsi="Courier New" w:cs="Courier New"/>
          <w:color w:val="000000"/>
          <w:sz w:val="20"/>
          <w:szCs w:val="20"/>
        </w:rPr>
        <w:t>ed</w:t>
      </w:r>
      <w:r w:rsidRPr="00AF6AF0">
        <w:rPr>
          <w:rFonts w:ascii="Courier New" w:eastAsia="Times New Roman" w:hAnsi="Courier New" w:cs="Courier New"/>
          <w:color w:val="000000"/>
          <w:sz w:val="20"/>
          <w:szCs w:val="20"/>
        </w:rPr>
        <w:t xml:space="preserve">. </w:t>
      </w:r>
      <w:del w:id="406" w:author="Author" w:date="2023-01-16T22:30:00Z">
        <w:r w:rsidRPr="00AF6AF0">
          <w:rPr>
            <w:rFonts w:ascii="Courier New" w:eastAsia="Times New Roman" w:hAnsi="Courier New" w:cs="Courier New"/>
            <w:color w:val="000000"/>
            <w:sz w:val="20"/>
            <w:szCs w:val="20"/>
          </w:rPr>
          <w:delText xml:space="preserve">Since </w:delText>
        </w:r>
      </w:del>
      <w:ins w:id="407" w:author="Author" w:date="2023-01-16T22:30:00Z">
        <w:r w:rsidR="005D7238">
          <w:rPr>
            <w:rFonts w:ascii="Courier New" w:eastAsia="Times New Roman" w:hAnsi="Courier New" w:cs="Courier New"/>
            <w:color w:val="000000"/>
            <w:sz w:val="20"/>
            <w:szCs w:val="20"/>
          </w:rPr>
          <w:t>As</w:t>
        </w:r>
      </w:ins>
      <w:ins w:id="408" w:author="Author" w:date="2023-01-16T22:30:00Z">
        <w:r w:rsidRPr="00AF6AF0" w:rsidR="005D7238">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 xml:space="preserve">the images were </w:t>
      </w:r>
      <w:del w:id="409" w:author="Author" w:date="2023-01-16T22:30:00Z">
        <w:r w:rsidRPr="00AF6AF0">
          <w:rPr>
            <w:rFonts w:ascii="Courier New" w:eastAsia="Times New Roman" w:hAnsi="Courier New" w:cs="Courier New"/>
            <w:color w:val="000000"/>
            <w:sz w:val="20"/>
            <w:szCs w:val="20"/>
          </w:rPr>
          <w:delText xml:space="preserve">taken </w:delText>
        </w:r>
      </w:del>
      <w:ins w:id="410" w:author="Author" w:date="2023-01-16T22:30:00Z">
        <w:r w:rsidR="005D7238">
          <w:rPr>
            <w:rFonts w:ascii="Courier New" w:eastAsia="Times New Roman" w:hAnsi="Courier New" w:cs="Courier New"/>
            <w:color w:val="000000"/>
            <w:sz w:val="20"/>
            <w:szCs w:val="20"/>
          </w:rPr>
          <w:t>captured</w:t>
        </w:r>
      </w:ins>
      <w:ins w:id="411" w:author="Author" w:date="2023-01-16T22:30:00Z">
        <w:r w:rsidRPr="00AF6AF0" w:rsidR="005D7238">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in 8-bit JPEG format, the pixel values range from 0</w:t>
      </w:r>
      <w:ins w:id="412" w:author="Author" w:date="2023-01-16T22:30:00Z">
        <w:r w:rsidR="005D7238">
          <w:rPr>
            <w:rFonts w:ascii="Courier New" w:eastAsia="Times New Roman" w:hAnsi="Courier New" w:cs="Courier New"/>
            <w:color w:val="000000"/>
            <w:sz w:val="20"/>
            <w:szCs w:val="20"/>
          </w:rPr>
          <w:t>–</w:t>
        </w:r>
      </w:ins>
      <w:del w:id="413" w:author="Author" w:date="2023-01-16T22:30:00Z">
        <w:r w:rsidRPr="00AF6AF0">
          <w:rPr>
            <w:rFonts w:ascii="Courier New" w:eastAsia="Times New Roman" w:hAnsi="Courier New" w:cs="Courier New"/>
            <w:color w:val="000000"/>
            <w:sz w:val="20"/>
            <w:szCs w:val="20"/>
          </w:rPr>
          <w:delText xml:space="preserve"> to </w:delText>
        </w:r>
      </w:del>
      <w:r w:rsidRPr="00AF6AF0">
        <w:rPr>
          <w:rFonts w:ascii="Courier New" w:eastAsia="Times New Roman" w:hAnsi="Courier New" w:cs="Courier New"/>
          <w:color w:val="000000"/>
          <w:sz w:val="20"/>
          <w:szCs w:val="20"/>
        </w:rPr>
        <w:t xml:space="preserve">255. The </w:t>
      </w:r>
      <w:del w:id="414" w:author="Author">
        <w:r w:rsidRPr="00AF6AF0">
          <w:rPr>
            <w:rFonts w:ascii="Courier New" w:eastAsia="Times New Roman" w:hAnsi="Courier New" w:cs="Courier New"/>
            <w:color w:val="000000"/>
            <w:sz w:val="20"/>
            <w:szCs w:val="20"/>
          </w:rPr>
          <w:delText xml:space="preserve">right </w:delText>
        </w:r>
      </w:del>
      <w:r w:rsidRPr="00AF6AF0">
        <w:rPr>
          <w:rFonts w:ascii="Courier New" w:eastAsia="Times New Roman" w:hAnsi="Courier New" w:cs="Courier New"/>
          <w:color w:val="000000"/>
          <w:sz w:val="20"/>
          <w:szCs w:val="20"/>
        </w:rPr>
        <w:t>plot</w:t>
      </w:r>
      <w:ins w:id="415" w:author="Author">
        <w:r w:rsidR="00641FA5">
          <w:rPr>
            <w:rFonts w:ascii="Courier New" w:eastAsia="Times New Roman" w:hAnsi="Courier New" w:cs="Courier New"/>
            <w:color w:val="000000"/>
            <w:sz w:val="20"/>
            <w:szCs w:val="20"/>
          </w:rPr>
          <w:t>s on the right</w:t>
        </w:r>
      </w:ins>
      <w:r w:rsidRPr="00AF6AF0">
        <w:rPr>
          <w:rFonts w:ascii="Courier New" w:eastAsia="Times New Roman" w:hAnsi="Courier New" w:cs="Courier New"/>
          <w:color w:val="000000"/>
          <w:sz w:val="20"/>
          <w:szCs w:val="20"/>
        </w:rPr>
        <w:t xml:space="preserve"> show</w:t>
      </w:r>
      <w:del w:id="416" w:author="Author">
        <w:r w:rsidRPr="00AF6AF0">
          <w:rPr>
            <w:rFonts w:ascii="Courier New" w:eastAsia="Times New Roman" w:hAnsi="Courier New" w:cs="Courier New"/>
            <w:color w:val="000000"/>
            <w:sz w:val="20"/>
            <w:szCs w:val="20"/>
          </w:rPr>
          <w:delText>s</w:delText>
        </w:r>
      </w:del>
      <w:r w:rsidRPr="00AF6AF0">
        <w:rPr>
          <w:rFonts w:ascii="Courier New" w:eastAsia="Times New Roman" w:hAnsi="Courier New" w:cs="Courier New"/>
          <w:color w:val="000000"/>
          <w:sz w:val="20"/>
          <w:szCs w:val="20"/>
        </w:rPr>
        <w:t xml:space="preserve"> the pixel time series of </w:t>
      </w:r>
      <w:ins w:id="417" w:author="Author">
        <w:r w:rsidRPr="00AF6AF0" w:rsidR="00641FA5">
          <w:rPr>
            <w:rFonts w:ascii="Courier New" w:eastAsia="Times New Roman" w:hAnsi="Courier New" w:cs="Courier New"/>
            <w:color w:val="000000"/>
            <w:sz w:val="20"/>
            <w:szCs w:val="20"/>
          </w:rPr>
          <w:t xml:space="preserve">10 pixels </w:t>
        </w:r>
      </w:ins>
      <w:r w:rsidRPr="00AF6AF0">
        <w:rPr>
          <w:rFonts w:ascii="Courier New" w:eastAsia="Times New Roman" w:hAnsi="Courier New" w:cs="Courier New"/>
          <w:color w:val="000000"/>
          <w:sz w:val="20"/>
          <w:szCs w:val="20"/>
        </w:rPr>
        <w:t xml:space="preserve">randomly sampled </w:t>
      </w:r>
      <w:del w:id="418" w:author="Author">
        <w:r w:rsidRPr="00AF6AF0">
          <w:rPr>
            <w:rFonts w:ascii="Courier New" w:eastAsia="Times New Roman" w:hAnsi="Courier New" w:cs="Courier New"/>
            <w:color w:val="000000"/>
            <w:sz w:val="20"/>
            <w:szCs w:val="20"/>
          </w:rPr>
          <w:delText xml:space="preserve">10 pixels </w:delText>
        </w:r>
      </w:del>
      <w:r w:rsidRPr="00AF6AF0">
        <w:rPr>
          <w:rFonts w:ascii="Courier New" w:eastAsia="Times New Roman" w:hAnsi="Courier New" w:cs="Courier New"/>
          <w:color w:val="000000"/>
          <w:sz w:val="20"/>
          <w:szCs w:val="20"/>
        </w:rPr>
        <w:t xml:space="preserve">for each class. Each line represents a pixel's value (Red, Green, or Blue, shown as the line color) sampled from manually annotated vegetation polygons that were used to train the vegetation classifier (see </w:t>
      </w:r>
      <w:r w:rsidRPr="00AF6AF0">
        <w:rPr>
          <w:rFonts w:ascii="Courier New" w:eastAsia="Times New Roman" w:hAnsi="Courier New" w:cs="Courier New"/>
          <w:color w:val="800000"/>
          <w:sz w:val="20"/>
          <w:szCs w:val="20"/>
        </w:rPr>
        <w:t>\ref</w:t>
      </w:r>
      <w:r w:rsidRPr="00AF6AF0">
        <w:rPr>
          <w:rFonts w:ascii="Courier New" w:eastAsia="Times New Roman" w:hAnsi="Courier New" w:cs="Courier New"/>
          <w:color w:val="000000"/>
          <w:sz w:val="20"/>
          <w:szCs w:val="20"/>
        </w:rPr>
        <w:t xml:space="preserve">{dataset-preparation} for more detail). </w:t>
      </w:r>
      <w:del w:id="419" w:author="Author" w:date="2023-01-16T22:30:00Z">
        <w:r w:rsidRPr="00AF6AF0">
          <w:rPr>
            <w:rFonts w:ascii="Courier New" w:eastAsia="Times New Roman" w:hAnsi="Courier New" w:cs="Courier New"/>
            <w:color w:val="000000"/>
            <w:sz w:val="20"/>
            <w:szCs w:val="20"/>
          </w:rPr>
          <w:delText xml:space="preserve"> </w:delText>
        </w:r>
      </w:del>
      <w:r w:rsidRPr="00AF6AF0">
        <w:rPr>
          <w:rFonts w:ascii="Courier New" w:eastAsia="Times New Roman" w:hAnsi="Courier New" w:cs="Courier New"/>
          <w:color w:val="000000"/>
          <w:sz w:val="20"/>
          <w:szCs w:val="20"/>
        </w:rPr>
        <w:t>Such pixel time series reflect</w:t>
      </w:r>
      <w:del w:id="420" w:author="Author">
        <w:r w:rsidRPr="00AF6AF0">
          <w:rPr>
            <w:rFonts w:ascii="Courier New" w:eastAsia="Times New Roman" w:hAnsi="Courier New" w:cs="Courier New"/>
            <w:color w:val="000000"/>
            <w:sz w:val="20"/>
            <w:szCs w:val="20"/>
          </w:rPr>
          <w:delText>s</w:delText>
        </w:r>
      </w:del>
      <w:r w:rsidRPr="00AF6AF0">
        <w:rPr>
          <w:rFonts w:ascii="Courier New" w:eastAsia="Times New Roman" w:hAnsi="Courier New" w:cs="Courier New"/>
          <w:color w:val="000000"/>
          <w:sz w:val="20"/>
          <w:szCs w:val="20"/>
        </w:rPr>
        <w:t xml:space="preserve"> the </w:t>
      </w:r>
      <w:del w:id="421" w:author="Author">
        <w:r w:rsidRPr="00AF6AF0">
          <w:rPr>
            <w:rFonts w:ascii="Courier New" w:eastAsia="Times New Roman" w:hAnsi="Courier New" w:cs="Courier New"/>
            <w:color w:val="000000"/>
            <w:sz w:val="20"/>
            <w:szCs w:val="20"/>
          </w:rPr>
          <w:delText>autumn</w:delText>
        </w:r>
      </w:del>
      <w:ins w:id="422" w:author="Author">
        <w:r w:rsidR="008D5519">
          <w:rPr>
            <w:rFonts w:ascii="Courier New" w:eastAsia="Times New Roman" w:hAnsi="Courier New" w:cs="Courier New"/>
            <w:color w:val="000000"/>
            <w:sz w:val="20"/>
            <w:szCs w:val="20"/>
          </w:rPr>
          <w:t>fall</w:t>
        </w:r>
      </w:ins>
      <w:r w:rsidRPr="00AF6AF0">
        <w:rPr>
          <w:rFonts w:ascii="Courier New" w:eastAsia="Times New Roman" w:hAnsi="Courier New" w:cs="Courier New"/>
          <w:color w:val="000000"/>
          <w:sz w:val="20"/>
          <w:szCs w:val="20"/>
        </w:rPr>
        <w:t xml:space="preserve"> phenology of the vegetation and </w:t>
      </w:r>
      <w:del w:id="423" w:author="Author">
        <w:r w:rsidRPr="00AF6AF0">
          <w:rPr>
            <w:rFonts w:ascii="Courier New" w:eastAsia="Times New Roman" w:hAnsi="Courier New" w:cs="Courier New"/>
            <w:color w:val="000000"/>
            <w:sz w:val="20"/>
            <w:szCs w:val="20"/>
          </w:rPr>
          <w:delText xml:space="preserve">varies </w:delText>
        </w:r>
      </w:del>
      <w:ins w:id="424" w:author="Author">
        <w:r w:rsidRPr="00AF6AF0" w:rsidR="00641FA5">
          <w:rPr>
            <w:rFonts w:ascii="Courier New" w:eastAsia="Times New Roman" w:hAnsi="Courier New" w:cs="Courier New"/>
            <w:color w:val="000000"/>
            <w:sz w:val="20"/>
            <w:szCs w:val="20"/>
          </w:rPr>
          <w:t>var</w:t>
        </w:r>
      </w:ins>
      <w:ins w:id="425" w:author="Author">
        <w:r w:rsidR="00641FA5">
          <w:rPr>
            <w:rFonts w:ascii="Courier New" w:eastAsia="Times New Roman" w:hAnsi="Courier New" w:cs="Courier New"/>
            <w:color w:val="000000"/>
            <w:sz w:val="20"/>
            <w:szCs w:val="20"/>
          </w:rPr>
          <w:t>y</w:t>
        </w:r>
      </w:ins>
      <w:ins w:id="426" w:author="Author">
        <w:r w:rsidRPr="00AF6AF0" w:rsidR="00641FA5">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 xml:space="preserve">among vegetation classes. For example, the high Red values on Maple and Rowans show the </w:t>
      </w:r>
      <w:del w:id="427" w:author="Author">
        <w:r w:rsidRPr="00AF6AF0">
          <w:rPr>
            <w:rFonts w:ascii="Courier New" w:eastAsia="Times New Roman" w:hAnsi="Courier New" w:cs="Courier New"/>
            <w:color w:val="000000"/>
            <w:sz w:val="20"/>
            <w:szCs w:val="20"/>
          </w:rPr>
          <w:delText>autumn</w:delText>
        </w:r>
      </w:del>
      <w:ins w:id="428" w:author="Author">
        <w:r w:rsidR="008D5519">
          <w:rPr>
            <w:rFonts w:ascii="Courier New" w:eastAsia="Times New Roman" w:hAnsi="Courier New" w:cs="Courier New"/>
            <w:color w:val="000000"/>
            <w:sz w:val="20"/>
            <w:szCs w:val="20"/>
          </w:rPr>
          <w:t>fall</w:t>
        </w:r>
      </w:ins>
      <w:r w:rsidRPr="00AF6AF0">
        <w:rPr>
          <w:rFonts w:ascii="Courier New" w:eastAsia="Times New Roman" w:hAnsi="Courier New" w:cs="Courier New"/>
          <w:color w:val="000000"/>
          <w:sz w:val="20"/>
          <w:szCs w:val="20"/>
        </w:rPr>
        <w:t xml:space="preserve"> foliage. On the other hand, evergreen vegetation, such as Dwarf </w:t>
      </w:r>
      <w:ins w:id="429" w:author="Author">
        <w:r w:rsidR="00180AA4">
          <w:rPr>
            <w:rFonts w:ascii="Courier New" w:eastAsia="Times New Roman" w:hAnsi="Courier New" w:cs="Courier New"/>
            <w:color w:val="000000"/>
            <w:sz w:val="20"/>
            <w:szCs w:val="20"/>
          </w:rPr>
          <w:t>b</w:t>
        </w:r>
      </w:ins>
      <w:del w:id="430" w:author="Author">
        <w:r w:rsidRPr="00AF6AF0">
          <w:rPr>
            <w:rFonts w:ascii="Courier New" w:eastAsia="Times New Roman" w:hAnsi="Courier New" w:cs="Courier New"/>
            <w:color w:val="000000"/>
            <w:sz w:val="20"/>
            <w:szCs w:val="20"/>
          </w:rPr>
          <w:delText>B</w:delText>
        </w:r>
      </w:del>
      <w:r w:rsidRPr="00AF6AF0">
        <w:rPr>
          <w:rFonts w:ascii="Courier New" w:eastAsia="Times New Roman" w:hAnsi="Courier New" w:cs="Courier New"/>
          <w:color w:val="000000"/>
          <w:sz w:val="20"/>
          <w:szCs w:val="20"/>
        </w:rPr>
        <w:t xml:space="preserve">amboo and Dwarf </w:t>
      </w:r>
      <w:ins w:id="431" w:author="Author">
        <w:r w:rsidR="00180AA4">
          <w:rPr>
            <w:rFonts w:ascii="Courier New" w:eastAsia="Times New Roman" w:hAnsi="Courier New" w:cs="Courier New"/>
            <w:color w:val="000000"/>
            <w:sz w:val="20"/>
            <w:szCs w:val="20"/>
          </w:rPr>
          <w:t>p</w:t>
        </w:r>
      </w:ins>
      <w:del w:id="432" w:author="Author">
        <w:r w:rsidRPr="00AF6AF0">
          <w:rPr>
            <w:rFonts w:ascii="Courier New" w:eastAsia="Times New Roman" w:hAnsi="Courier New" w:cs="Courier New"/>
            <w:color w:val="000000"/>
            <w:sz w:val="20"/>
            <w:szCs w:val="20"/>
          </w:rPr>
          <w:delText>P</w:delText>
        </w:r>
      </w:del>
      <w:r w:rsidRPr="00AF6AF0">
        <w:rPr>
          <w:rFonts w:ascii="Courier New" w:eastAsia="Times New Roman" w:hAnsi="Courier New" w:cs="Courier New"/>
          <w:color w:val="000000"/>
          <w:sz w:val="20"/>
          <w:szCs w:val="20"/>
        </w:rPr>
        <w:t>ine, show flat patterns in pixel values.}</w:t>
      </w:r>
      <w:r w:rsidRPr="00AF6AF0">
        <w:rPr>
          <w:rFonts w:ascii="Courier New" w:eastAsia="Times New Roman" w:hAnsi="Courier New" w:cs="Courier New"/>
          <w:b/>
          <w:bCs/>
          <w:color w:val="0000CC"/>
          <w:sz w:val="20"/>
          <w:szCs w:val="20"/>
        </w:rPr>
        <w:t>\label{fig:pixtimeseries}</w:t>
      </w:r>
    </w:p>
    <w:p w:rsidR="00AF6AF0" w:rsidRPr="00AF6AF0" w:rsidP="00AF6AF0" w14:paraId="10E31B6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\end</w:t>
      </w:r>
      <w:r w:rsidRPr="00AF6AF0">
        <w:rPr>
          <w:rFonts w:ascii="Courier New" w:eastAsia="Times New Roman" w:hAnsi="Courier New" w:cs="Courier New"/>
          <w:color w:val="000000"/>
          <w:sz w:val="20"/>
          <w:szCs w:val="20"/>
        </w:rPr>
        <w:t>{figure}</w:t>
      </w:r>
    </w:p>
    <w:p w:rsidR="00AF6AF0" w:rsidRPr="00AF6AF0" w:rsidP="00AF6AF0" w14:paraId="739F7CA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487E405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\hypertarget</w:t>
      </w:r>
      <w:r w:rsidRPr="00AF6AF0">
        <w:rPr>
          <w:rFonts w:ascii="Courier New" w:eastAsia="Times New Roman" w:hAnsi="Courier New" w:cs="Courier New"/>
          <w:color w:val="000000"/>
          <w:sz w:val="20"/>
          <w:szCs w:val="20"/>
        </w:rPr>
        <w:t>{vegetation-classification}{</w:t>
      </w:r>
      <w:r w:rsidRPr="00AF6AF0">
        <w:rPr>
          <w:rFonts w:ascii="Courier New" w:eastAsia="Times New Roman" w:hAnsi="Courier New" w:cs="Courier New"/>
          <w:color w:val="606060"/>
          <w:sz w:val="20"/>
          <w:szCs w:val="20"/>
        </w:rPr>
        <w:t>%</w:t>
      </w:r>
    </w:p>
    <w:p w:rsidR="00AF6AF0" w:rsidRPr="00AF6AF0" w:rsidP="00AF6AF0" w14:paraId="2E77985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\subsection{Vegetation classification}\label{vegetation-classification}</w:t>
      </w:r>
      <w:r w:rsidRPr="00AF6AF0">
        <w:rPr>
          <w:rFonts w:ascii="Courier New" w:eastAsia="Times New Roman" w:hAnsi="Courier New" w:cs="Courier New"/>
          <w:color w:val="000000"/>
          <w:sz w:val="20"/>
          <w:szCs w:val="20"/>
        </w:rPr>
        <w:t>}</w:t>
      </w:r>
    </w:p>
    <w:p w:rsidR="00AF6AF0" w:rsidRPr="00AF6AF0" w:rsidP="00AF6AF0" w14:paraId="3D1BD45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6FADD0D0" w14:textId="3457B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After </w:t>
      </w:r>
      <w:del w:id="433"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 xml:space="preserve">image-to-image alignment, we </w:t>
      </w:r>
      <w:commentRangeStart w:id="434"/>
      <w:r w:rsidRPr="00AF6AF0">
        <w:rPr>
          <w:rFonts w:ascii="Courier New" w:eastAsia="Times New Roman" w:hAnsi="Courier New" w:cs="Courier New"/>
          <w:color w:val="000000"/>
          <w:sz w:val="20"/>
          <w:szCs w:val="20"/>
        </w:rPr>
        <w:t>stuck</w:t>
      </w:r>
      <w:commentRangeEnd w:id="434"/>
      <w:r w:rsidR="00180AA4">
        <w:rPr>
          <w:rStyle w:val="CommentReference"/>
        </w:rPr>
        <w:commentReference w:id="434"/>
      </w:r>
      <w:r w:rsidRPr="00AF6AF0">
        <w:rPr>
          <w:rFonts w:ascii="Courier New" w:eastAsia="Times New Roman" w:hAnsi="Courier New" w:cs="Courier New"/>
          <w:color w:val="000000"/>
          <w:sz w:val="20"/>
          <w:szCs w:val="20"/>
        </w:rPr>
        <w:t xml:space="preserve"> the images and extracted a time series of pixel values (Red, Green, and Blue, see Fig. </w:t>
      </w:r>
      <w:r w:rsidRPr="00AF6AF0">
        <w:rPr>
          <w:rFonts w:ascii="Courier New" w:eastAsia="Times New Roman" w:hAnsi="Courier New" w:cs="Courier New"/>
          <w:color w:val="800000"/>
          <w:sz w:val="20"/>
          <w:szCs w:val="20"/>
        </w:rPr>
        <w:t>\ref</w:t>
      </w:r>
      <w:r w:rsidRPr="00AF6AF0">
        <w:rPr>
          <w:rFonts w:ascii="Courier New" w:eastAsia="Times New Roman" w:hAnsi="Courier New" w:cs="Courier New"/>
          <w:color w:val="000000"/>
          <w:sz w:val="20"/>
          <w:szCs w:val="20"/>
        </w:rPr>
        <w:t xml:space="preserve">{fig:pixtimeseries}) for each pixel. Such </w:t>
      </w:r>
      <w:r>
        <w:rPr>
          <w:rFonts w:ascii="Courier New" w:eastAsia="Times New Roman" w:hAnsi="Courier New" w:cs="Courier New"/>
          <w:color w:val="000000"/>
          <w:sz w:val="20"/>
          <w:szCs w:val="20"/>
        </w:rPr>
        <w:t>pixel time series reflect the temporal patterns of leaf color</w:t>
      </w:r>
      <w:r w:rsidRPr="00AF6AF0">
        <w:rPr>
          <w:rFonts w:ascii="Courier New" w:eastAsia="Times New Roman" w:hAnsi="Courier New" w:cs="Courier New"/>
          <w:color w:val="000000"/>
          <w:sz w:val="20"/>
          <w:szCs w:val="20"/>
        </w:rPr>
        <w:t>s that vary among species. For example, Rowans (</w:t>
      </w:r>
      <w:r w:rsidRPr="00AF6AF0">
        <w:rPr>
          <w:rFonts w:ascii="Courier New" w:eastAsia="Times New Roman" w:hAnsi="Courier New" w:cs="Courier New"/>
          <w:color w:val="800000"/>
          <w:sz w:val="20"/>
          <w:szCs w:val="20"/>
        </w:rPr>
        <w:t>\emph</w:t>
      </w:r>
      <w:r w:rsidRPr="00AF6AF0">
        <w:rPr>
          <w:rFonts w:ascii="Courier New" w:eastAsia="Times New Roman" w:hAnsi="Courier New" w:cs="Courier New"/>
          <w:color w:val="000000"/>
          <w:sz w:val="20"/>
          <w:szCs w:val="20"/>
        </w:rPr>
        <w:t>{Sorbus sambucifolia, Sorbus matsumurana}), which turn</w:t>
      </w:r>
      <w:r>
        <w:rPr>
          <w:rFonts w:ascii="Courier New" w:eastAsia="Times New Roman" w:hAnsi="Courier New" w:cs="Courier New"/>
          <w:color w:val="000000"/>
          <w:sz w:val="20"/>
          <w:szCs w:val="20"/>
        </w:rPr>
        <w:t xml:space="preserve"> red in</w:t>
      </w:r>
      <w:ins w:id="435" w:author="Author">
        <w:r w:rsidR="008D5519">
          <w:rPr>
            <w:rFonts w:ascii="Courier New" w:eastAsia="Times New Roman" w:hAnsi="Courier New" w:cs="Courier New"/>
            <w:color w:val="000000"/>
            <w:sz w:val="20"/>
            <w:szCs w:val="20"/>
          </w:rPr>
          <w:t xml:space="preserve"> the</w:t>
        </w:r>
      </w:ins>
      <w:r>
        <w:rPr>
          <w:rFonts w:ascii="Courier New" w:eastAsia="Times New Roman" w:hAnsi="Courier New" w:cs="Courier New"/>
          <w:color w:val="000000"/>
          <w:sz w:val="20"/>
          <w:szCs w:val="20"/>
        </w:rPr>
        <w:t xml:space="preserve"> </w:t>
      </w:r>
      <w:del w:id="436" w:author="Author">
        <w:r>
          <w:rPr>
            <w:rFonts w:ascii="Courier New" w:eastAsia="Times New Roman" w:hAnsi="Courier New" w:cs="Courier New"/>
            <w:color w:val="000000"/>
            <w:sz w:val="20"/>
            <w:szCs w:val="20"/>
          </w:rPr>
          <w:delText>autumn</w:delText>
        </w:r>
      </w:del>
      <w:ins w:id="437" w:author="Author">
        <w:r w:rsidR="008D5519">
          <w:rPr>
            <w:rFonts w:ascii="Courier New" w:eastAsia="Times New Roman" w:hAnsi="Courier New" w:cs="Courier New"/>
            <w:color w:val="000000"/>
            <w:sz w:val="20"/>
            <w:szCs w:val="20"/>
          </w:rPr>
          <w:t>fall</w:t>
        </w:r>
      </w:ins>
      <w:r>
        <w:rPr>
          <w:rFonts w:ascii="Courier New" w:eastAsia="Times New Roman" w:hAnsi="Courier New" w:cs="Courier New"/>
          <w:color w:val="000000"/>
          <w:sz w:val="20"/>
          <w:szCs w:val="20"/>
        </w:rPr>
        <w:t xml:space="preserve">, </w:t>
      </w:r>
      <w:ins w:id="438" w:author="Author">
        <w:r w:rsidRPr="00AF6AF0">
          <w:rPr>
            <w:rFonts w:ascii="Courier New" w:eastAsia="Times New Roman" w:hAnsi="Courier New" w:cs="Courier New"/>
            <w:color w:val="000000"/>
            <w:sz w:val="20"/>
            <w:szCs w:val="20"/>
          </w:rPr>
          <w:t>exhibited</w:t>
        </w:r>
      </w:ins>
      <w:del w:id="439" w:author="Author">
        <w:r w:rsidRPr="00AF6AF0">
          <w:rPr>
            <w:rFonts w:ascii="Courier New" w:eastAsia="Times New Roman" w:hAnsi="Courier New" w:cs="Courier New"/>
            <w:color w:val="000000"/>
            <w:sz w:val="20"/>
            <w:szCs w:val="20"/>
          </w:rPr>
          <w:delText>show</w:delText>
        </w:r>
      </w:del>
      <w:r w:rsidRPr="00AF6AF0">
        <w:rPr>
          <w:rFonts w:ascii="Courier New" w:eastAsia="Times New Roman" w:hAnsi="Courier New" w:cs="Courier New"/>
          <w:color w:val="000000"/>
          <w:sz w:val="20"/>
          <w:szCs w:val="20"/>
        </w:rPr>
        <w:t xml:space="preserve"> high Red values at the end of September. Maple (</w:t>
      </w:r>
      <w:r w:rsidRPr="00AF6AF0">
        <w:rPr>
          <w:rFonts w:ascii="Courier New" w:eastAsia="Times New Roman" w:hAnsi="Courier New" w:cs="Courier New"/>
          <w:color w:val="800000"/>
          <w:sz w:val="20"/>
          <w:szCs w:val="20"/>
        </w:rPr>
        <w:t>\emph</w:t>
      </w:r>
      <w:r w:rsidRPr="00AF6AF0">
        <w:rPr>
          <w:rFonts w:ascii="Courier New" w:eastAsia="Times New Roman" w:hAnsi="Courier New" w:cs="Courier New"/>
          <w:color w:val="000000"/>
          <w:sz w:val="20"/>
          <w:szCs w:val="20"/>
        </w:rPr>
        <w:t xml:space="preserve">{Acer tschonoskii}), which turns yellow to orange and red in </w:t>
      </w:r>
      <w:ins w:id="440" w:author="Author">
        <w:r w:rsidR="008D5519">
          <w:rPr>
            <w:rFonts w:ascii="Courier New" w:eastAsia="Times New Roman" w:hAnsi="Courier New" w:cs="Courier New"/>
            <w:color w:val="000000"/>
            <w:sz w:val="20"/>
            <w:szCs w:val="20"/>
          </w:rPr>
          <w:t xml:space="preserve">the </w:t>
        </w:r>
      </w:ins>
      <w:del w:id="441" w:author="Author">
        <w:r w:rsidRPr="00AF6AF0">
          <w:rPr>
            <w:rFonts w:ascii="Courier New" w:eastAsia="Times New Roman" w:hAnsi="Courier New" w:cs="Courier New"/>
            <w:color w:val="000000"/>
            <w:sz w:val="20"/>
            <w:szCs w:val="20"/>
          </w:rPr>
          <w:delText>autumn</w:delText>
        </w:r>
      </w:del>
      <w:ins w:id="442" w:author="Author">
        <w:r w:rsidR="008D5519">
          <w:rPr>
            <w:rFonts w:ascii="Courier New" w:eastAsia="Times New Roman" w:hAnsi="Courier New" w:cs="Courier New"/>
            <w:color w:val="000000"/>
            <w:sz w:val="20"/>
            <w:szCs w:val="20"/>
          </w:rPr>
          <w:t>fall</w:t>
        </w:r>
      </w:ins>
      <w:r w:rsidRPr="00AF6AF0">
        <w:rPr>
          <w:rFonts w:ascii="Courier New" w:eastAsia="Times New Roman" w:hAnsi="Courier New" w:cs="Courier New"/>
          <w:color w:val="000000"/>
          <w:sz w:val="20"/>
          <w:szCs w:val="20"/>
        </w:rPr>
        <w:t>, also has high Red values in September</w:t>
      </w:r>
      <w:ins w:id="443" w:author="Author">
        <w:del w:id="444" w:author="Author">
          <w:r>
            <w:rPr>
              <w:rFonts w:ascii="Courier New" w:eastAsia="Times New Roman" w:hAnsi="Courier New" w:cs="Courier New"/>
              <w:color w:val="000000"/>
              <w:sz w:val="20"/>
              <w:szCs w:val="20"/>
            </w:rPr>
            <w:delText>,</w:delText>
          </w:r>
        </w:del>
      </w:ins>
      <w:r>
        <w:rPr>
          <w:rFonts w:ascii="Courier New" w:eastAsia="Times New Roman" w:hAnsi="Courier New" w:cs="Courier New"/>
          <w:color w:val="000000"/>
          <w:sz w:val="20"/>
          <w:szCs w:val="20"/>
        </w:rPr>
        <w:t xml:space="preserve"> but </w:t>
      </w:r>
      <w:del w:id="445" w:author="Author">
        <w:r w:rsidRPr="00AF6AF0">
          <w:rPr>
            <w:rFonts w:ascii="Courier New" w:eastAsia="Times New Roman" w:hAnsi="Courier New" w:cs="Courier New"/>
            <w:color w:val="000000"/>
            <w:sz w:val="20"/>
            <w:szCs w:val="20"/>
          </w:rPr>
          <w:delText xml:space="preserve">it </w:delText>
        </w:r>
      </w:del>
      <w:del w:id="446" w:author="Author" w:date="2023-01-16T22:31:00Z">
        <w:r w:rsidRPr="00AF6AF0">
          <w:rPr>
            <w:rFonts w:ascii="Courier New" w:eastAsia="Times New Roman" w:hAnsi="Courier New" w:cs="Courier New"/>
            <w:color w:val="000000"/>
            <w:sz w:val="20"/>
            <w:szCs w:val="20"/>
          </w:rPr>
          <w:delText>has</w:delText>
        </w:r>
      </w:del>
      <w:ins w:id="447" w:author="Author" w:date="2023-01-16T22:31:00Z">
        <w:r w:rsidR="005D7238">
          <w:rPr>
            <w:rFonts w:ascii="Courier New" w:eastAsia="Times New Roman" w:hAnsi="Courier New" w:cs="Courier New"/>
            <w:color w:val="000000"/>
            <w:sz w:val="20"/>
            <w:szCs w:val="20"/>
          </w:rPr>
          <w:t>with</w:t>
        </w:r>
      </w:ins>
      <w:r w:rsidRPr="00AF6AF0">
        <w:rPr>
          <w:rFonts w:ascii="Courier New" w:eastAsia="Times New Roman" w:hAnsi="Courier New" w:cs="Courier New"/>
          <w:color w:val="000000"/>
          <w:sz w:val="20"/>
          <w:szCs w:val="20"/>
        </w:rPr>
        <w:t xml:space="preserve"> two peaks. This </w:t>
      </w:r>
      <w:del w:id="448" w:author="Author" w:date="2023-01-16T22:31:00Z">
        <w:r w:rsidRPr="00AF6AF0">
          <w:rPr>
            <w:rFonts w:ascii="Courier New" w:eastAsia="Times New Roman" w:hAnsi="Courier New" w:cs="Courier New"/>
            <w:color w:val="000000"/>
            <w:sz w:val="20"/>
            <w:szCs w:val="20"/>
          </w:rPr>
          <w:delText xml:space="preserve">means </w:delText>
        </w:r>
      </w:del>
      <w:ins w:id="449" w:author="Author" w:date="2023-01-16T22:31:00Z">
        <w:r w:rsidR="005D7238">
          <w:rPr>
            <w:rFonts w:ascii="Courier New" w:eastAsia="Times New Roman" w:hAnsi="Courier New" w:cs="Courier New"/>
            <w:color w:val="000000"/>
            <w:sz w:val="20"/>
            <w:szCs w:val="20"/>
          </w:rPr>
          <w:t>implies</w:t>
        </w:r>
      </w:ins>
      <w:ins w:id="450" w:author="Author" w:date="2023-01-16T22:31:00Z">
        <w:r w:rsidRPr="00AF6AF0" w:rsidR="005D7238">
          <w:rPr>
            <w:rFonts w:ascii="Courier New" w:eastAsia="Times New Roman" w:hAnsi="Courier New" w:cs="Courier New"/>
            <w:color w:val="000000"/>
            <w:sz w:val="20"/>
            <w:szCs w:val="20"/>
          </w:rPr>
          <w:t xml:space="preserve"> </w:t>
        </w:r>
      </w:ins>
      <w:ins w:id="451" w:author="Author">
        <w:r>
          <w:rPr>
            <w:rFonts w:ascii="Courier New" w:eastAsia="Times New Roman" w:hAnsi="Courier New" w:cs="Courier New"/>
            <w:color w:val="000000"/>
            <w:sz w:val="20"/>
            <w:szCs w:val="20"/>
          </w:rPr>
          <w:t xml:space="preserve">that </w:t>
        </w:r>
      </w:ins>
      <w:r w:rsidRPr="00AF6AF0">
        <w:rPr>
          <w:rFonts w:ascii="Courier New" w:eastAsia="Times New Roman" w:hAnsi="Courier New" w:cs="Courier New"/>
          <w:color w:val="000000"/>
          <w:sz w:val="20"/>
          <w:szCs w:val="20"/>
        </w:rPr>
        <w:t xml:space="preserve">Maple has intra-species variation in the timing of </w:t>
      </w:r>
      <w:del w:id="452" w:author="Author">
        <w:r w:rsidRPr="00AF6AF0">
          <w:rPr>
            <w:rFonts w:ascii="Courier New" w:eastAsia="Times New Roman" w:hAnsi="Courier New" w:cs="Courier New"/>
            <w:color w:val="000000"/>
            <w:sz w:val="20"/>
            <w:szCs w:val="20"/>
          </w:rPr>
          <w:delText>autumn</w:delText>
        </w:r>
      </w:del>
      <w:ins w:id="453" w:author="Author">
        <w:r w:rsidR="008D5519">
          <w:rPr>
            <w:rFonts w:ascii="Courier New" w:eastAsia="Times New Roman" w:hAnsi="Courier New" w:cs="Courier New"/>
            <w:color w:val="000000"/>
            <w:sz w:val="20"/>
            <w:szCs w:val="20"/>
          </w:rPr>
          <w:t>fall</w:t>
        </w:r>
      </w:ins>
      <w:r w:rsidRPr="00AF6AF0">
        <w:rPr>
          <w:rFonts w:ascii="Courier New" w:eastAsia="Times New Roman" w:hAnsi="Courier New" w:cs="Courier New"/>
          <w:color w:val="000000"/>
          <w:sz w:val="20"/>
          <w:szCs w:val="20"/>
        </w:rPr>
        <w:t xml:space="preserve"> foliage. </w:t>
      </w:r>
      <w:del w:id="454" w:author="Author" w:date="2023-01-16T22:31:00Z">
        <w:r w:rsidRPr="00AF6AF0">
          <w:rPr>
            <w:rFonts w:ascii="Courier New" w:eastAsia="Times New Roman" w:hAnsi="Courier New" w:cs="Courier New"/>
            <w:color w:val="000000"/>
            <w:sz w:val="20"/>
            <w:szCs w:val="20"/>
          </w:rPr>
          <w:delText xml:space="preserve">Because </w:delText>
        </w:r>
      </w:del>
      <w:ins w:id="455" w:author="Author" w:date="2023-01-16T22:31:00Z">
        <w:r w:rsidR="005D7238">
          <w:rPr>
            <w:rFonts w:ascii="Courier New" w:eastAsia="Times New Roman" w:hAnsi="Courier New" w:cs="Courier New"/>
            <w:color w:val="000000"/>
            <w:sz w:val="20"/>
            <w:szCs w:val="20"/>
          </w:rPr>
          <w:t>As</w:t>
        </w:r>
      </w:ins>
      <w:ins w:id="456" w:author="Author" w:date="2023-01-16T22:31:00Z">
        <w:r w:rsidRPr="00AF6AF0" w:rsidR="005D7238">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 xml:space="preserve">deciduous plants </w:t>
      </w:r>
      <w:ins w:id="457" w:author="Author">
        <w:r w:rsidR="00180AA4">
          <w:rPr>
            <w:rFonts w:ascii="Courier New" w:eastAsia="Times New Roman" w:hAnsi="Courier New" w:cs="Courier New"/>
            <w:color w:val="000000"/>
            <w:sz w:val="20"/>
            <w:szCs w:val="20"/>
          </w:rPr>
          <w:t xml:space="preserve">show great interspecific variation </w:t>
        </w:r>
      </w:ins>
      <w:ins w:id="458" w:author="Author">
        <w:del w:id="459" w:author="Author">
          <w:r w:rsidRPr="00AF6AF0">
            <w:rPr>
              <w:rFonts w:ascii="Courier New" w:eastAsia="Times New Roman" w:hAnsi="Courier New" w:cs="Courier New"/>
              <w:color w:val="000000"/>
              <w:sz w:val="20"/>
              <w:szCs w:val="20"/>
            </w:rPr>
            <w:delText>differ greatly</w:delText>
          </w:r>
        </w:del>
      </w:ins>
      <w:del w:id="460" w:author="Author">
        <w:r w:rsidRPr="00AF6AF0">
          <w:rPr>
            <w:rFonts w:ascii="Courier New" w:eastAsia="Times New Roman" w:hAnsi="Courier New" w:cs="Courier New"/>
            <w:color w:val="000000"/>
            <w:sz w:val="20"/>
            <w:szCs w:val="20"/>
          </w:rPr>
          <w:delText xml:space="preserve">have great differences </w:delText>
        </w:r>
      </w:del>
      <w:r w:rsidRPr="00AF6AF0">
        <w:rPr>
          <w:rFonts w:ascii="Courier New" w:eastAsia="Times New Roman" w:hAnsi="Courier New" w:cs="Courier New"/>
          <w:color w:val="000000"/>
          <w:sz w:val="20"/>
          <w:szCs w:val="20"/>
        </w:rPr>
        <w:t xml:space="preserve">in </w:t>
      </w:r>
      <w:del w:id="461" w:author="Author">
        <w:r w:rsidRPr="00AF6AF0">
          <w:rPr>
            <w:rFonts w:ascii="Courier New" w:eastAsia="Times New Roman" w:hAnsi="Courier New" w:cs="Courier New"/>
            <w:color w:val="000000"/>
            <w:sz w:val="20"/>
            <w:szCs w:val="20"/>
          </w:rPr>
          <w:delText>autumn</w:delText>
        </w:r>
      </w:del>
      <w:ins w:id="462" w:author="Author">
        <w:r w:rsidR="008D5519">
          <w:rPr>
            <w:rFonts w:ascii="Courier New" w:eastAsia="Times New Roman" w:hAnsi="Courier New" w:cs="Courier New"/>
            <w:color w:val="000000"/>
            <w:sz w:val="20"/>
            <w:szCs w:val="20"/>
          </w:rPr>
          <w:t>fall</w:t>
        </w:r>
      </w:ins>
      <w:r w:rsidRPr="00AF6AF0">
        <w:rPr>
          <w:rFonts w:ascii="Courier New" w:eastAsia="Times New Roman" w:hAnsi="Courier New" w:cs="Courier New"/>
          <w:color w:val="000000"/>
          <w:sz w:val="20"/>
          <w:szCs w:val="20"/>
        </w:rPr>
        <w:t xml:space="preserve"> leaf phenology</w:t>
      </w:r>
      <w:del w:id="463" w:author="Author">
        <w:r w:rsidRPr="00AF6AF0">
          <w:rPr>
            <w:rFonts w:ascii="Courier New" w:eastAsia="Times New Roman" w:hAnsi="Courier New" w:cs="Courier New"/>
            <w:color w:val="000000"/>
            <w:sz w:val="20"/>
            <w:szCs w:val="20"/>
          </w:rPr>
          <w:delText xml:space="preserve"> among species</w:delText>
        </w:r>
      </w:del>
      <w:r w:rsidRPr="00AF6AF0">
        <w:rPr>
          <w:rFonts w:ascii="Courier New" w:eastAsia="Times New Roman" w:hAnsi="Courier New" w:cs="Courier New"/>
          <w:color w:val="000000"/>
          <w:sz w:val="20"/>
          <w:szCs w:val="20"/>
        </w:rPr>
        <w:t>, researchers have used th</w:t>
      </w:r>
      <w:ins w:id="464" w:author="Author">
        <w:r w:rsidRPr="00AF6AF0">
          <w:rPr>
            <w:rFonts w:ascii="Courier New" w:eastAsia="Times New Roman" w:hAnsi="Courier New" w:cs="Courier New"/>
            <w:color w:val="000000"/>
            <w:sz w:val="20"/>
            <w:szCs w:val="20"/>
          </w:rPr>
          <w:t>is</w:t>
        </w:r>
      </w:ins>
      <w:del w:id="465" w:author="Author">
        <w:r w:rsidRPr="00AF6AF0">
          <w:rPr>
            <w:rFonts w:ascii="Courier New" w:eastAsia="Times New Roman" w:hAnsi="Courier New" w:cs="Courier New"/>
            <w:color w:val="000000"/>
            <w:sz w:val="20"/>
            <w:szCs w:val="20"/>
          </w:rPr>
          <w:delText>at</w:delText>
        </w:r>
      </w:del>
      <w:r w:rsidRPr="00AF6AF0">
        <w:rPr>
          <w:rFonts w:ascii="Courier New" w:eastAsia="Times New Roman" w:hAnsi="Courier New" w:cs="Courier New"/>
          <w:color w:val="000000"/>
          <w:sz w:val="20"/>
          <w:szCs w:val="20"/>
        </w:rPr>
        <w:t xml:space="preserve"> information </w:t>
      </w:r>
      <w:ins w:id="466" w:author="Author">
        <w:r w:rsidR="007B7E08">
          <w:rPr>
            <w:rFonts w:ascii="Courier New" w:eastAsia="Times New Roman" w:hAnsi="Courier New" w:cs="Courier New"/>
            <w:color w:val="000000"/>
            <w:sz w:val="20"/>
            <w:szCs w:val="20"/>
          </w:rPr>
          <w:t xml:space="preserve">together with satellite imagery </w:t>
        </w:r>
      </w:ins>
      <w:r w:rsidRPr="00AF6AF0">
        <w:rPr>
          <w:rFonts w:ascii="Courier New" w:eastAsia="Times New Roman" w:hAnsi="Courier New" w:cs="Courier New"/>
          <w:color w:val="000000"/>
          <w:sz w:val="20"/>
          <w:szCs w:val="20"/>
        </w:rPr>
        <w:t xml:space="preserve">for vegetation classification </w:t>
      </w:r>
      <w:ins w:id="467" w:author="Author">
        <w:del w:id="468" w:author="Author">
          <w:r w:rsidRPr="00AF6AF0">
            <w:rPr>
              <w:rFonts w:ascii="Courier New" w:eastAsia="Times New Roman" w:hAnsi="Courier New" w:cs="Courier New"/>
              <w:color w:val="000000"/>
              <w:sz w:val="20"/>
              <w:szCs w:val="20"/>
            </w:rPr>
            <w:delText>using</w:delText>
          </w:r>
        </w:del>
      </w:ins>
      <w:del w:id="469" w:author="Author">
        <w:r w:rsidRPr="00AF6AF0">
          <w:rPr>
            <w:rFonts w:ascii="Courier New" w:eastAsia="Times New Roman" w:hAnsi="Courier New" w:cs="Courier New"/>
            <w:color w:val="000000"/>
            <w:sz w:val="20"/>
            <w:szCs w:val="20"/>
          </w:rPr>
          <w:delText xml:space="preserve">with satellite imagery </w:delText>
        </w:r>
      </w:del>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{Son2013RemSen},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{Tigges2013RemSenEnv},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{Heupel2018PFG}). However, no </w:t>
      </w:r>
      <w:ins w:id="470" w:author="Author">
        <w:r w:rsidRPr="00AF6AF0">
          <w:rPr>
            <w:rFonts w:ascii="Courier New" w:eastAsia="Times New Roman" w:hAnsi="Courier New" w:cs="Courier New"/>
            <w:color w:val="000000"/>
            <w:sz w:val="20"/>
            <w:szCs w:val="20"/>
          </w:rPr>
          <w:t>study</w:t>
        </w:r>
      </w:ins>
      <w:del w:id="471" w:author="Author">
        <w:r w:rsidRPr="00AF6AF0">
          <w:rPr>
            <w:rFonts w:ascii="Courier New" w:eastAsia="Times New Roman" w:hAnsi="Courier New" w:cs="Courier New"/>
            <w:color w:val="000000"/>
            <w:sz w:val="20"/>
            <w:szCs w:val="20"/>
          </w:rPr>
          <w:delText>research</w:delText>
        </w:r>
      </w:del>
      <w:r w:rsidRPr="00AF6AF0">
        <w:rPr>
          <w:rFonts w:ascii="Courier New" w:eastAsia="Times New Roman" w:hAnsi="Courier New" w:cs="Courier New"/>
          <w:color w:val="000000"/>
          <w:sz w:val="20"/>
          <w:szCs w:val="20"/>
        </w:rPr>
        <w:t xml:space="preserve"> has applied this technique to ground-based time-lapse imagery. We implemented </w:t>
      </w:r>
      <w:ins w:id="472" w:author="Author">
        <w:r>
          <w:rPr>
            <w:rFonts w:ascii="Courier New" w:eastAsia="Times New Roman" w:hAnsi="Courier New" w:cs="Courier New"/>
            <w:color w:val="000000"/>
            <w:sz w:val="20"/>
            <w:szCs w:val="20"/>
          </w:rPr>
          <w:t xml:space="preserve">a </w:t>
        </w:r>
      </w:ins>
      <w:r>
        <w:rPr>
          <w:rFonts w:ascii="Courier New" w:eastAsia="Times New Roman" w:hAnsi="Courier New" w:cs="Courier New"/>
          <w:color w:val="000000"/>
          <w:sz w:val="20"/>
          <w:szCs w:val="20"/>
        </w:rPr>
        <w:t>Support Vector Machine</w:t>
      </w:r>
      <w:ins w:id="473" w:author="Author">
        <w:r w:rsidR="007B7E08">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SVM</w:t>
      </w:r>
      <w:r w:rsidRPr="00AF6AF0">
        <w:rPr>
          <w:rFonts w:ascii="Courier New" w:eastAsia="Times New Roman" w:hAnsi="Courier New" w:cs="Courier New"/>
          <w:color w:val="000000"/>
          <w:sz w:val="20"/>
          <w:szCs w:val="20"/>
        </w:rPr>
        <w:t>) and Recurrent Neural Network</w:t>
      </w:r>
      <w:ins w:id="474" w:author="Author">
        <w:r w:rsidR="007B7E08">
          <w:rPr>
            <w:rFonts w:ascii="Courier New" w:eastAsia="Times New Roman" w:hAnsi="Courier New" w:cs="Courier New"/>
            <w:color w:val="000000"/>
            <w:sz w:val="20"/>
            <w:szCs w:val="20"/>
          </w:rPr>
          <w:t>-</w:t>
        </w:r>
      </w:ins>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RNN</w:t>
      </w:r>
      <w:r w:rsidRPr="00AF6AF0">
        <w:rPr>
          <w:rFonts w:ascii="Courier New" w:eastAsia="Times New Roman" w:hAnsi="Courier New" w:cs="Courier New"/>
          <w:color w:val="000000"/>
          <w:sz w:val="20"/>
          <w:szCs w:val="20"/>
        </w:rPr>
        <w:t xml:space="preserve">) based vegetation classifiers and tested the effects of using </w:t>
      </w:r>
      <w:ins w:id="475" w:author="Author">
        <w:r>
          <w:rPr>
            <w:rFonts w:ascii="Courier New" w:eastAsia="Times New Roman" w:hAnsi="Courier New" w:cs="Courier New"/>
            <w:color w:val="000000"/>
            <w:sz w:val="20"/>
            <w:szCs w:val="20"/>
          </w:rPr>
          <w:t xml:space="preserve">the </w:t>
        </w:r>
      </w:ins>
      <w:r>
        <w:rPr>
          <w:rFonts w:ascii="Courier New" w:eastAsia="Times New Roman" w:hAnsi="Courier New" w:cs="Courier New"/>
          <w:color w:val="000000"/>
          <w:sz w:val="20"/>
          <w:szCs w:val="20"/>
        </w:rPr>
        <w:t xml:space="preserve">pixel time series </w:t>
      </w:r>
      <w:del w:id="476" w:author="Author">
        <w:r>
          <w:rPr>
            <w:rFonts w:ascii="Courier New" w:eastAsia="Times New Roman" w:hAnsi="Courier New" w:cs="Courier New"/>
            <w:color w:val="000000"/>
            <w:sz w:val="20"/>
            <w:szCs w:val="20"/>
          </w:rPr>
          <w:delText xml:space="preserve">of </w:delText>
        </w:r>
      </w:del>
      <w:del w:id="477" w:author="Author">
        <w:r w:rsidRPr="00AF6AF0">
          <w:rPr>
            <w:rFonts w:ascii="Courier New" w:eastAsia="Times New Roman" w:hAnsi="Courier New" w:cs="Courier New"/>
            <w:color w:val="000000"/>
            <w:sz w:val="20"/>
            <w:szCs w:val="20"/>
          </w:rPr>
          <w:delText>the</w:delText>
        </w:r>
      </w:del>
      <w:ins w:id="478" w:author="Author">
        <w:r w:rsidR="007B7E08">
          <w:rPr>
            <w:rFonts w:ascii="Courier New" w:eastAsia="Times New Roman" w:hAnsi="Courier New" w:cs="Courier New"/>
            <w:color w:val="000000"/>
            <w:sz w:val="20"/>
            <w:szCs w:val="20"/>
          </w:rPr>
          <w:t>from the</w:t>
        </w:r>
      </w:ins>
      <w:r w:rsidRPr="00AF6AF0">
        <w:rPr>
          <w:rFonts w:ascii="Courier New" w:eastAsia="Times New Roman" w:hAnsi="Courier New" w:cs="Courier New"/>
          <w:color w:val="000000"/>
          <w:sz w:val="20"/>
          <w:szCs w:val="20"/>
        </w:rPr>
        <w:t xml:space="preserve"> ground-based imagery on the classification performance.</w:t>
      </w:r>
    </w:p>
    <w:p w:rsidR="00AF6AF0" w:rsidRPr="00AF6AF0" w:rsidP="00AF6AF0" w14:paraId="7A30B92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3A3B846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\hypertarget</w:t>
      </w:r>
      <w:r w:rsidRPr="00AF6AF0">
        <w:rPr>
          <w:rFonts w:ascii="Courier New" w:eastAsia="Times New Roman" w:hAnsi="Courier New" w:cs="Courier New"/>
          <w:color w:val="000000"/>
          <w:sz w:val="20"/>
          <w:szCs w:val="20"/>
        </w:rPr>
        <w:t>{model-architecture}{</w:t>
      </w:r>
      <w:r w:rsidRPr="00AF6AF0">
        <w:rPr>
          <w:rFonts w:ascii="Courier New" w:eastAsia="Times New Roman" w:hAnsi="Courier New" w:cs="Courier New"/>
          <w:color w:val="606060"/>
          <w:sz w:val="20"/>
          <w:szCs w:val="20"/>
        </w:rPr>
        <w:t>%</w:t>
      </w:r>
    </w:p>
    <w:p w:rsidR="00AF6AF0" w:rsidRPr="00AF6AF0" w:rsidP="00AF6AF0" w14:paraId="185333A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\subsubsection{Model Architecture}\label{model-architecture}</w:t>
      </w:r>
      <w:r w:rsidRPr="00AF6AF0">
        <w:rPr>
          <w:rFonts w:ascii="Courier New" w:eastAsia="Times New Roman" w:hAnsi="Courier New" w:cs="Courier New"/>
          <w:color w:val="000000"/>
          <w:sz w:val="20"/>
          <w:szCs w:val="20"/>
        </w:rPr>
        <w:t>}</w:t>
      </w:r>
    </w:p>
    <w:p w:rsidR="00AF6AF0" w:rsidRPr="00AF6AF0" w:rsidP="00AF6AF0" w14:paraId="4AF1EF3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3E726DB1" w14:textId="5E790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We prepared two supervised models, SVM and RNN, to classify </w:t>
      </w:r>
      <w:del w:id="479"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 xml:space="preserve">pixel time series into vegetation categories. </w:t>
      </w:r>
      <w:ins w:id="480" w:author="Author">
        <w:r>
          <w:rPr>
            <w:rFonts w:ascii="Courier New" w:eastAsia="Times New Roman" w:hAnsi="Courier New" w:cs="Courier New"/>
            <w:color w:val="000000"/>
            <w:sz w:val="20"/>
            <w:szCs w:val="20"/>
          </w:rPr>
          <w:t xml:space="preserve">The </w:t>
        </w:r>
      </w:ins>
      <w:r>
        <w:rPr>
          <w:rFonts w:ascii="Courier New" w:eastAsia="Times New Roman" w:hAnsi="Courier New" w:cs="Courier New"/>
          <w:color w:val="000000"/>
          <w:sz w:val="20"/>
          <w:szCs w:val="20"/>
        </w:rPr>
        <w:t>SVM is one of the most popular machine-learning models in remote sensing and has many applications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{Mountrakis2011SVMReview}), including vegetation classification with multitemporal satellite imagery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{Tigges2013RemSenEnv}). </w:t>
      </w:r>
      <w:ins w:id="481" w:author="Author">
        <w:r>
          <w:rPr>
            <w:rFonts w:ascii="Courier New" w:eastAsia="Times New Roman" w:hAnsi="Courier New" w:cs="Courier New"/>
            <w:color w:val="000000"/>
            <w:sz w:val="20"/>
            <w:szCs w:val="20"/>
          </w:rPr>
          <w:t xml:space="preserve">An </w:t>
        </w:r>
      </w:ins>
      <w:r>
        <w:rPr>
          <w:rFonts w:ascii="Courier New" w:eastAsia="Times New Roman" w:hAnsi="Courier New" w:cs="Courier New"/>
          <w:color w:val="000000"/>
          <w:sz w:val="20"/>
          <w:szCs w:val="20"/>
        </w:rPr>
        <w:t xml:space="preserve">RNN is a neural network that recurrently processes sequential or temporal steps of data to recognize their dynamics. </w:t>
      </w:r>
      <w:commentRangeStart w:id="482"/>
      <w:r>
        <w:rPr>
          <w:rFonts w:ascii="Courier New" w:eastAsia="Times New Roman" w:hAnsi="Courier New" w:cs="Courier New"/>
          <w:color w:val="000000"/>
          <w:sz w:val="20"/>
          <w:szCs w:val="20"/>
        </w:rPr>
        <w:t>R</w:t>
      </w:r>
      <w:ins w:id="483" w:author="Author">
        <w:r w:rsidR="007B7E08">
          <w:rPr>
            <w:rFonts w:ascii="Courier New" w:eastAsia="Times New Roman" w:hAnsi="Courier New" w:cs="Courier New"/>
            <w:color w:val="000000"/>
            <w:sz w:val="20"/>
            <w:szCs w:val="20"/>
          </w:rPr>
          <w:t>ecurrent Neural Networks</w:t>
        </w:r>
      </w:ins>
      <w:del w:id="484" w:author="Author">
        <w:r>
          <w:rPr>
            <w:rFonts w:ascii="Courier New" w:eastAsia="Times New Roman" w:hAnsi="Courier New" w:cs="Courier New"/>
            <w:color w:val="000000"/>
            <w:sz w:val="20"/>
            <w:szCs w:val="20"/>
          </w:rPr>
          <w:delText>NN</w:delText>
        </w:r>
      </w:del>
      <w:r>
        <w:rPr>
          <w:rFonts w:ascii="Courier New" w:eastAsia="Times New Roman" w:hAnsi="Courier New" w:cs="Courier New"/>
          <w:color w:val="000000"/>
          <w:sz w:val="20"/>
          <w:szCs w:val="20"/>
        </w:rPr>
        <w:t xml:space="preserve"> </w:t>
      </w:r>
      <w:commentRangeEnd w:id="482"/>
      <w:r w:rsidR="007B7E08">
        <w:rPr>
          <w:rStyle w:val="CommentReference"/>
        </w:rPr>
        <w:commentReference w:id="482"/>
      </w:r>
      <w:r>
        <w:rPr>
          <w:rFonts w:ascii="Courier New" w:eastAsia="Times New Roman" w:hAnsi="Courier New" w:cs="Courier New"/>
          <w:color w:val="000000"/>
          <w:sz w:val="20"/>
          <w:szCs w:val="20"/>
        </w:rPr>
        <w:t>ha</w:t>
      </w:r>
      <w:ins w:id="485" w:author="Author">
        <w:r w:rsidRPr="00AF6AF0">
          <w:rPr>
            <w:rFonts w:ascii="Courier New" w:eastAsia="Times New Roman" w:hAnsi="Courier New" w:cs="Courier New"/>
            <w:color w:val="000000"/>
            <w:sz w:val="20"/>
            <w:szCs w:val="20"/>
          </w:rPr>
          <w:t>ve</w:t>
        </w:r>
      </w:ins>
      <w:del w:id="486" w:author="Author">
        <w:r w:rsidRPr="00AF6AF0">
          <w:rPr>
            <w:rFonts w:ascii="Courier New" w:eastAsia="Times New Roman" w:hAnsi="Courier New" w:cs="Courier New"/>
            <w:color w:val="000000"/>
            <w:sz w:val="20"/>
            <w:szCs w:val="20"/>
          </w:rPr>
          <w:delText>s</w:delText>
        </w:r>
      </w:del>
      <w:r w:rsidRPr="00AF6AF0">
        <w:rPr>
          <w:rFonts w:ascii="Courier New" w:eastAsia="Times New Roman" w:hAnsi="Courier New" w:cs="Courier New"/>
          <w:color w:val="000000"/>
          <w:sz w:val="20"/>
          <w:szCs w:val="20"/>
        </w:rPr>
        <w:t xml:space="preserve"> been used in many tasks</w:t>
      </w:r>
      <w:ins w:id="487" w:author="Author">
        <w:r>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such as speech recognition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{Graves2013SpeechRNN},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{Graves2014SpeechRNN},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{Sak2014acousticLSTM})</w:t>
      </w:r>
      <w:del w:id="488"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 and machine translation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{Auli2013translationRNN},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{Cho2014RNN}). Researchers have also utilized RNN for remote sensing tasks, such as land cover classification, with </w:t>
      </w:r>
      <w:commentRangeStart w:id="489"/>
      <w:r w:rsidRPr="00AF6AF0">
        <w:rPr>
          <w:rFonts w:ascii="Courier New" w:eastAsia="Times New Roman" w:hAnsi="Courier New" w:cs="Courier New"/>
          <w:color w:val="000000"/>
          <w:sz w:val="20"/>
          <w:szCs w:val="20"/>
        </w:rPr>
        <w:t>multi</w:t>
      </w:r>
      <w:del w:id="490"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temporal</w:t>
      </w:r>
      <w:commentRangeEnd w:id="489"/>
      <w:r w:rsidR="000C73BC">
        <w:rPr>
          <w:rStyle w:val="CommentReference"/>
        </w:rPr>
        <w:commentReference w:id="489"/>
      </w:r>
      <w:r w:rsidRPr="00AF6AF0">
        <w:rPr>
          <w:rFonts w:ascii="Courier New" w:eastAsia="Times New Roman" w:hAnsi="Courier New" w:cs="Courier New"/>
          <w:color w:val="000000"/>
          <w:sz w:val="20"/>
          <w:szCs w:val="20"/>
        </w:rPr>
        <w:t xml:space="preserve"> satellite imagery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{Ienco2017RemSenLSTM},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{Sharma2018NN}). A previous study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{Ienco2017RemSenLSTM}) reported that an RNN classifier outperform</w:t>
      </w:r>
      <w:ins w:id="491" w:author="Author">
        <w:r w:rsidRPr="00AF6AF0">
          <w:rPr>
            <w:rFonts w:ascii="Courier New" w:eastAsia="Times New Roman" w:hAnsi="Courier New" w:cs="Courier New"/>
            <w:color w:val="000000"/>
            <w:sz w:val="20"/>
            <w:szCs w:val="20"/>
          </w:rPr>
          <w:t>ed</w:t>
        </w:r>
      </w:ins>
      <w:del w:id="492" w:author="Author">
        <w:r w:rsidRPr="00AF6AF0">
          <w:rPr>
            <w:rFonts w:ascii="Courier New" w:eastAsia="Times New Roman" w:hAnsi="Courier New" w:cs="Courier New"/>
            <w:color w:val="000000"/>
            <w:sz w:val="20"/>
            <w:szCs w:val="20"/>
          </w:rPr>
          <w:delText>s</w:delText>
        </w:r>
      </w:del>
      <w:r w:rsidRPr="00AF6AF0">
        <w:rPr>
          <w:rFonts w:ascii="Courier New" w:eastAsia="Times New Roman" w:hAnsi="Courier New" w:cs="Courier New"/>
          <w:color w:val="000000"/>
          <w:sz w:val="20"/>
          <w:szCs w:val="20"/>
        </w:rPr>
        <w:t xml:space="preserve"> an SVM classifier </w:t>
      </w:r>
      <w:ins w:id="493" w:author="Author">
        <w:r w:rsidRPr="00AF6AF0">
          <w:rPr>
            <w:rFonts w:ascii="Courier New" w:eastAsia="Times New Roman" w:hAnsi="Courier New" w:cs="Courier New"/>
            <w:color w:val="000000"/>
            <w:sz w:val="20"/>
            <w:szCs w:val="20"/>
          </w:rPr>
          <w:t>in terms of</w:t>
        </w:r>
      </w:ins>
      <w:del w:id="494" w:author="Author">
        <w:r w:rsidRPr="00AF6AF0">
          <w:rPr>
            <w:rFonts w:ascii="Courier New" w:eastAsia="Times New Roman" w:hAnsi="Courier New" w:cs="Courier New"/>
            <w:color w:val="000000"/>
            <w:sz w:val="20"/>
            <w:szCs w:val="20"/>
          </w:rPr>
          <w:delText>on the</w:delText>
        </w:r>
      </w:del>
      <w:r w:rsidRPr="00AF6AF0">
        <w:rPr>
          <w:rFonts w:ascii="Courier New" w:eastAsia="Times New Roman" w:hAnsi="Courier New" w:cs="Courier New"/>
          <w:color w:val="000000"/>
          <w:sz w:val="20"/>
          <w:szCs w:val="20"/>
        </w:rPr>
        <w:t xml:space="preserve"> land cover classification accuracy. </w:t>
      </w:r>
      <w:commentRangeStart w:id="495"/>
      <w:r w:rsidRPr="00AF6AF0">
        <w:rPr>
          <w:rFonts w:ascii="Courier New" w:eastAsia="Times New Roman" w:hAnsi="Courier New" w:cs="Courier New"/>
          <w:color w:val="000000"/>
          <w:sz w:val="20"/>
          <w:szCs w:val="20"/>
        </w:rPr>
        <w:t>Among</w:t>
      </w:r>
      <w:del w:id="496" w:author="Author">
        <w:r w:rsidRPr="00AF6AF0">
          <w:rPr>
            <w:rFonts w:ascii="Courier New" w:eastAsia="Times New Roman" w:hAnsi="Courier New" w:cs="Courier New"/>
            <w:color w:val="000000"/>
            <w:sz w:val="20"/>
            <w:szCs w:val="20"/>
          </w:rPr>
          <w:delText>st</w:delText>
        </w:r>
      </w:del>
      <w:commentRangeEnd w:id="495"/>
      <w:r w:rsidR="008B6369">
        <w:rPr>
          <w:rStyle w:val="CommentReference"/>
        </w:rPr>
        <w:commentReference w:id="495"/>
      </w:r>
      <w:r w:rsidRPr="00AF6AF0">
        <w:rPr>
          <w:rFonts w:ascii="Courier New" w:eastAsia="Times New Roman" w:hAnsi="Courier New" w:cs="Courier New"/>
          <w:color w:val="000000"/>
          <w:sz w:val="20"/>
          <w:szCs w:val="20"/>
        </w:rPr>
        <w:t xml:space="preserve"> </w:t>
      </w:r>
      <w:ins w:id="497" w:author="Author">
        <w:r>
          <w:rPr>
            <w:rFonts w:ascii="Courier New" w:eastAsia="Times New Roman" w:hAnsi="Courier New" w:cs="Courier New"/>
            <w:color w:val="000000"/>
            <w:sz w:val="20"/>
            <w:szCs w:val="20"/>
          </w:rPr>
          <w:t xml:space="preserve">the </w:t>
        </w:r>
      </w:ins>
      <w:r>
        <w:rPr>
          <w:rFonts w:ascii="Courier New" w:eastAsia="Times New Roman" w:hAnsi="Courier New" w:cs="Courier New"/>
          <w:color w:val="000000"/>
          <w:sz w:val="20"/>
          <w:szCs w:val="20"/>
        </w:rPr>
        <w:t xml:space="preserve">many variants of RNN, we used </w:t>
      </w:r>
      <w:r w:rsidRPr="00AF6AF0">
        <w:rPr>
          <w:rFonts w:ascii="Courier New" w:eastAsia="Times New Roman" w:hAnsi="Courier New" w:cs="Courier New"/>
          <w:color w:val="000000"/>
          <w:sz w:val="20"/>
          <w:szCs w:val="20"/>
        </w:rPr>
        <w:t>Long Short-Time Memory (LSTM</w:t>
      </w:r>
      <w:ins w:id="498" w:author="Author">
        <w:r w:rsidRPr="00AF6AF0">
          <w:rPr>
            <w:rFonts w:ascii="Courier New" w:eastAsia="Times New Roman" w:hAnsi="Courier New" w:cs="Courier New"/>
            <w:color w:val="000000"/>
            <w:sz w:val="20"/>
            <w:szCs w:val="20"/>
          </w:rPr>
          <w:t>)</w:t>
        </w:r>
      </w:ins>
      <w:del w:id="499"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{Hochreiter1997LSTM}), which </w:t>
      </w:r>
      <w:ins w:id="500" w:author="Author">
        <w:r w:rsidRPr="00AF6AF0">
          <w:rPr>
            <w:rFonts w:ascii="Courier New" w:eastAsia="Times New Roman" w:hAnsi="Courier New" w:cs="Courier New"/>
            <w:color w:val="000000"/>
            <w:sz w:val="20"/>
            <w:szCs w:val="20"/>
          </w:rPr>
          <w:t>wa</w:t>
        </w:r>
      </w:ins>
      <w:del w:id="501" w:author="Author">
        <w:r w:rsidRPr="00AF6AF0">
          <w:rPr>
            <w:rFonts w:ascii="Courier New" w:eastAsia="Times New Roman" w:hAnsi="Courier New" w:cs="Courier New"/>
            <w:color w:val="000000"/>
            <w:sz w:val="20"/>
            <w:szCs w:val="20"/>
          </w:rPr>
          <w:delText>i</w:delText>
        </w:r>
      </w:del>
      <w:r w:rsidRPr="00AF6AF0">
        <w:rPr>
          <w:rFonts w:ascii="Courier New" w:eastAsia="Times New Roman" w:hAnsi="Courier New" w:cs="Courier New"/>
          <w:color w:val="000000"/>
          <w:sz w:val="20"/>
          <w:szCs w:val="20"/>
        </w:rPr>
        <w:t xml:space="preserve">s also used </w:t>
      </w:r>
      <w:ins w:id="502" w:author="Author">
        <w:r w:rsidRPr="00AF6AF0">
          <w:rPr>
            <w:rFonts w:ascii="Courier New" w:eastAsia="Times New Roman" w:hAnsi="Courier New" w:cs="Courier New"/>
            <w:color w:val="000000"/>
            <w:sz w:val="20"/>
            <w:szCs w:val="20"/>
          </w:rPr>
          <w:t>in</w:t>
        </w:r>
      </w:ins>
      <w:del w:id="503" w:author="Author">
        <w:r w:rsidRPr="00AF6AF0">
          <w:rPr>
            <w:rFonts w:ascii="Courier New" w:eastAsia="Times New Roman" w:hAnsi="Courier New" w:cs="Courier New"/>
            <w:color w:val="000000"/>
            <w:sz w:val="20"/>
            <w:szCs w:val="20"/>
          </w:rPr>
          <w:delText>by</w:delText>
        </w:r>
      </w:del>
      <w:r w:rsidRPr="00AF6AF0">
        <w:rPr>
          <w:rFonts w:ascii="Courier New" w:eastAsia="Times New Roman" w:hAnsi="Courier New" w:cs="Courier New"/>
          <w:color w:val="000000"/>
          <w:sz w:val="20"/>
          <w:szCs w:val="20"/>
        </w:rPr>
        <w:t xml:space="preserve"> </w:t>
      </w:r>
      <w:ins w:id="504" w:author="Author">
        <w:r w:rsidRPr="00AF6AF0">
          <w:rPr>
            <w:rFonts w:ascii="Courier New" w:eastAsia="Times New Roman" w:hAnsi="Courier New" w:cs="Courier New"/>
            <w:color w:val="000000"/>
            <w:sz w:val="20"/>
            <w:szCs w:val="20"/>
          </w:rPr>
          <w:t>a</w:t>
        </w:r>
      </w:ins>
      <w:del w:id="505" w:author="Author">
        <w:r w:rsidRPr="00AF6AF0">
          <w:rPr>
            <w:rFonts w:ascii="Courier New" w:eastAsia="Times New Roman" w:hAnsi="Courier New" w:cs="Courier New"/>
            <w:color w:val="000000"/>
            <w:sz w:val="20"/>
            <w:szCs w:val="20"/>
          </w:rPr>
          <w:delText>the</w:delText>
        </w:r>
      </w:del>
      <w:r w:rsidRPr="00AF6AF0">
        <w:rPr>
          <w:rFonts w:ascii="Courier New" w:eastAsia="Times New Roman" w:hAnsi="Courier New" w:cs="Courier New"/>
          <w:color w:val="000000"/>
          <w:sz w:val="20"/>
          <w:szCs w:val="20"/>
        </w:rPr>
        <w:t xml:space="preserve"> previous study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{Ienco2017RemSenLSTM}). </w:t>
      </w:r>
      <w:ins w:id="506" w:author="Author">
        <w:r w:rsidRPr="00AF6AF0">
          <w:rPr>
            <w:rFonts w:ascii="Courier New" w:eastAsia="Times New Roman" w:hAnsi="Courier New" w:cs="Courier New"/>
            <w:color w:val="000000"/>
            <w:sz w:val="20"/>
            <w:szCs w:val="20"/>
          </w:rPr>
          <w:t>The b</w:t>
        </w:r>
      </w:ins>
      <w:del w:id="507" w:author="Author">
        <w:r w:rsidRPr="00AF6AF0">
          <w:rPr>
            <w:rFonts w:ascii="Courier New" w:eastAsia="Times New Roman" w:hAnsi="Courier New" w:cs="Courier New"/>
            <w:color w:val="000000"/>
            <w:sz w:val="20"/>
            <w:szCs w:val="20"/>
          </w:rPr>
          <w:delText>B</w:delText>
        </w:r>
      </w:del>
      <w:r w:rsidRPr="00AF6AF0">
        <w:rPr>
          <w:rFonts w:ascii="Courier New" w:eastAsia="Times New Roman" w:hAnsi="Courier New" w:cs="Courier New"/>
          <w:color w:val="000000"/>
          <w:sz w:val="20"/>
          <w:szCs w:val="20"/>
        </w:rPr>
        <w:t>atch-normalization technique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{IoffeSzegedy2015BatchNorm}) and </w:t>
      </w:r>
      <w:del w:id="508"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GELU activation function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{HendrycksGimpel2016GELU}) were employed to speed up and stabilize the model training. As a comparison, we also classified the pixel</w:t>
      </w:r>
      <w:ins w:id="509" w:author="Author">
        <w:r>
          <w:rPr>
            <w:rFonts w:ascii="Courier New" w:eastAsia="Times New Roman" w:hAnsi="Courier New" w:cs="Courier New"/>
            <w:color w:val="000000"/>
            <w:sz w:val="20"/>
            <w:szCs w:val="20"/>
          </w:rPr>
          <w:t>s</w:t>
        </w:r>
      </w:ins>
      <w:r>
        <w:rPr>
          <w:rFonts w:ascii="Courier New" w:eastAsia="Times New Roman" w:hAnsi="Courier New" w:cs="Courier New"/>
          <w:color w:val="000000"/>
          <w:sz w:val="20"/>
          <w:szCs w:val="20"/>
        </w:rPr>
        <w:t xml:space="preserve"> of every single image separately using </w:t>
      </w:r>
      <w:r w:rsidRPr="00AF6AF0">
        <w:rPr>
          <w:rFonts w:ascii="Courier New" w:eastAsia="Times New Roman" w:hAnsi="Courier New" w:cs="Courier New"/>
          <w:color w:val="000000"/>
          <w:sz w:val="20"/>
          <w:szCs w:val="20"/>
          <w:u w:val="single"/>
        </w:rPr>
        <w:t>SVM</w:t>
      </w:r>
      <w:r w:rsidRPr="00AF6AF0">
        <w:rPr>
          <w:rFonts w:ascii="Courier New" w:eastAsia="Times New Roman" w:hAnsi="Courier New" w:cs="Courier New"/>
          <w:color w:val="000000"/>
          <w:sz w:val="20"/>
          <w:szCs w:val="20"/>
        </w:rPr>
        <w:t xml:space="preserve"> classifiers to test whether using </w:t>
      </w:r>
      <w:r w:rsidRPr="00AF6AF0">
        <w:rPr>
          <w:rFonts w:ascii="Courier New" w:eastAsia="Times New Roman" w:hAnsi="Courier New" w:cs="Courier New"/>
          <w:color w:val="000000"/>
          <w:sz w:val="20"/>
          <w:szCs w:val="20"/>
          <w:u w:val="single"/>
        </w:rPr>
        <w:t>multi</w:t>
      </w:r>
      <w:del w:id="510"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temporal imagery improves the classification performance.</w:t>
      </w:r>
    </w:p>
    <w:p w:rsidR="00AF6AF0" w:rsidRPr="00AF6AF0" w:rsidP="00AF6AF0" w14:paraId="46E6E3E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22C3305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\hypertarget</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dataset</w:t>
      </w:r>
      <w:r w:rsidRPr="00AF6AF0">
        <w:rPr>
          <w:rFonts w:ascii="Courier New" w:eastAsia="Times New Roman" w:hAnsi="Courier New" w:cs="Courier New"/>
          <w:color w:val="000000"/>
          <w:sz w:val="20"/>
          <w:szCs w:val="20"/>
        </w:rPr>
        <w:t>-preparation}{</w:t>
      </w:r>
      <w:r w:rsidRPr="00AF6AF0">
        <w:rPr>
          <w:rFonts w:ascii="Courier New" w:eastAsia="Times New Roman" w:hAnsi="Courier New" w:cs="Courier New"/>
          <w:color w:val="606060"/>
          <w:sz w:val="20"/>
          <w:szCs w:val="20"/>
        </w:rPr>
        <w:t>%</w:t>
      </w:r>
    </w:p>
    <w:p w:rsidR="00AF6AF0" w:rsidRPr="00AF6AF0" w:rsidP="00AF6AF0" w14:paraId="3522AF1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\subsubsection{Dataset preparation}\label{dataset-preparation}</w:t>
      </w:r>
      <w:r w:rsidRPr="00AF6AF0">
        <w:rPr>
          <w:rFonts w:ascii="Courier New" w:eastAsia="Times New Roman" w:hAnsi="Courier New" w:cs="Courier New"/>
          <w:color w:val="000000"/>
          <w:sz w:val="20"/>
          <w:szCs w:val="20"/>
        </w:rPr>
        <w:t>}</w:t>
      </w:r>
    </w:p>
    <w:p w:rsidR="00AF6AF0" w:rsidRPr="00AF6AF0" w:rsidP="00AF6AF0" w14:paraId="0EA38FE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33D51BAA" w14:textId="3EFE9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Each pixel time series was classified into seven vegetation classes: </w:t>
      </w:r>
      <w:commentRangeStart w:id="511"/>
      <w:r w:rsidRPr="00AF6AF0">
        <w:rPr>
          <w:rFonts w:ascii="Courier New" w:eastAsia="Times New Roman" w:hAnsi="Courier New" w:cs="Courier New"/>
          <w:color w:val="000000"/>
          <w:sz w:val="20"/>
          <w:szCs w:val="20"/>
        </w:rPr>
        <w:t xml:space="preserve">Dwarf Pine </w:t>
      </w:r>
      <w:commentRangeEnd w:id="511"/>
      <w:r w:rsidR="0092096E">
        <w:rPr>
          <w:rStyle w:val="CommentReference"/>
        </w:rPr>
        <w:commentReference w:id="511"/>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800000"/>
          <w:sz w:val="20"/>
          <w:szCs w:val="20"/>
        </w:rPr>
        <w:t>\emph</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Pinus</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pumila</w:t>
      </w:r>
      <w:r w:rsidRPr="00AF6AF0">
        <w:rPr>
          <w:rFonts w:ascii="Courier New" w:eastAsia="Times New Roman" w:hAnsi="Courier New" w:cs="Courier New"/>
          <w:color w:val="000000"/>
          <w:sz w:val="20"/>
          <w:szCs w:val="20"/>
        </w:rPr>
        <w:t>}), Dwarf Bamboo (</w:t>
      </w:r>
      <w:r w:rsidRPr="00AF6AF0">
        <w:rPr>
          <w:rFonts w:ascii="Courier New" w:eastAsia="Times New Roman" w:hAnsi="Courier New" w:cs="Courier New"/>
          <w:color w:val="800000"/>
          <w:sz w:val="20"/>
          <w:szCs w:val="20"/>
        </w:rPr>
        <w:t>\emph</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Sasa</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kurilensis</w:t>
      </w:r>
      <w:r w:rsidRPr="00AF6AF0">
        <w:rPr>
          <w:rFonts w:ascii="Courier New" w:eastAsia="Times New Roman" w:hAnsi="Courier New" w:cs="Courier New"/>
          <w:color w:val="000000"/>
          <w:sz w:val="20"/>
          <w:szCs w:val="20"/>
        </w:rPr>
        <w:t>}), Rowans (</w:t>
      </w:r>
      <w:r w:rsidRPr="00AF6AF0">
        <w:rPr>
          <w:rFonts w:ascii="Courier New" w:eastAsia="Times New Roman" w:hAnsi="Courier New" w:cs="Courier New"/>
          <w:color w:val="800000"/>
          <w:sz w:val="20"/>
          <w:szCs w:val="20"/>
        </w:rPr>
        <w:t>\emph</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Sorbus</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sambucifolia</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\emph</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Sorbus</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matsumurana</w:t>
      </w:r>
      <w:r w:rsidRPr="00AF6AF0">
        <w:rPr>
          <w:rFonts w:ascii="Courier New" w:eastAsia="Times New Roman" w:hAnsi="Courier New" w:cs="Courier New"/>
          <w:color w:val="000000"/>
          <w:sz w:val="20"/>
          <w:szCs w:val="20"/>
        </w:rPr>
        <w:t>}), Maple (</w:t>
      </w:r>
      <w:r w:rsidRPr="00AF6AF0">
        <w:rPr>
          <w:rFonts w:ascii="Courier New" w:eastAsia="Times New Roman" w:hAnsi="Courier New" w:cs="Courier New"/>
          <w:color w:val="800000"/>
          <w:sz w:val="20"/>
          <w:szCs w:val="20"/>
        </w:rPr>
        <w:t>\emph</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Acer</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tschonoskii</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Montane</w:t>
      </w:r>
      <w:r w:rsidRPr="00AF6AF0">
        <w:rPr>
          <w:rFonts w:ascii="Courier New" w:eastAsia="Times New Roman" w:hAnsi="Courier New" w:cs="Courier New"/>
          <w:color w:val="000000"/>
          <w:sz w:val="20"/>
          <w:szCs w:val="20"/>
        </w:rPr>
        <w:t xml:space="preserve"> Alder (</w:t>
      </w:r>
      <w:r w:rsidRPr="00AF6AF0">
        <w:rPr>
          <w:rFonts w:ascii="Courier New" w:eastAsia="Times New Roman" w:hAnsi="Courier New" w:cs="Courier New"/>
          <w:color w:val="800000"/>
          <w:sz w:val="20"/>
          <w:szCs w:val="20"/>
        </w:rPr>
        <w:t>\emph</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Alnus</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viridis</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subsp</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\emph</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maximowiczii</w:t>
      </w:r>
      <w:r w:rsidRPr="00AF6AF0">
        <w:rPr>
          <w:rFonts w:ascii="Courier New" w:eastAsia="Times New Roman" w:hAnsi="Courier New" w:cs="Courier New"/>
          <w:color w:val="000000"/>
          <w:sz w:val="20"/>
          <w:szCs w:val="20"/>
        </w:rPr>
        <w:t xml:space="preserve">}), Other </w:t>
      </w:r>
      <w:r w:rsidRPr="00AF6AF0">
        <w:rPr>
          <w:rFonts w:ascii="Courier New" w:eastAsia="Times New Roman" w:hAnsi="Courier New" w:cs="Courier New"/>
          <w:color w:val="000000"/>
          <w:sz w:val="20"/>
          <w:szCs w:val="20"/>
          <w:u w:val="single"/>
        </w:rPr>
        <w:t>Vegetations</w:t>
      </w:r>
      <w:r w:rsidRPr="00AF6AF0">
        <w:rPr>
          <w:rFonts w:ascii="Courier New" w:eastAsia="Times New Roman" w:hAnsi="Courier New" w:cs="Courier New"/>
          <w:color w:val="000000"/>
          <w:sz w:val="20"/>
          <w:szCs w:val="20"/>
        </w:rPr>
        <w:t xml:space="preserve"> (such as alpine shrubs and herbaceous </w:t>
      </w:r>
      <w:r w:rsidRPr="00AF6AF0">
        <w:rPr>
          <w:rFonts w:ascii="Courier New" w:eastAsia="Times New Roman" w:hAnsi="Courier New" w:cs="Courier New"/>
          <w:color w:val="000000"/>
          <w:sz w:val="20"/>
          <w:szCs w:val="20"/>
        </w:rPr>
        <w:t xml:space="preserve">plants), and No Vegetation. Experts prepared a training </w:t>
      </w:r>
      <w:r w:rsidRPr="00AF6AF0">
        <w:rPr>
          <w:rFonts w:ascii="Courier New" w:eastAsia="Times New Roman" w:hAnsi="Courier New" w:cs="Courier New"/>
          <w:color w:val="000000"/>
          <w:sz w:val="20"/>
          <w:szCs w:val="20"/>
          <w:u w:val="single"/>
        </w:rPr>
        <w:t>dataset</w:t>
      </w:r>
      <w:r w:rsidRPr="00AF6AF0">
        <w:rPr>
          <w:rFonts w:ascii="Courier New" w:eastAsia="Times New Roman" w:hAnsi="Courier New" w:cs="Courier New"/>
          <w:color w:val="000000"/>
          <w:sz w:val="20"/>
          <w:szCs w:val="20"/>
        </w:rPr>
        <w:t xml:space="preserve"> for each class using </w:t>
      </w:r>
      <w:del w:id="512" w:author="Author">
        <w:r w:rsidRPr="00AF6AF0">
          <w:rPr>
            <w:rFonts w:ascii="Courier New" w:eastAsia="Times New Roman" w:hAnsi="Courier New" w:cs="Courier New"/>
            <w:color w:val="000000"/>
            <w:sz w:val="20"/>
            <w:szCs w:val="20"/>
          </w:rPr>
          <w:delText xml:space="preserve">an </w:delText>
        </w:r>
      </w:del>
      <w:r w:rsidRPr="00AF6AF0">
        <w:rPr>
          <w:rFonts w:ascii="Courier New" w:eastAsia="Times New Roman" w:hAnsi="Courier New" w:cs="Courier New"/>
          <w:color w:val="000000"/>
          <w:sz w:val="20"/>
          <w:szCs w:val="20"/>
        </w:rPr>
        <w:t xml:space="preserve">open-source image annotation software (Semantic Segmentation Editor, Hitachi, </w:t>
      </w:r>
      <w:r w:rsidRPr="00AF6AF0">
        <w:rPr>
          <w:rFonts w:ascii="Courier New" w:eastAsia="Times New Roman" w:hAnsi="Courier New" w:cs="Courier New"/>
          <w:color w:val="800000"/>
          <w:sz w:val="20"/>
          <w:szCs w:val="20"/>
        </w:rPr>
        <w:t>\url</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https</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github</w:t>
      </w:r>
      <w:r w:rsidRPr="00AF6AF0">
        <w:rPr>
          <w:rFonts w:ascii="Courier New" w:eastAsia="Times New Roman" w:hAnsi="Courier New" w:cs="Courier New"/>
          <w:color w:val="000000"/>
          <w:sz w:val="20"/>
          <w:szCs w:val="20"/>
        </w:rPr>
        <w:t xml:space="preserve">.com/Hitachi-Automotive-And-Industry-Lab/semantic-segmentation-editor}). The prepared training </w:t>
      </w:r>
      <w:r w:rsidRPr="00AF6AF0">
        <w:rPr>
          <w:rFonts w:ascii="Courier New" w:eastAsia="Times New Roman" w:hAnsi="Courier New" w:cs="Courier New"/>
          <w:color w:val="000000"/>
          <w:sz w:val="20"/>
          <w:szCs w:val="20"/>
          <w:u w:val="single"/>
        </w:rPr>
        <w:t>dataset</w:t>
      </w:r>
      <w:r w:rsidRPr="00AF6AF0">
        <w:rPr>
          <w:rFonts w:ascii="Courier New" w:eastAsia="Times New Roman" w:hAnsi="Courier New" w:cs="Courier New"/>
          <w:color w:val="000000"/>
          <w:sz w:val="20"/>
          <w:szCs w:val="20"/>
        </w:rPr>
        <w:t xml:space="preserve"> contain</w:t>
      </w:r>
      <w:ins w:id="513" w:author="Author" w:date="2023-01-16T22:33:00Z">
        <w:r w:rsidR="005D7238">
          <w:rPr>
            <w:rFonts w:ascii="Courier New" w:eastAsia="Times New Roman" w:hAnsi="Courier New" w:cs="Courier New"/>
            <w:color w:val="000000"/>
            <w:sz w:val="20"/>
            <w:szCs w:val="20"/>
          </w:rPr>
          <w:t>ed</w:t>
        </w:r>
      </w:ins>
      <w:del w:id="514" w:author="Author" w:date="2023-01-16T22:33:00Z">
        <w:r w:rsidRPr="00AF6AF0">
          <w:rPr>
            <w:rFonts w:ascii="Courier New" w:eastAsia="Times New Roman" w:hAnsi="Courier New" w:cs="Courier New"/>
            <w:color w:val="000000"/>
            <w:sz w:val="20"/>
            <w:szCs w:val="20"/>
          </w:rPr>
          <w:delText>s</w:delText>
        </w:r>
      </w:del>
      <w:r w:rsidRPr="00AF6AF0">
        <w:rPr>
          <w:rFonts w:ascii="Courier New" w:eastAsia="Times New Roman" w:hAnsi="Courier New" w:cs="Courier New"/>
          <w:color w:val="000000"/>
          <w:sz w:val="20"/>
          <w:szCs w:val="20"/>
        </w:rPr>
        <w:t xml:space="preserve"> </w:t>
      </w:r>
      <w:ins w:id="515" w:author="Author">
        <w:r w:rsidRPr="00AF6AF0">
          <w:rPr>
            <w:rFonts w:ascii="Courier New" w:eastAsia="Times New Roman" w:hAnsi="Courier New" w:cs="Courier New"/>
            <w:color w:val="000000"/>
            <w:sz w:val="20"/>
            <w:szCs w:val="20"/>
          </w:rPr>
          <w:t>approximately</w:t>
        </w:r>
      </w:ins>
      <w:del w:id="516" w:author="Author">
        <w:r w:rsidRPr="00AF6AF0">
          <w:rPr>
            <w:rFonts w:ascii="Courier New" w:eastAsia="Times New Roman" w:hAnsi="Courier New" w:cs="Courier New"/>
            <w:color w:val="000000"/>
            <w:sz w:val="20"/>
            <w:szCs w:val="20"/>
          </w:rPr>
          <w:delText>about</w:delText>
        </w:r>
      </w:del>
      <w:r w:rsidRPr="00AF6AF0">
        <w:rPr>
          <w:rFonts w:ascii="Courier New" w:eastAsia="Times New Roman" w:hAnsi="Courier New" w:cs="Courier New"/>
          <w:color w:val="000000"/>
          <w:sz w:val="20"/>
          <w:szCs w:val="20"/>
        </w:rPr>
        <w:t xml:space="preserve"> 1.5 M pixels in 137 polygons, which cover</w:t>
      </w:r>
      <w:ins w:id="517" w:author="Author">
        <w:del w:id="518" w:author="Author">
          <w:r w:rsidRPr="00AF6AF0">
            <w:rPr>
              <w:rFonts w:ascii="Courier New" w:eastAsia="Times New Roman" w:hAnsi="Courier New" w:cs="Courier New"/>
              <w:color w:val="000000"/>
              <w:sz w:val="20"/>
              <w:szCs w:val="20"/>
            </w:rPr>
            <w:delText>ed</w:delText>
          </w:r>
        </w:del>
      </w:ins>
      <w:ins w:id="519" w:author="Author" w:date="2023-01-16T22:33:00Z">
        <w:r w:rsidR="005D7238">
          <w:rPr>
            <w:rFonts w:ascii="Courier New" w:eastAsia="Times New Roman" w:hAnsi="Courier New" w:cs="Courier New"/>
            <w:color w:val="000000"/>
            <w:sz w:val="20"/>
            <w:szCs w:val="20"/>
          </w:rPr>
          <w:t>ed</w:t>
        </w:r>
      </w:ins>
      <w:del w:id="520" w:author="Author">
        <w:r w:rsidRPr="00AF6AF0">
          <w:rPr>
            <w:rFonts w:ascii="Courier New" w:eastAsia="Times New Roman" w:hAnsi="Courier New" w:cs="Courier New"/>
            <w:color w:val="000000"/>
            <w:sz w:val="20"/>
            <w:szCs w:val="20"/>
          </w:rPr>
          <w:delText>s</w:delText>
        </w:r>
      </w:del>
      <w:r w:rsidRPr="00AF6AF0">
        <w:rPr>
          <w:rFonts w:ascii="Courier New" w:eastAsia="Times New Roman" w:hAnsi="Courier New" w:cs="Courier New"/>
          <w:color w:val="000000"/>
          <w:sz w:val="20"/>
          <w:szCs w:val="20"/>
        </w:rPr>
        <w:t xml:space="preserve"> </w:t>
      </w:r>
      <w:ins w:id="521" w:author="Author">
        <w:r w:rsidRPr="00AF6AF0">
          <w:rPr>
            <w:rFonts w:ascii="Courier New" w:eastAsia="Times New Roman" w:hAnsi="Courier New" w:cs="Courier New"/>
            <w:color w:val="000000"/>
            <w:sz w:val="20"/>
            <w:szCs w:val="20"/>
          </w:rPr>
          <w:t>approximately</w:t>
        </w:r>
      </w:ins>
      <w:del w:id="522" w:author="Author">
        <w:r w:rsidRPr="00AF6AF0">
          <w:rPr>
            <w:rFonts w:ascii="Courier New" w:eastAsia="Times New Roman" w:hAnsi="Courier New" w:cs="Courier New"/>
            <w:color w:val="000000"/>
            <w:sz w:val="20"/>
            <w:szCs w:val="20"/>
          </w:rPr>
          <w:delText>about</w:delText>
        </w:r>
      </w:del>
      <w:r w:rsidRPr="00AF6AF0">
        <w:rPr>
          <w:rFonts w:ascii="Courier New" w:eastAsia="Times New Roman" w:hAnsi="Courier New" w:cs="Courier New"/>
          <w:color w:val="000000"/>
          <w:sz w:val="20"/>
          <w:szCs w:val="20"/>
        </w:rPr>
        <w:t xml:space="preserve"> 7</w:t>
      </w:r>
      <w:r w:rsidRPr="00AF6AF0">
        <w:rPr>
          <w:rFonts w:ascii="Courier New" w:eastAsia="Times New Roman" w:hAnsi="Courier New" w:cs="Courier New"/>
          <w:color w:val="800000"/>
          <w:sz w:val="20"/>
          <w:szCs w:val="20"/>
        </w:rPr>
        <w:t>\</w:t>
      </w:r>
      <w:r w:rsidRPr="00AF6AF0">
        <w:rPr>
          <w:rFonts w:ascii="Courier New" w:eastAsia="Times New Roman" w:hAnsi="Courier New" w:cs="Courier New"/>
          <w:color w:val="000000"/>
          <w:sz w:val="20"/>
          <w:szCs w:val="20"/>
        </w:rPr>
        <w:t xml:space="preserve">% of the image. Each polygon was validated </w:t>
      </w:r>
      <w:ins w:id="523" w:author="Author">
        <w:r w:rsidRPr="00AF6AF0">
          <w:rPr>
            <w:rFonts w:ascii="Courier New" w:eastAsia="Times New Roman" w:hAnsi="Courier New" w:cs="Courier New"/>
            <w:color w:val="000000"/>
            <w:sz w:val="20"/>
            <w:szCs w:val="20"/>
          </w:rPr>
          <w:t>using</w:t>
        </w:r>
      </w:ins>
      <w:del w:id="524" w:author="Author">
        <w:r w:rsidRPr="00AF6AF0">
          <w:rPr>
            <w:rFonts w:ascii="Courier New" w:eastAsia="Times New Roman" w:hAnsi="Courier New" w:cs="Courier New"/>
            <w:color w:val="000000"/>
            <w:sz w:val="20"/>
            <w:szCs w:val="20"/>
          </w:rPr>
          <w:delText>with</w:delText>
        </w:r>
      </w:del>
      <w:r w:rsidRPr="00AF6AF0">
        <w:rPr>
          <w:rFonts w:ascii="Courier New" w:eastAsia="Times New Roman" w:hAnsi="Courier New" w:cs="Courier New"/>
          <w:color w:val="000000"/>
          <w:sz w:val="20"/>
          <w:szCs w:val="20"/>
        </w:rPr>
        <w:t xml:space="preserve"> a set of telephotos that overlap</w:t>
      </w:r>
      <w:ins w:id="525" w:author="Author">
        <w:r>
          <w:rPr>
            <w:rFonts w:ascii="Courier New" w:eastAsia="Times New Roman" w:hAnsi="Courier New" w:cs="Courier New"/>
            <w:color w:val="000000"/>
            <w:sz w:val="20"/>
            <w:szCs w:val="20"/>
          </w:rPr>
          <w:t>ped</w:t>
        </w:r>
      </w:ins>
      <w:r>
        <w:rPr>
          <w:rFonts w:ascii="Courier New" w:eastAsia="Times New Roman" w:hAnsi="Courier New" w:cs="Courier New"/>
          <w:color w:val="000000"/>
          <w:sz w:val="20"/>
          <w:szCs w:val="20"/>
        </w:rPr>
        <w:t xml:space="preserve"> with the camera's </w:t>
      </w:r>
      <w:r w:rsidRPr="00AF6AF0">
        <w:rPr>
          <w:rFonts w:ascii="Courier New" w:eastAsia="Times New Roman" w:hAnsi="Courier New" w:cs="Courier New"/>
          <w:color w:val="000000"/>
          <w:sz w:val="20"/>
          <w:szCs w:val="20"/>
          <w:u w:val="single"/>
        </w:rPr>
        <w:t>FoV</w:t>
      </w:r>
      <w:r w:rsidRPr="00AF6AF0">
        <w:rPr>
          <w:rFonts w:ascii="Courier New" w:eastAsia="Times New Roman" w:hAnsi="Courier New" w:cs="Courier New"/>
          <w:color w:val="000000"/>
          <w:sz w:val="20"/>
          <w:szCs w:val="20"/>
        </w:rPr>
        <w:t xml:space="preserve">. The telephotos were taken in the </w:t>
      </w:r>
      <w:del w:id="526" w:author="Author">
        <w:r w:rsidRPr="00AF6AF0">
          <w:rPr>
            <w:rFonts w:ascii="Courier New" w:eastAsia="Times New Roman" w:hAnsi="Courier New" w:cs="Courier New"/>
            <w:color w:val="000000"/>
            <w:sz w:val="20"/>
            <w:szCs w:val="20"/>
          </w:rPr>
          <w:delText>autumn</w:delText>
        </w:r>
      </w:del>
      <w:ins w:id="527" w:author="Author">
        <w:r w:rsidR="008D5519">
          <w:rPr>
            <w:rFonts w:ascii="Courier New" w:eastAsia="Times New Roman" w:hAnsi="Courier New" w:cs="Courier New"/>
            <w:color w:val="000000"/>
            <w:sz w:val="20"/>
            <w:szCs w:val="20"/>
          </w:rPr>
          <w:t>fall</w:t>
        </w:r>
      </w:ins>
      <w:r w:rsidRPr="00AF6AF0">
        <w:rPr>
          <w:rFonts w:ascii="Courier New" w:eastAsia="Times New Roman" w:hAnsi="Courier New" w:cs="Courier New"/>
          <w:color w:val="000000"/>
          <w:sz w:val="20"/>
          <w:szCs w:val="20"/>
        </w:rPr>
        <w:t xml:space="preserve"> of 2014</w:t>
      </w:r>
      <w:del w:id="528"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 using </w:t>
      </w:r>
      <w:ins w:id="529" w:author="Author">
        <w:r w:rsidRPr="00AF6AF0">
          <w:rPr>
            <w:rFonts w:ascii="Courier New" w:eastAsia="Times New Roman" w:hAnsi="Courier New" w:cs="Courier New"/>
            <w:color w:val="000000"/>
            <w:sz w:val="20"/>
            <w:szCs w:val="20"/>
          </w:rPr>
          <w:t>a</w:t>
        </w:r>
      </w:ins>
      <w:del w:id="530" w:author="Author">
        <w:r w:rsidRPr="00AF6AF0">
          <w:rPr>
            <w:rFonts w:ascii="Courier New" w:eastAsia="Times New Roman" w:hAnsi="Courier New" w:cs="Courier New"/>
            <w:color w:val="000000"/>
            <w:sz w:val="20"/>
            <w:szCs w:val="20"/>
          </w:rPr>
          <w:delText>the</w:delText>
        </w:r>
      </w:del>
      <w:r w:rsidRPr="00AF6AF0">
        <w:rPr>
          <w:rFonts w:ascii="Courier New" w:eastAsia="Times New Roman" w:hAnsi="Courier New" w:cs="Courier New"/>
          <w:color w:val="000000"/>
          <w:sz w:val="20"/>
          <w:szCs w:val="20"/>
        </w:rPr>
        <w:t xml:space="preserve"> Nikon </w:t>
      </w:r>
      <w:r w:rsidRPr="00AF6AF0">
        <w:rPr>
          <w:rFonts w:ascii="Courier New" w:eastAsia="Times New Roman" w:hAnsi="Courier New" w:cs="Courier New"/>
          <w:color w:val="000000"/>
          <w:sz w:val="20"/>
          <w:szCs w:val="20"/>
          <w:u w:val="single"/>
        </w:rPr>
        <w:t>D7100</w:t>
      </w:r>
      <w:r w:rsidRPr="00AF6AF0">
        <w:rPr>
          <w:rFonts w:ascii="Courier New" w:eastAsia="Times New Roman" w:hAnsi="Courier New" w:cs="Courier New"/>
          <w:color w:val="000000"/>
          <w:sz w:val="20"/>
          <w:szCs w:val="20"/>
        </w:rPr>
        <w:t xml:space="preserve"> camera (Nikon Corp.) with a 200 mm lens. Although we </w:t>
      </w:r>
      <w:del w:id="531" w:author="Author" w:date="2023-01-16T22:33:00Z">
        <w:r w:rsidRPr="00AF6AF0">
          <w:rPr>
            <w:rFonts w:ascii="Courier New" w:eastAsia="Times New Roman" w:hAnsi="Courier New" w:cs="Courier New"/>
            <w:color w:val="000000"/>
            <w:sz w:val="20"/>
            <w:szCs w:val="20"/>
          </w:rPr>
          <w:delText xml:space="preserve">could </w:delText>
        </w:r>
      </w:del>
      <w:ins w:id="532" w:author="Author" w:date="2023-01-16T22:33:00Z">
        <w:r w:rsidR="005D7238">
          <w:rPr>
            <w:rFonts w:ascii="Courier New" w:eastAsia="Times New Roman" w:hAnsi="Courier New" w:cs="Courier New"/>
            <w:color w:val="000000"/>
            <w:sz w:val="20"/>
            <w:szCs w:val="20"/>
          </w:rPr>
          <w:t>were able to</w:t>
        </w:r>
      </w:ins>
      <w:ins w:id="533" w:author="Author" w:date="2023-01-16T22:33:00Z">
        <w:r w:rsidRPr="00AF6AF0" w:rsidR="005D7238">
          <w:rPr>
            <w:rFonts w:ascii="Courier New" w:eastAsia="Times New Roman" w:hAnsi="Courier New" w:cs="Courier New"/>
            <w:color w:val="000000"/>
            <w:sz w:val="20"/>
            <w:szCs w:val="20"/>
          </w:rPr>
          <w:t xml:space="preserve"> </w:t>
        </w:r>
      </w:ins>
      <w:del w:id="534" w:author="Author" w:date="2023-01-16T22:33:00Z">
        <w:r w:rsidRPr="00AF6AF0">
          <w:rPr>
            <w:rFonts w:ascii="Courier New" w:eastAsia="Times New Roman" w:hAnsi="Courier New" w:cs="Courier New"/>
            <w:color w:val="000000"/>
            <w:sz w:val="20"/>
            <w:szCs w:val="20"/>
          </w:rPr>
          <w:delText xml:space="preserve">see </w:delText>
        </w:r>
      </w:del>
      <w:ins w:id="535" w:author="Author" w:date="2023-01-16T22:33:00Z">
        <w:r w:rsidR="005D7238">
          <w:rPr>
            <w:rFonts w:ascii="Courier New" w:eastAsia="Times New Roman" w:hAnsi="Courier New" w:cs="Courier New"/>
            <w:color w:val="000000"/>
            <w:sz w:val="20"/>
            <w:szCs w:val="20"/>
          </w:rPr>
          <w:t>observe</w:t>
        </w:r>
      </w:ins>
      <w:ins w:id="536" w:author="Author" w:date="2023-01-16T22:33:00Z">
        <w:r w:rsidRPr="00AF6AF0" w:rsidR="005D7238">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 xml:space="preserve">the shape and texture of the plant community from the telephotos, some vegetation </w:t>
      </w:r>
      <w:ins w:id="537" w:author="Author">
        <w:r w:rsidRPr="00AF6AF0">
          <w:rPr>
            <w:rFonts w:ascii="Courier New" w:eastAsia="Times New Roman" w:hAnsi="Courier New" w:cs="Courier New"/>
            <w:color w:val="000000"/>
            <w:sz w:val="20"/>
            <w:szCs w:val="20"/>
          </w:rPr>
          <w:t xml:space="preserve">could </w:t>
        </w:r>
      </w:ins>
      <w:del w:id="538" w:author="Author">
        <w:r w:rsidRPr="00AF6AF0">
          <w:rPr>
            <w:rFonts w:ascii="Courier New" w:eastAsia="Times New Roman" w:hAnsi="Courier New" w:cs="Courier New"/>
            <w:color w:val="000000"/>
            <w:sz w:val="20"/>
            <w:szCs w:val="20"/>
          </w:rPr>
          <w:delText>can</w:delText>
        </w:r>
      </w:del>
      <w:r w:rsidRPr="00AF6AF0">
        <w:rPr>
          <w:rFonts w:ascii="Courier New" w:eastAsia="Times New Roman" w:hAnsi="Courier New" w:cs="Courier New"/>
          <w:color w:val="000000"/>
          <w:sz w:val="20"/>
          <w:szCs w:val="20"/>
        </w:rPr>
        <w:t xml:space="preserve">not be identified without </w:t>
      </w:r>
      <w:del w:id="539" w:author="Author">
        <w:r w:rsidRPr="00AF6AF0">
          <w:rPr>
            <w:rFonts w:ascii="Courier New" w:eastAsia="Times New Roman" w:hAnsi="Courier New" w:cs="Courier New"/>
            <w:color w:val="000000"/>
            <w:sz w:val="20"/>
            <w:szCs w:val="20"/>
          </w:rPr>
          <w:delText>looking in more detail</w:delText>
        </w:r>
      </w:del>
      <w:ins w:id="540" w:author="Author">
        <w:r w:rsidR="0092096E">
          <w:rPr>
            <w:rFonts w:ascii="Courier New" w:eastAsia="Times New Roman" w:hAnsi="Courier New" w:cs="Courier New"/>
            <w:color w:val="000000"/>
            <w:sz w:val="20"/>
            <w:szCs w:val="20"/>
          </w:rPr>
          <w:t>more detailed observation (such as of leaf shapes)</w:t>
        </w:r>
      </w:ins>
      <w:del w:id="541" w:author="Author">
        <w:r w:rsidRPr="00AF6AF0">
          <w:rPr>
            <w:rFonts w:ascii="Courier New" w:eastAsia="Times New Roman" w:hAnsi="Courier New" w:cs="Courier New"/>
            <w:color w:val="000000"/>
            <w:sz w:val="20"/>
            <w:szCs w:val="20"/>
          </w:rPr>
          <w:delText>, such as the leaf shapes</w:delText>
        </w:r>
      </w:del>
      <w:r w:rsidRPr="00AF6AF0">
        <w:rPr>
          <w:rFonts w:ascii="Courier New" w:eastAsia="Times New Roman" w:hAnsi="Courier New" w:cs="Courier New"/>
          <w:color w:val="000000"/>
          <w:sz w:val="20"/>
          <w:szCs w:val="20"/>
        </w:rPr>
        <w:t>. We conducted a field survey in September 2022 to identify the vegetation type</w:t>
      </w:r>
      <w:ins w:id="542" w:author="Author">
        <w:r>
          <w:rPr>
            <w:rFonts w:ascii="Courier New" w:eastAsia="Times New Roman" w:hAnsi="Courier New" w:cs="Courier New"/>
            <w:color w:val="000000"/>
            <w:sz w:val="20"/>
            <w:szCs w:val="20"/>
          </w:rPr>
          <w:t>s</w:t>
        </w:r>
      </w:ins>
      <w:r>
        <w:rPr>
          <w:rFonts w:ascii="Courier New" w:eastAsia="Times New Roman" w:hAnsi="Courier New" w:cs="Courier New"/>
          <w:color w:val="000000"/>
          <w:sz w:val="20"/>
          <w:szCs w:val="20"/>
        </w:rPr>
        <w:t xml:space="preserve"> </w:t>
      </w:r>
      <w:ins w:id="543" w:author="Author">
        <w:r w:rsidRPr="00AF6AF0">
          <w:rPr>
            <w:rFonts w:ascii="Courier New" w:eastAsia="Times New Roman" w:hAnsi="Courier New" w:cs="Courier New"/>
            <w:color w:val="000000"/>
            <w:sz w:val="20"/>
            <w:szCs w:val="20"/>
          </w:rPr>
          <w:t>in</w:t>
        </w:r>
      </w:ins>
      <w:del w:id="544" w:author="Author">
        <w:r w:rsidRPr="00AF6AF0">
          <w:rPr>
            <w:rFonts w:ascii="Courier New" w:eastAsia="Times New Roman" w:hAnsi="Courier New" w:cs="Courier New"/>
            <w:color w:val="000000"/>
            <w:sz w:val="20"/>
            <w:szCs w:val="20"/>
          </w:rPr>
          <w:delText>for</w:delText>
        </w:r>
      </w:del>
      <w:r w:rsidRPr="00AF6AF0">
        <w:rPr>
          <w:rFonts w:ascii="Courier New" w:eastAsia="Times New Roman" w:hAnsi="Courier New" w:cs="Courier New"/>
          <w:color w:val="000000"/>
          <w:sz w:val="20"/>
          <w:szCs w:val="20"/>
        </w:rPr>
        <w:t xml:space="preserve"> </w:t>
      </w:r>
      <w:ins w:id="545" w:author="Author">
        <w:r w:rsidRPr="00AF6AF0">
          <w:rPr>
            <w:rFonts w:ascii="Courier New" w:eastAsia="Times New Roman" w:hAnsi="Courier New" w:cs="Courier New"/>
            <w:color w:val="000000"/>
            <w:sz w:val="20"/>
            <w:szCs w:val="20"/>
          </w:rPr>
          <w:t>these</w:t>
        </w:r>
      </w:ins>
      <w:del w:id="546" w:author="Author">
        <w:r w:rsidRPr="00AF6AF0">
          <w:rPr>
            <w:rFonts w:ascii="Courier New" w:eastAsia="Times New Roman" w:hAnsi="Courier New" w:cs="Courier New"/>
            <w:color w:val="000000"/>
            <w:sz w:val="20"/>
            <w:szCs w:val="20"/>
          </w:rPr>
          <w:delText>such</w:delText>
        </w:r>
      </w:del>
      <w:r w:rsidRPr="00AF6AF0">
        <w:rPr>
          <w:rFonts w:ascii="Courier New" w:eastAsia="Times New Roman" w:hAnsi="Courier New" w:cs="Courier New"/>
          <w:color w:val="000000"/>
          <w:sz w:val="20"/>
          <w:szCs w:val="20"/>
        </w:rPr>
        <w:t xml:space="preserve"> </w:t>
      </w:r>
      <w:ins w:id="547" w:author="Author">
        <w:r w:rsidRPr="00AF6AF0">
          <w:rPr>
            <w:rFonts w:ascii="Courier New" w:eastAsia="Times New Roman" w:hAnsi="Courier New" w:cs="Courier New"/>
            <w:color w:val="000000"/>
            <w:sz w:val="20"/>
            <w:szCs w:val="20"/>
          </w:rPr>
          <w:t>locations</w:t>
        </w:r>
      </w:ins>
      <w:del w:id="548" w:author="Author">
        <w:r w:rsidRPr="00AF6AF0">
          <w:rPr>
            <w:rFonts w:ascii="Courier New" w:eastAsia="Times New Roman" w:hAnsi="Courier New" w:cs="Courier New"/>
            <w:color w:val="000000"/>
            <w:sz w:val="20"/>
            <w:szCs w:val="20"/>
          </w:rPr>
          <w:delText>places</w:delText>
        </w:r>
      </w:del>
      <w:r w:rsidRPr="00AF6AF0">
        <w:rPr>
          <w:rFonts w:ascii="Courier New" w:eastAsia="Times New Roman" w:hAnsi="Courier New" w:cs="Courier New"/>
          <w:color w:val="000000"/>
          <w:sz w:val="20"/>
          <w:szCs w:val="20"/>
        </w:rPr>
        <w:t>.</w:t>
      </w:r>
    </w:p>
    <w:p w:rsidR="00AF6AF0" w:rsidRPr="00AF6AF0" w:rsidP="00AF6AF0" w14:paraId="119314D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5292310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\hypertarget</w:t>
      </w:r>
      <w:r w:rsidRPr="00AF6AF0">
        <w:rPr>
          <w:rFonts w:ascii="Courier New" w:eastAsia="Times New Roman" w:hAnsi="Courier New" w:cs="Courier New"/>
          <w:color w:val="000000"/>
          <w:sz w:val="20"/>
          <w:szCs w:val="20"/>
        </w:rPr>
        <w:t>{experimental-settings}{</w:t>
      </w:r>
      <w:r w:rsidRPr="00AF6AF0">
        <w:rPr>
          <w:rFonts w:ascii="Courier New" w:eastAsia="Times New Roman" w:hAnsi="Courier New" w:cs="Courier New"/>
          <w:color w:val="606060"/>
          <w:sz w:val="20"/>
          <w:szCs w:val="20"/>
        </w:rPr>
        <w:t>%</w:t>
      </w:r>
    </w:p>
    <w:p w:rsidR="00AF6AF0" w:rsidRPr="00AF6AF0" w:rsidP="00AF6AF0" w14:paraId="4D70901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\subsubsection{Experimental Settings}\label{experimental-settings}</w:t>
      </w:r>
      <w:r w:rsidRPr="00AF6AF0">
        <w:rPr>
          <w:rFonts w:ascii="Courier New" w:eastAsia="Times New Roman" w:hAnsi="Courier New" w:cs="Courier New"/>
          <w:color w:val="000000"/>
          <w:sz w:val="20"/>
          <w:szCs w:val="20"/>
        </w:rPr>
        <w:t>}</w:t>
      </w:r>
    </w:p>
    <w:p w:rsidR="00AF6AF0" w:rsidRPr="00AF6AF0" w:rsidP="00AF6AF0" w14:paraId="7255CB4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606450B6" w14:textId="29855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We implemented the classifiers </w:t>
      </w:r>
      <w:ins w:id="549" w:author="Author">
        <w:r w:rsidRPr="00AF6AF0">
          <w:rPr>
            <w:rFonts w:ascii="Courier New" w:eastAsia="Times New Roman" w:hAnsi="Courier New" w:cs="Courier New"/>
            <w:color w:val="000000"/>
            <w:sz w:val="20"/>
            <w:szCs w:val="20"/>
          </w:rPr>
          <w:t>using</w:t>
        </w:r>
      </w:ins>
      <w:del w:id="550" w:author="Author">
        <w:r w:rsidRPr="00AF6AF0">
          <w:rPr>
            <w:rFonts w:ascii="Courier New" w:eastAsia="Times New Roman" w:hAnsi="Courier New" w:cs="Courier New"/>
            <w:color w:val="000000"/>
            <w:sz w:val="20"/>
            <w:szCs w:val="20"/>
          </w:rPr>
          <w:delText>with</w:delText>
        </w:r>
      </w:del>
      <w:r w:rsidRPr="00AF6AF0">
        <w:rPr>
          <w:rFonts w:ascii="Courier New" w:eastAsia="Times New Roman" w:hAnsi="Courier New" w:cs="Courier New"/>
          <w:color w:val="000000"/>
          <w:sz w:val="20"/>
          <w:szCs w:val="20"/>
        </w:rPr>
        <w:t xml:space="preserve"> Python3 language. For the SVM classifier, we used the ThunderSVM library (</w:t>
      </w:r>
      <w:r w:rsidRPr="00AF6AF0">
        <w:rPr>
          <w:rFonts w:ascii="Courier New" w:eastAsia="Times New Roman" w:hAnsi="Courier New" w:cs="Courier New"/>
          <w:color w:val="800000"/>
          <w:sz w:val="20"/>
          <w:szCs w:val="20"/>
        </w:rPr>
        <w:t>\</w:t>
      </w:r>
      <w:ins w:id="551" w:author="Author">
        <w:r>
          <w:rPr>
            <w:rFonts w:ascii="Courier New" w:eastAsia="Times New Roman" w:hAnsi="Courier New" w:cs="Courier New"/>
            <w:color w:val="800000"/>
            <w:sz w:val="20"/>
            <w:szCs w:val="20"/>
          </w:rPr>
          <w:t xml:space="preserve">\ </w:t>
        </w:r>
      </w:ins>
      <w:r>
        <w:rPr>
          <w:rFonts w:ascii="Courier New" w:eastAsia="Times New Roman" w:hAnsi="Courier New" w:cs="Courier New"/>
          <w:color w:val="800000"/>
          <w:sz w:val="20"/>
          <w:szCs w:val="20"/>
        </w:rPr>
        <w:t>url</w:t>
      </w:r>
      <w:r w:rsidRPr="00AF6AF0">
        <w:rPr>
          <w:rFonts w:ascii="Courier New" w:eastAsia="Times New Roman" w:hAnsi="Courier New" w:cs="Courier New"/>
          <w:color w:val="000000"/>
          <w:sz w:val="20"/>
          <w:szCs w:val="20"/>
        </w:rPr>
        <w:t xml:space="preserve">{https://github.com/Xtra-Computing/thundersvm}) and a Radial Basis Function (RBF) kernel with a regularization parameter equal to 1.0. The gamma value of the RBF kernel was set automatically by the ``scaled`` setting of the ThunderSVM library as </w:t>
      </w:r>
      <w:r w:rsidRPr="00AF6AF0">
        <w:rPr>
          <w:rFonts w:ascii="Courier New" w:eastAsia="Times New Roman" w:hAnsi="Courier New" w:cs="Courier New"/>
          <w:color w:val="008000"/>
          <w:sz w:val="20"/>
          <w:szCs w:val="20"/>
        </w:rPr>
        <w:t>\(\gamma = \frac{1}{n_{features} \times V(X)}\)</w:t>
      </w:r>
      <w:r w:rsidRPr="00AF6AF0">
        <w:rPr>
          <w:rFonts w:ascii="Courier New" w:eastAsia="Times New Roman" w:hAnsi="Courier New" w:cs="Courier New"/>
          <w:color w:val="000000"/>
          <w:sz w:val="20"/>
          <w:szCs w:val="20"/>
        </w:rPr>
        <w:t xml:space="preserve">, where </w:t>
      </w:r>
      <w:r w:rsidRPr="00AF6AF0">
        <w:rPr>
          <w:rFonts w:ascii="Courier New" w:eastAsia="Times New Roman" w:hAnsi="Courier New" w:cs="Courier New"/>
          <w:color w:val="008000"/>
          <w:sz w:val="20"/>
          <w:szCs w:val="20"/>
        </w:rPr>
        <w:t>\(n_{features}</w:t>
      </w:r>
      <w:del w:id="552" w:author="Author">
        <w:r w:rsidRPr="00AF6AF0">
          <w:rPr>
            <w:rFonts w:ascii="Courier New" w:eastAsia="Times New Roman" w:hAnsi="Courier New" w:cs="Courier New"/>
            <w:color w:val="008000"/>
            <w:sz w:val="20"/>
            <w:szCs w:val="20"/>
          </w:rPr>
          <w:delText>)</w:delText>
        </w:r>
      </w:del>
      <w:r w:rsidRPr="00AF6AF0">
        <w:rPr>
          <w:rFonts w:ascii="Courier New" w:eastAsia="Times New Roman" w:hAnsi="Courier New" w:cs="Courier New"/>
          <w:color w:val="008000"/>
          <w:sz w:val="20"/>
          <w:szCs w:val="20"/>
        </w:rPr>
        <w:t>\)</w:t>
      </w:r>
      <w:r w:rsidRPr="00AF6AF0">
        <w:rPr>
          <w:rFonts w:ascii="Courier New" w:eastAsia="Times New Roman" w:hAnsi="Courier New" w:cs="Courier New"/>
          <w:color w:val="000000"/>
          <w:sz w:val="20"/>
          <w:szCs w:val="20"/>
        </w:rPr>
        <w:t xml:space="preserve"> and </w:t>
      </w:r>
      <w:r w:rsidRPr="00AF6AF0">
        <w:rPr>
          <w:rFonts w:ascii="Courier New" w:eastAsia="Times New Roman" w:hAnsi="Courier New" w:cs="Courier New"/>
          <w:color w:val="008000"/>
          <w:sz w:val="20"/>
          <w:szCs w:val="20"/>
        </w:rPr>
        <w:t>\(V(X)\)</w:t>
      </w:r>
      <w:r w:rsidRPr="00AF6AF0">
        <w:rPr>
          <w:rFonts w:ascii="Courier New" w:eastAsia="Times New Roman" w:hAnsi="Courier New" w:cs="Courier New"/>
          <w:color w:val="000000"/>
          <w:sz w:val="20"/>
          <w:szCs w:val="20"/>
        </w:rPr>
        <w:t xml:space="preserve"> represent the input data's dimensions and variance, respectively. The RNN classifier was developed using the PyTorch deep neural network library (</w:t>
      </w:r>
      <w:r w:rsidRPr="00AF6AF0">
        <w:rPr>
          <w:rFonts w:ascii="Courier New" w:eastAsia="Times New Roman" w:hAnsi="Courier New" w:cs="Courier New"/>
          <w:color w:val="800000"/>
          <w:sz w:val="20"/>
          <w:szCs w:val="20"/>
        </w:rPr>
        <w:t>\url</w:t>
      </w:r>
      <w:r w:rsidRPr="00AF6AF0">
        <w:rPr>
          <w:rFonts w:ascii="Courier New" w:eastAsia="Times New Roman" w:hAnsi="Courier New" w:cs="Courier New"/>
          <w:color w:val="000000"/>
          <w:sz w:val="20"/>
          <w:szCs w:val="20"/>
        </w:rPr>
        <w:t xml:space="preserve">{https://pytorch.org/}). </w:t>
      </w:r>
      <w:ins w:id="553" w:author="Author">
        <w:r w:rsidRPr="00AF6AF0">
          <w:rPr>
            <w:rFonts w:ascii="Courier New" w:eastAsia="Times New Roman" w:hAnsi="Courier New" w:cs="Courier New"/>
            <w:color w:val="000000"/>
            <w:sz w:val="20"/>
            <w:szCs w:val="20"/>
          </w:rPr>
          <w:t>The</w:t>
        </w:r>
      </w:ins>
      <w:del w:id="554" w:author="Author">
        <w:r w:rsidRPr="00AF6AF0">
          <w:rPr>
            <w:rFonts w:ascii="Courier New" w:eastAsia="Times New Roman" w:hAnsi="Courier New" w:cs="Courier New"/>
            <w:color w:val="000000"/>
            <w:sz w:val="20"/>
            <w:szCs w:val="20"/>
          </w:rPr>
          <w:delText>We set the</w:delText>
        </w:r>
      </w:del>
      <w:r w:rsidRPr="00AF6AF0">
        <w:rPr>
          <w:rFonts w:ascii="Courier New" w:eastAsia="Times New Roman" w:hAnsi="Courier New" w:cs="Courier New"/>
          <w:color w:val="000000"/>
          <w:sz w:val="20"/>
          <w:szCs w:val="20"/>
        </w:rPr>
        <w:t xml:space="preserve"> number of hidden dimensions </w:t>
      </w:r>
      <w:ins w:id="555" w:author="Author">
        <w:r w:rsidRPr="00AF6AF0">
          <w:rPr>
            <w:rFonts w:ascii="Courier New" w:eastAsia="Times New Roman" w:hAnsi="Courier New" w:cs="Courier New"/>
            <w:color w:val="000000"/>
            <w:sz w:val="20"/>
            <w:szCs w:val="20"/>
          </w:rPr>
          <w:t>was set</w:t>
        </w:r>
      </w:ins>
      <w:del w:id="556" w:author="Author">
        <w:r w:rsidRPr="00AF6AF0">
          <w:rPr>
            <w:rFonts w:ascii="Courier New" w:eastAsia="Times New Roman" w:hAnsi="Courier New" w:cs="Courier New"/>
            <w:color w:val="000000"/>
            <w:sz w:val="20"/>
            <w:szCs w:val="20"/>
          </w:rPr>
          <w:delText>equal</w:delText>
        </w:r>
      </w:del>
      <w:r w:rsidRPr="00AF6AF0">
        <w:rPr>
          <w:rFonts w:ascii="Courier New" w:eastAsia="Times New Roman" w:hAnsi="Courier New" w:cs="Courier New"/>
          <w:color w:val="000000"/>
          <w:sz w:val="20"/>
          <w:szCs w:val="20"/>
        </w:rPr>
        <w:t xml:space="preserve"> to </w:t>
      </w:r>
      <w:ins w:id="557" w:author="Author">
        <w:r w:rsidRPr="00AF6AF0">
          <w:rPr>
            <w:rFonts w:ascii="Courier New" w:eastAsia="Times New Roman" w:hAnsi="Courier New" w:cs="Courier New"/>
            <w:color w:val="000000"/>
            <w:sz w:val="20"/>
            <w:szCs w:val="20"/>
          </w:rPr>
          <w:t>five</w:t>
        </w:r>
      </w:ins>
      <w:del w:id="558" w:author="Author">
        <w:r w:rsidRPr="00AF6AF0">
          <w:rPr>
            <w:rFonts w:ascii="Courier New" w:eastAsia="Times New Roman" w:hAnsi="Courier New" w:cs="Courier New"/>
            <w:color w:val="000000"/>
            <w:sz w:val="20"/>
            <w:szCs w:val="20"/>
          </w:rPr>
          <w:delText>5</w:delText>
        </w:r>
      </w:del>
      <w:r w:rsidRPr="00AF6AF0">
        <w:rPr>
          <w:rFonts w:ascii="Courier New" w:eastAsia="Times New Roman" w:hAnsi="Courier New" w:cs="Courier New"/>
          <w:color w:val="000000"/>
          <w:sz w:val="20"/>
          <w:szCs w:val="20"/>
        </w:rPr>
        <w:t xml:space="preserve">. We trained the model </w:t>
      </w:r>
      <w:ins w:id="559" w:author="Author">
        <w:r>
          <w:rPr>
            <w:rFonts w:ascii="Courier New" w:eastAsia="Times New Roman" w:hAnsi="Courier New" w:cs="Courier New"/>
            <w:color w:val="000000"/>
            <w:sz w:val="20"/>
            <w:szCs w:val="20"/>
          </w:rPr>
          <w:t xml:space="preserve">for </w:t>
        </w:r>
      </w:ins>
      <w:r>
        <w:rPr>
          <w:rFonts w:ascii="Courier New" w:eastAsia="Times New Roman" w:hAnsi="Courier New" w:cs="Courier New"/>
          <w:color w:val="000000"/>
          <w:sz w:val="20"/>
          <w:szCs w:val="20"/>
        </w:rPr>
        <w:t xml:space="preserve">200 epochs </w:t>
      </w:r>
      <w:ins w:id="560" w:author="Author">
        <w:r w:rsidRPr="00AF6AF0">
          <w:rPr>
            <w:rFonts w:ascii="Courier New" w:eastAsia="Times New Roman" w:hAnsi="Courier New" w:cs="Courier New"/>
            <w:color w:val="000000"/>
            <w:sz w:val="20"/>
            <w:szCs w:val="20"/>
          </w:rPr>
          <w:t>using</w:t>
        </w:r>
      </w:ins>
      <w:del w:id="561" w:author="Author">
        <w:r w:rsidRPr="00AF6AF0">
          <w:rPr>
            <w:rFonts w:ascii="Courier New" w:eastAsia="Times New Roman" w:hAnsi="Courier New" w:cs="Courier New"/>
            <w:color w:val="000000"/>
            <w:sz w:val="20"/>
            <w:szCs w:val="20"/>
          </w:rPr>
          <w:delText>with</w:delText>
        </w:r>
      </w:del>
      <w:r w:rsidRPr="00AF6AF0">
        <w:rPr>
          <w:rFonts w:ascii="Courier New" w:eastAsia="Times New Roman" w:hAnsi="Courier New" w:cs="Courier New"/>
          <w:color w:val="000000"/>
          <w:sz w:val="20"/>
          <w:szCs w:val="20"/>
        </w:rPr>
        <w:t xml:space="preserve"> the Rectified Adam optimizer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{Liu2020RAdam}) with a learning rate of 0.001 and </w:t>
      </w:r>
      <w:del w:id="562" w:author="Author">
        <w:r w:rsidRPr="00AF6AF0">
          <w:rPr>
            <w:rFonts w:ascii="Courier New" w:eastAsia="Times New Roman" w:hAnsi="Courier New" w:cs="Courier New"/>
            <w:color w:val="000000"/>
            <w:sz w:val="20"/>
            <w:szCs w:val="20"/>
          </w:rPr>
          <w:delText xml:space="preserve">a </w:delText>
        </w:r>
      </w:del>
      <w:r w:rsidRPr="00AF6AF0">
        <w:rPr>
          <w:rFonts w:ascii="Courier New" w:eastAsia="Times New Roman" w:hAnsi="Courier New" w:cs="Courier New"/>
          <w:color w:val="000000"/>
          <w:sz w:val="20"/>
          <w:szCs w:val="20"/>
        </w:rPr>
        <w:t xml:space="preserve">batch size of 500. To validate the performance of the different classifiers, we performed a 5-fold cross-validation. Each fold was stratified </w:t>
      </w:r>
      <w:ins w:id="563" w:author="Author">
        <w:r w:rsidRPr="00AF6AF0">
          <w:rPr>
            <w:rFonts w:ascii="Courier New" w:eastAsia="Times New Roman" w:hAnsi="Courier New" w:cs="Courier New"/>
            <w:color w:val="000000"/>
            <w:sz w:val="20"/>
            <w:szCs w:val="20"/>
          </w:rPr>
          <w:t>according to</w:t>
        </w:r>
      </w:ins>
      <w:del w:id="564" w:author="Author">
        <w:r w:rsidRPr="00AF6AF0">
          <w:rPr>
            <w:rFonts w:ascii="Courier New" w:eastAsia="Times New Roman" w:hAnsi="Courier New" w:cs="Courier New"/>
            <w:color w:val="000000"/>
            <w:sz w:val="20"/>
            <w:szCs w:val="20"/>
          </w:rPr>
          <w:delText>with</w:delText>
        </w:r>
      </w:del>
      <w:r w:rsidRPr="00AF6AF0">
        <w:rPr>
          <w:rFonts w:ascii="Courier New" w:eastAsia="Times New Roman" w:hAnsi="Courier New" w:cs="Courier New"/>
          <w:color w:val="000000"/>
          <w:sz w:val="20"/>
          <w:szCs w:val="20"/>
        </w:rPr>
        <w:t xml:space="preserve"> the vegetation categor</w:t>
      </w:r>
      <w:ins w:id="565" w:author="Author">
        <w:r w:rsidRPr="00AF6AF0">
          <w:rPr>
            <w:rFonts w:ascii="Courier New" w:eastAsia="Times New Roman" w:hAnsi="Courier New" w:cs="Courier New"/>
            <w:color w:val="000000"/>
            <w:sz w:val="20"/>
            <w:szCs w:val="20"/>
          </w:rPr>
          <w:t>y</w:t>
        </w:r>
      </w:ins>
      <w:del w:id="566" w:author="Author">
        <w:r w:rsidRPr="00AF6AF0">
          <w:rPr>
            <w:rFonts w:ascii="Courier New" w:eastAsia="Times New Roman" w:hAnsi="Courier New" w:cs="Courier New"/>
            <w:color w:val="000000"/>
            <w:sz w:val="20"/>
            <w:szCs w:val="20"/>
          </w:rPr>
          <w:delText>ies</w:delText>
        </w:r>
      </w:del>
      <w:r w:rsidRPr="00AF6AF0">
        <w:rPr>
          <w:rFonts w:ascii="Courier New" w:eastAsia="Times New Roman" w:hAnsi="Courier New" w:cs="Courier New"/>
          <w:color w:val="000000"/>
          <w:sz w:val="20"/>
          <w:szCs w:val="20"/>
        </w:rPr>
        <w:t xml:space="preserve">. As a model evaluation metric, we used the per-class </w:t>
      </w:r>
      <w:r w:rsidRPr="00AF6AF0">
        <w:rPr>
          <w:rFonts w:ascii="Courier New" w:eastAsia="Times New Roman" w:hAnsi="Courier New" w:cs="Courier New"/>
          <w:color w:val="000000"/>
          <w:sz w:val="20"/>
          <w:szCs w:val="20"/>
          <w:u w:val="single"/>
        </w:rPr>
        <w:t>F1</w:t>
      </w:r>
      <w:r w:rsidRPr="00AF6AF0">
        <w:rPr>
          <w:rFonts w:ascii="Courier New" w:eastAsia="Times New Roman" w:hAnsi="Courier New" w:cs="Courier New"/>
          <w:color w:val="000000"/>
          <w:sz w:val="20"/>
          <w:szCs w:val="20"/>
        </w:rPr>
        <w:t>-score, a standard metric in machine learning (</w:t>
      </w:r>
      <w:r w:rsidRPr="00AF6AF0">
        <w:rPr>
          <w:rFonts w:ascii="Courier New" w:eastAsia="Times New Roman" w:hAnsi="Courier New" w:cs="Courier New"/>
          <w:color w:val="800000"/>
          <w:sz w:val="20"/>
          <w:szCs w:val="20"/>
        </w:rPr>
        <w:t>\ref</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f1score</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8000"/>
          <w:sz w:val="20"/>
          <w:szCs w:val="20"/>
        </w:rPr>
        <w:t>\(TP, FP, FN\)</w:t>
      </w:r>
      <w:r w:rsidRPr="00AF6AF0">
        <w:rPr>
          <w:rFonts w:ascii="Courier New" w:eastAsia="Times New Roman" w:hAnsi="Courier New" w:cs="Courier New"/>
          <w:color w:val="000000"/>
          <w:sz w:val="20"/>
          <w:szCs w:val="20"/>
        </w:rPr>
        <w:t xml:space="preserve"> stand for the numbers of true positives, false positives, and false negatives, respectively. All </w:t>
      </w:r>
      <w:ins w:id="567" w:author="Author">
        <w:r>
          <w:rPr>
            <w:rFonts w:ascii="Courier New" w:eastAsia="Times New Roman" w:hAnsi="Courier New" w:cs="Courier New"/>
            <w:color w:val="000000"/>
            <w:sz w:val="20"/>
            <w:szCs w:val="20"/>
          </w:rPr>
          <w:t xml:space="preserve">the </w:t>
        </w:r>
      </w:ins>
      <w:r>
        <w:rPr>
          <w:rFonts w:ascii="Courier New" w:eastAsia="Times New Roman" w:hAnsi="Courier New" w:cs="Courier New"/>
          <w:color w:val="000000"/>
          <w:sz w:val="20"/>
          <w:szCs w:val="20"/>
        </w:rPr>
        <w:t xml:space="preserve">source codes are available via </w:t>
      </w:r>
      <w:r w:rsidRPr="00AF6AF0">
        <w:rPr>
          <w:rFonts w:ascii="Courier New" w:eastAsia="Times New Roman" w:hAnsi="Courier New" w:cs="Courier New"/>
          <w:color w:val="000000"/>
          <w:sz w:val="20"/>
          <w:szCs w:val="20"/>
          <w:u w:val="single"/>
        </w:rPr>
        <w:t>GitHub</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\url</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https</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github</w:t>
      </w:r>
      <w:r w:rsidRPr="00AF6AF0">
        <w:rPr>
          <w:rFonts w:ascii="Courier New" w:eastAsia="Times New Roman" w:hAnsi="Courier New" w:cs="Courier New"/>
          <w:color w:val="000000"/>
          <w:sz w:val="20"/>
          <w:szCs w:val="20"/>
        </w:rPr>
        <w:t>.com/</w:t>
      </w:r>
      <w:r w:rsidRPr="00AF6AF0">
        <w:rPr>
          <w:rFonts w:ascii="Courier New" w:eastAsia="Times New Roman" w:hAnsi="Courier New" w:cs="Courier New"/>
          <w:color w:val="000000"/>
          <w:sz w:val="20"/>
          <w:szCs w:val="20"/>
          <w:u w:val="single"/>
        </w:rPr>
        <w:t>0kam</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VegetationMapPaper</w:t>
      </w:r>
      <w:r w:rsidRPr="00AF6AF0">
        <w:rPr>
          <w:rFonts w:ascii="Courier New" w:eastAsia="Times New Roman" w:hAnsi="Courier New" w:cs="Courier New"/>
          <w:color w:val="000000"/>
          <w:sz w:val="20"/>
          <w:szCs w:val="20"/>
        </w:rPr>
        <w:t>}).</w:t>
      </w:r>
    </w:p>
    <w:p w:rsidR="00AF6AF0" w:rsidRPr="00AF6AF0" w:rsidP="00AF6AF0" w14:paraId="037941F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5DE37CA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\label{f1score}</w:t>
      </w:r>
    </w:p>
    <w:p w:rsidR="00AF6AF0" w:rsidRPr="00AF6AF0" w:rsidP="00AF6AF0" w14:paraId="7B315AF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\begin</w:t>
      </w:r>
      <w:r w:rsidRPr="00AF6AF0">
        <w:rPr>
          <w:rFonts w:ascii="Courier New" w:eastAsia="Times New Roman" w:hAnsi="Courier New" w:cs="Courier New"/>
          <w:color w:val="000000"/>
          <w:sz w:val="20"/>
          <w:szCs w:val="20"/>
        </w:rPr>
        <w:t>{align}</w:t>
      </w:r>
    </w:p>
    <w:p w:rsidR="00AF6AF0" w:rsidRPr="00AF6AF0" w:rsidP="00AF6AF0" w14:paraId="2F7CC40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w:t>
      </w:r>
      <w:r w:rsidRPr="00AF6AF0">
        <w:rPr>
          <w:rFonts w:ascii="Courier New" w:eastAsia="Times New Roman" w:hAnsi="Courier New" w:cs="Courier New"/>
          <w:b/>
          <w:bCs/>
          <w:color w:val="0000CC"/>
          <w:sz w:val="20"/>
          <w:szCs w:val="20"/>
        </w:rPr>
        <w:t>label{metrics}</w:t>
      </w:r>
    </w:p>
    <w:p w:rsidR="00AF6AF0" w:rsidRPr="00AF6AF0" w:rsidP="00AF6AF0" w14:paraId="6079F14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\begin{gathered}</w:t>
      </w:r>
    </w:p>
    <w:p w:rsidR="00AF6AF0" w:rsidRPr="00AF6AF0" w:rsidP="00AF6AF0" w14:paraId="412A005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precision = \frac{TP}{TP + FP} \\</w:t>
      </w:r>
    </w:p>
    <w:p w:rsidR="00AF6AF0" w:rsidRPr="00AF6AF0" w:rsidP="00AF6AF0" w14:paraId="035CEC3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recall = \frac{TP}{TP + FN} \\</w:t>
      </w:r>
    </w:p>
    <w:p w:rsidR="00AF6AF0" w:rsidRPr="00AF6AF0" w:rsidP="00AF6AF0" w14:paraId="1EDFD50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F_1 = \frac{2 \cdot precision \cdot recall}{precision + recall} \\</w:t>
      </w:r>
    </w:p>
    <w:p w:rsidR="00AF6AF0" w:rsidRPr="00AF6AF0" w:rsidP="00AF6AF0" w14:paraId="0BFD14F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\end{gathered}</w:t>
      </w:r>
    </w:p>
    <w:p w:rsidR="00AF6AF0" w:rsidRPr="00AF6AF0" w:rsidP="00AF6AF0" w14:paraId="071AE96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\end</w:t>
      </w:r>
      <w:r w:rsidRPr="00AF6AF0">
        <w:rPr>
          <w:rFonts w:ascii="Courier New" w:eastAsia="Times New Roman" w:hAnsi="Courier New" w:cs="Courier New"/>
          <w:color w:val="000000"/>
          <w:sz w:val="20"/>
          <w:szCs w:val="20"/>
        </w:rPr>
        <w:t>{align}</w:t>
      </w:r>
    </w:p>
    <w:p w:rsidR="00AF6AF0" w:rsidRPr="00AF6AF0" w:rsidP="00AF6AF0" w14:paraId="2E78F6C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71A0DCE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\hypertarget</w:t>
      </w:r>
      <w:r w:rsidRPr="00AF6AF0">
        <w:rPr>
          <w:rFonts w:ascii="Courier New" w:eastAsia="Times New Roman" w:hAnsi="Courier New" w:cs="Courier New"/>
          <w:color w:val="000000"/>
          <w:sz w:val="20"/>
          <w:szCs w:val="20"/>
        </w:rPr>
        <w:t>{automatic-</w:t>
      </w:r>
      <w:r w:rsidRPr="00AF6AF0">
        <w:rPr>
          <w:rFonts w:ascii="Courier New" w:eastAsia="Times New Roman" w:hAnsi="Courier New" w:cs="Courier New"/>
          <w:color w:val="000000"/>
          <w:sz w:val="20"/>
          <w:szCs w:val="20"/>
          <w:u w:val="single"/>
        </w:rPr>
        <w:t>georectification</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606060"/>
          <w:sz w:val="20"/>
          <w:szCs w:val="20"/>
        </w:rPr>
        <w:t>%</w:t>
      </w:r>
    </w:p>
    <w:p w:rsidR="00AF6AF0" w:rsidRPr="00AF6AF0" w:rsidP="00AF6AF0" w14:paraId="4347803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\subsection{Automatic georectification}\label{automatic-georectification}</w:t>
      </w:r>
      <w:r w:rsidRPr="00AF6AF0">
        <w:rPr>
          <w:rFonts w:ascii="Courier New" w:eastAsia="Times New Roman" w:hAnsi="Courier New" w:cs="Courier New"/>
          <w:color w:val="000000"/>
          <w:sz w:val="20"/>
          <w:szCs w:val="20"/>
        </w:rPr>
        <w:t>}</w:t>
      </w:r>
    </w:p>
    <w:p w:rsidR="00AF6AF0" w:rsidRPr="00AF6AF0" w:rsidP="00AF6AF0" w14:paraId="290F2A1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45CE2884" w14:textId="55D62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The second challenge of utilizing time-lapse cameras in vegetation monitoring is the difficulty of </w:t>
      </w:r>
      <w:r w:rsidRPr="00AF6AF0">
        <w:rPr>
          <w:rFonts w:ascii="Courier New" w:eastAsia="Times New Roman" w:hAnsi="Courier New" w:cs="Courier New"/>
          <w:color w:val="000000"/>
          <w:sz w:val="20"/>
          <w:szCs w:val="20"/>
          <w:u w:val="single"/>
        </w:rPr>
        <w:t>georectification</w:t>
      </w:r>
      <w:r w:rsidRPr="00AF6AF0">
        <w:rPr>
          <w:rFonts w:ascii="Courier New" w:eastAsia="Times New Roman" w:hAnsi="Courier New" w:cs="Courier New"/>
          <w:color w:val="000000"/>
          <w:sz w:val="20"/>
          <w:szCs w:val="20"/>
        </w:rPr>
        <w:t xml:space="preserve">, </w:t>
      </w:r>
      <w:ins w:id="568" w:author="Author">
        <w:r w:rsidRPr="00AF6AF0">
          <w:rPr>
            <w:rFonts w:ascii="Courier New" w:eastAsia="Times New Roman" w:hAnsi="Courier New" w:cs="Courier New"/>
            <w:color w:val="000000"/>
            <w:sz w:val="20"/>
            <w:szCs w:val="20"/>
          </w:rPr>
          <w:t>that is</w:t>
        </w:r>
      </w:ins>
      <w:del w:id="569" w:author="Author">
        <w:r w:rsidRPr="00AF6AF0">
          <w:rPr>
            <w:rFonts w:ascii="Courier New" w:eastAsia="Times New Roman" w:hAnsi="Courier New" w:cs="Courier New"/>
            <w:color w:val="000000"/>
            <w:sz w:val="20"/>
            <w:szCs w:val="20"/>
          </w:rPr>
          <w:delText>i.e.</w:delText>
        </w:r>
      </w:del>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georeferencing</w:t>
      </w:r>
      <w:r w:rsidRPr="00AF6AF0">
        <w:rPr>
          <w:rFonts w:ascii="Courier New" w:eastAsia="Times New Roman" w:hAnsi="Courier New" w:cs="Courier New"/>
          <w:color w:val="000000"/>
          <w:sz w:val="20"/>
          <w:szCs w:val="20"/>
        </w:rPr>
        <w:t xml:space="preserve"> and transforming </w:t>
      </w:r>
      <w:del w:id="570"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 xml:space="preserve">images into geographic data. </w:t>
      </w:r>
      <w:ins w:id="571" w:author="Author" w:date="2023-01-16T22:34:00Z">
        <w:r w:rsidR="004D4C0A">
          <w:rPr>
            <w:rFonts w:ascii="Courier New" w:eastAsia="Times New Roman" w:hAnsi="Courier New" w:cs="Courier New"/>
            <w:color w:val="000000"/>
            <w:sz w:val="20"/>
            <w:szCs w:val="20"/>
          </w:rPr>
          <w:t>That is</w:t>
        </w:r>
      </w:ins>
      <w:ins w:id="572" w:author="Author">
        <w:r w:rsidRPr="00AF6AF0" w:rsidR="00FA0E3C">
          <w:rPr>
            <w:rFonts w:ascii="Courier New" w:eastAsia="Times New Roman" w:hAnsi="Courier New" w:cs="Courier New"/>
            <w:color w:val="000000"/>
            <w:sz w:val="20"/>
            <w:szCs w:val="20"/>
          </w:rPr>
          <w:t xml:space="preserve">, </w:t>
        </w:r>
      </w:ins>
      <w:ins w:id="573" w:author="Author">
        <w:r w:rsidRPr="00AF6AF0" w:rsidR="00FA0E3C">
          <w:rPr>
            <w:rFonts w:ascii="Courier New" w:eastAsia="Times New Roman" w:hAnsi="Courier New" w:cs="Courier New"/>
            <w:color w:val="000000"/>
            <w:sz w:val="20"/>
            <w:szCs w:val="20"/>
            <w:u w:val="single"/>
          </w:rPr>
          <w:t>georectification</w:t>
        </w:r>
      </w:ins>
      <w:ins w:id="574" w:author="Author">
        <w:r w:rsidRPr="00AF6AF0" w:rsidR="00FA0E3C">
          <w:rPr>
            <w:rFonts w:ascii="Courier New" w:eastAsia="Times New Roman" w:hAnsi="Courier New" w:cs="Courier New"/>
            <w:color w:val="000000"/>
            <w:sz w:val="20"/>
            <w:szCs w:val="20"/>
          </w:rPr>
          <w:t xml:space="preserve"> refers to aligning images onto Digital Surface Models (</w:t>
        </w:r>
      </w:ins>
      <w:ins w:id="575" w:author="Author">
        <w:r w:rsidRPr="00AF6AF0" w:rsidR="00FA0E3C">
          <w:rPr>
            <w:rFonts w:ascii="Courier New" w:eastAsia="Times New Roman" w:hAnsi="Courier New" w:cs="Courier New"/>
            <w:color w:val="000000"/>
            <w:sz w:val="20"/>
            <w:szCs w:val="20"/>
            <w:u w:val="single"/>
          </w:rPr>
          <w:t>DSMs</w:t>
        </w:r>
      </w:ins>
      <w:ins w:id="576" w:author="Author">
        <w:r w:rsidRPr="00AF6AF0" w:rsidR="00FA0E3C">
          <w:rPr>
            <w:rFonts w:ascii="Courier New" w:eastAsia="Times New Roman" w:hAnsi="Courier New" w:cs="Courier New"/>
            <w:color w:val="000000"/>
            <w:sz w:val="20"/>
            <w:szCs w:val="20"/>
          </w:rPr>
          <w:t>) so that every pixel of an image gets a geographical coordinate.</w:t>
        </w:r>
      </w:ins>
      <w:ins w:id="577" w:author="Author">
        <w:r w:rsidR="00FA0E3C">
          <w:rPr>
            <w:rFonts w:ascii="Courier New" w:eastAsia="Times New Roman" w:hAnsi="Courier New" w:cs="Courier New"/>
            <w:color w:val="000000"/>
            <w:sz w:val="20"/>
            <w:szCs w:val="20"/>
          </w:rPr>
          <w:t xml:space="preserve"> </w:t>
        </w:r>
      </w:ins>
      <w:ins w:id="578" w:author="Author">
        <w:r w:rsidRPr="00AF6AF0" w:rsidR="00FA0E3C">
          <w:rPr>
            <w:rFonts w:ascii="Courier New" w:eastAsia="Times New Roman" w:hAnsi="Courier New" w:cs="Courier New"/>
            <w:color w:val="000000"/>
            <w:sz w:val="20"/>
            <w:szCs w:val="20"/>
          </w:rPr>
          <w:t>This typically requires a camera model.</w:t>
        </w:r>
      </w:ins>
      <w:ins w:id="579" w:author="Author">
        <w:r w:rsidR="00FA0E3C">
          <w:rPr>
            <w:rFonts w:ascii="Courier New" w:eastAsia="Times New Roman" w:hAnsi="Courier New" w:cs="Courier New"/>
            <w:color w:val="000000"/>
            <w:sz w:val="20"/>
            <w:szCs w:val="20"/>
          </w:rPr>
          <w:t xml:space="preserve"> </w:t>
        </w:r>
      </w:ins>
      <w:ins w:id="580" w:author="Author">
        <w:r w:rsidRPr="00AF6AF0" w:rsidR="00FA0E3C">
          <w:rPr>
            <w:rFonts w:ascii="Courier New" w:eastAsia="Times New Roman" w:hAnsi="Courier New" w:cs="Courier New"/>
            <w:color w:val="000000"/>
            <w:sz w:val="20"/>
            <w:szCs w:val="20"/>
            <w:u w:val="single"/>
          </w:rPr>
          <w:t>Georectification</w:t>
        </w:r>
      </w:ins>
      <w:ins w:id="581" w:author="Author">
        <w:r w:rsidRPr="00AF6AF0" w:rsidR="00FA0E3C">
          <w:rPr>
            <w:rFonts w:ascii="Courier New" w:eastAsia="Times New Roman" w:hAnsi="Courier New" w:cs="Courier New"/>
            <w:color w:val="000000"/>
            <w:sz w:val="20"/>
            <w:szCs w:val="20"/>
          </w:rPr>
          <w:t xml:space="preserve"> of ground-based images has been a difficult task, </w:t>
        </w:r>
      </w:ins>
      <w:ins w:id="582" w:author="Author">
        <w:r w:rsidR="00FA0E3C">
          <w:rPr>
            <w:rFonts w:ascii="Courier New" w:eastAsia="Times New Roman" w:hAnsi="Courier New" w:cs="Courier New"/>
            <w:color w:val="000000"/>
            <w:sz w:val="20"/>
            <w:szCs w:val="20"/>
          </w:rPr>
          <w:t>which has led to the underutilization of</w:t>
        </w:r>
      </w:ins>
      <w:ins w:id="583" w:author="Author">
        <w:r w:rsidRPr="00AF6AF0" w:rsidR="00FA0E3C">
          <w:rPr>
            <w:rFonts w:ascii="Courier New" w:eastAsia="Times New Roman" w:hAnsi="Courier New" w:cs="Courier New"/>
            <w:color w:val="000000"/>
            <w:sz w:val="20"/>
            <w:szCs w:val="20"/>
          </w:rPr>
          <w:t xml:space="preserve"> the potentially rich information in ground-based imagery. </w:t>
        </w:r>
      </w:ins>
      <w:r w:rsidRPr="00AF6AF0">
        <w:rPr>
          <w:rFonts w:ascii="Courier New" w:eastAsia="Times New Roman" w:hAnsi="Courier New" w:cs="Courier New"/>
          <w:color w:val="000000"/>
          <w:sz w:val="20"/>
          <w:szCs w:val="20"/>
        </w:rPr>
        <w:t xml:space="preserve">We developed a novel method </w:t>
      </w:r>
      <w:ins w:id="584" w:author="Author">
        <w:r w:rsidRPr="00AF6AF0">
          <w:rPr>
            <w:rFonts w:ascii="Courier New" w:eastAsia="Times New Roman" w:hAnsi="Courier New" w:cs="Courier New"/>
            <w:color w:val="000000"/>
            <w:sz w:val="20"/>
            <w:szCs w:val="20"/>
          </w:rPr>
          <w:t>for performing</w:t>
        </w:r>
      </w:ins>
      <w:del w:id="585" w:author="Author">
        <w:r w:rsidRPr="00AF6AF0">
          <w:rPr>
            <w:rFonts w:ascii="Courier New" w:eastAsia="Times New Roman" w:hAnsi="Courier New" w:cs="Courier New"/>
            <w:color w:val="000000"/>
            <w:sz w:val="20"/>
            <w:szCs w:val="20"/>
          </w:rPr>
          <w:delText>to perform</w:delText>
        </w:r>
      </w:del>
      <w:r w:rsidRPr="00AF6AF0">
        <w:rPr>
          <w:rFonts w:ascii="Courier New" w:eastAsia="Times New Roman" w:hAnsi="Courier New" w:cs="Courier New"/>
          <w:color w:val="000000"/>
          <w:sz w:val="20"/>
          <w:szCs w:val="20"/>
        </w:rPr>
        <w:t xml:space="preserve"> this process automatically and accurately. </w:t>
      </w:r>
      <w:del w:id="586" w:author="Author">
        <w:r w:rsidRPr="00AF6AF0">
          <w:rPr>
            <w:rFonts w:ascii="Courier New" w:eastAsia="Times New Roman" w:hAnsi="Courier New" w:cs="Courier New"/>
            <w:color w:val="000000"/>
            <w:sz w:val="20"/>
            <w:szCs w:val="20"/>
            <w:u w:val="single"/>
          </w:rPr>
          <w:delText>Georectification</w:delText>
        </w:r>
      </w:del>
      <w:del w:id="587" w:author="Author">
        <w:r w:rsidRPr="00AF6AF0">
          <w:rPr>
            <w:rFonts w:ascii="Courier New" w:eastAsia="Times New Roman" w:hAnsi="Courier New" w:cs="Courier New"/>
            <w:color w:val="000000"/>
            <w:sz w:val="20"/>
            <w:szCs w:val="20"/>
          </w:rPr>
          <w:delText xml:space="preserve"> of ground-based images has been a difficult task, and </w:delText>
        </w:r>
      </w:del>
      <w:ins w:id="588" w:author="Author">
        <w:del w:id="589" w:author="Author">
          <w:r w:rsidRPr="00AF6AF0">
            <w:rPr>
              <w:rFonts w:ascii="Courier New" w:eastAsia="Times New Roman" w:hAnsi="Courier New" w:cs="Courier New"/>
              <w:color w:val="000000"/>
              <w:sz w:val="20"/>
              <w:szCs w:val="20"/>
            </w:rPr>
            <w:delText>w</w:delText>
          </w:r>
        </w:del>
      </w:ins>
      <w:del w:id="590" w:author="Author">
        <w:r w:rsidRPr="00AF6AF0">
          <w:rPr>
            <w:rFonts w:ascii="Courier New" w:eastAsia="Times New Roman" w:hAnsi="Courier New" w:cs="Courier New"/>
            <w:color w:val="000000"/>
            <w:sz w:val="20"/>
            <w:szCs w:val="20"/>
          </w:rPr>
          <w:delText>thi</w:delText>
        </w:r>
      </w:del>
      <w:ins w:id="591" w:author="Author">
        <w:del w:id="592" w:author="Author">
          <w:r w:rsidRPr="00AF6AF0">
            <w:rPr>
              <w:rFonts w:ascii="Courier New" w:eastAsia="Times New Roman" w:hAnsi="Courier New" w:cs="Courier New"/>
              <w:color w:val="000000"/>
              <w:sz w:val="20"/>
              <w:szCs w:val="20"/>
            </w:rPr>
            <w:delText>ch</w:delText>
          </w:r>
        </w:del>
      </w:ins>
      <w:del w:id="593" w:author="Author">
        <w:r w:rsidRPr="00AF6AF0">
          <w:rPr>
            <w:rFonts w:ascii="Courier New" w:eastAsia="Times New Roman" w:hAnsi="Courier New" w:cs="Courier New"/>
            <w:color w:val="000000"/>
            <w:sz w:val="20"/>
            <w:szCs w:val="20"/>
          </w:rPr>
          <w:delText xml:space="preserve">s causes the </w:delText>
        </w:r>
      </w:del>
      <w:del w:id="594" w:author="Author">
        <w:r w:rsidRPr="00AF6AF0">
          <w:rPr>
            <w:rFonts w:ascii="Courier New" w:eastAsia="Times New Roman" w:hAnsi="Courier New" w:cs="Courier New"/>
            <w:color w:val="000000"/>
            <w:sz w:val="20"/>
            <w:szCs w:val="20"/>
            <w:u w:val="single"/>
          </w:rPr>
          <w:delText>underuse</w:delText>
        </w:r>
      </w:del>
      <w:del w:id="595" w:author="Author">
        <w:r w:rsidRPr="00AF6AF0">
          <w:rPr>
            <w:rFonts w:ascii="Courier New" w:eastAsia="Times New Roman" w:hAnsi="Courier New" w:cs="Courier New"/>
            <w:color w:val="000000"/>
            <w:sz w:val="20"/>
            <w:szCs w:val="20"/>
          </w:rPr>
          <w:delText xml:space="preserve"> of potentially rich information in ground-based imagery. In </w:delText>
        </w:r>
      </w:del>
      <w:ins w:id="596" w:author="Author">
        <w:del w:id="597" w:author="Author">
          <w:r w:rsidRPr="00AF6AF0">
            <w:rPr>
              <w:rFonts w:ascii="Courier New" w:eastAsia="Times New Roman" w:hAnsi="Courier New" w:cs="Courier New"/>
              <w:color w:val="000000"/>
              <w:sz w:val="20"/>
              <w:szCs w:val="20"/>
            </w:rPr>
            <w:delText>other</w:delText>
          </w:r>
        </w:del>
      </w:ins>
      <w:del w:id="598" w:author="Author">
        <w:r w:rsidRPr="00AF6AF0">
          <w:rPr>
            <w:rFonts w:ascii="Courier New" w:eastAsia="Times New Roman" w:hAnsi="Courier New" w:cs="Courier New"/>
            <w:color w:val="000000"/>
            <w:sz w:val="20"/>
            <w:szCs w:val="20"/>
          </w:rPr>
          <w:delText xml:space="preserve">plain words, </w:delText>
        </w:r>
      </w:del>
      <w:del w:id="599" w:author="Author">
        <w:r w:rsidRPr="00AF6AF0">
          <w:rPr>
            <w:rFonts w:ascii="Courier New" w:eastAsia="Times New Roman" w:hAnsi="Courier New" w:cs="Courier New"/>
            <w:color w:val="000000"/>
            <w:sz w:val="20"/>
            <w:szCs w:val="20"/>
            <w:u w:val="single"/>
          </w:rPr>
          <w:delText>georectification</w:delText>
        </w:r>
      </w:del>
      <w:del w:id="600" w:author="Author">
        <w:r w:rsidRPr="00AF6AF0">
          <w:rPr>
            <w:rFonts w:ascii="Courier New" w:eastAsia="Times New Roman" w:hAnsi="Courier New" w:cs="Courier New"/>
            <w:color w:val="000000"/>
            <w:sz w:val="20"/>
            <w:szCs w:val="20"/>
          </w:rPr>
          <w:delText xml:space="preserve"> </w:delText>
        </w:r>
      </w:del>
      <w:ins w:id="601" w:author="Author">
        <w:del w:id="602" w:author="Author">
          <w:r w:rsidRPr="00AF6AF0">
            <w:rPr>
              <w:rFonts w:ascii="Courier New" w:eastAsia="Times New Roman" w:hAnsi="Courier New" w:cs="Courier New"/>
              <w:color w:val="000000"/>
              <w:sz w:val="20"/>
              <w:szCs w:val="20"/>
            </w:rPr>
            <w:delText>refers to</w:delText>
          </w:r>
        </w:del>
      </w:ins>
      <w:del w:id="603" w:author="Author">
        <w:r w:rsidRPr="00AF6AF0">
          <w:rPr>
            <w:rFonts w:ascii="Courier New" w:eastAsia="Times New Roman" w:hAnsi="Courier New" w:cs="Courier New"/>
            <w:color w:val="000000"/>
            <w:sz w:val="20"/>
            <w:szCs w:val="20"/>
          </w:rPr>
          <w:delText>means aligning images onto Digital Surface Models (</w:delText>
        </w:r>
      </w:del>
      <w:del w:id="604" w:author="Author">
        <w:r w:rsidRPr="00AF6AF0">
          <w:rPr>
            <w:rFonts w:ascii="Courier New" w:eastAsia="Times New Roman" w:hAnsi="Courier New" w:cs="Courier New"/>
            <w:color w:val="000000"/>
            <w:sz w:val="20"/>
            <w:szCs w:val="20"/>
            <w:u w:val="single"/>
          </w:rPr>
          <w:delText>DSMs</w:delText>
        </w:r>
      </w:del>
      <w:del w:id="605" w:author="Author">
        <w:r w:rsidRPr="00AF6AF0">
          <w:rPr>
            <w:rFonts w:ascii="Courier New" w:eastAsia="Times New Roman" w:hAnsi="Courier New" w:cs="Courier New"/>
            <w:color w:val="000000"/>
            <w:sz w:val="20"/>
            <w:szCs w:val="20"/>
          </w:rPr>
          <w:delText xml:space="preserve">) so that every pixel of an image gets a geographical coordinate. </w:delText>
        </w:r>
      </w:del>
      <w:ins w:id="606" w:author="Author">
        <w:del w:id="607" w:author="Author">
          <w:r w:rsidRPr="00AF6AF0">
            <w:rPr>
              <w:rFonts w:ascii="Courier New" w:eastAsia="Times New Roman" w:hAnsi="Courier New" w:cs="Courier New"/>
              <w:color w:val="000000"/>
              <w:sz w:val="20"/>
              <w:szCs w:val="20"/>
            </w:rPr>
            <w:delText>This</w:delText>
          </w:r>
        </w:del>
      </w:ins>
      <w:del w:id="608" w:author="Author">
        <w:r w:rsidRPr="00AF6AF0">
          <w:rPr>
            <w:rFonts w:ascii="Courier New" w:eastAsia="Times New Roman" w:hAnsi="Courier New" w:cs="Courier New"/>
            <w:color w:val="000000"/>
            <w:sz w:val="20"/>
            <w:szCs w:val="20"/>
          </w:rPr>
          <w:delText xml:space="preserve">It </w:delText>
        </w:r>
      </w:del>
      <w:ins w:id="609" w:author="Author">
        <w:del w:id="610" w:author="Author">
          <w:r w:rsidRPr="00AF6AF0">
            <w:rPr>
              <w:rFonts w:ascii="Courier New" w:eastAsia="Times New Roman" w:hAnsi="Courier New" w:cs="Courier New"/>
              <w:color w:val="000000"/>
              <w:sz w:val="20"/>
              <w:szCs w:val="20"/>
            </w:rPr>
            <w:delText>typic</w:delText>
          </w:r>
        </w:del>
      </w:ins>
      <w:del w:id="611" w:author="Author">
        <w:r w:rsidRPr="00AF6AF0">
          <w:rPr>
            <w:rFonts w:ascii="Courier New" w:eastAsia="Times New Roman" w:hAnsi="Courier New" w:cs="Courier New"/>
            <w:color w:val="000000"/>
            <w:sz w:val="20"/>
            <w:szCs w:val="20"/>
          </w:rPr>
          <w:delText xml:space="preserve">usually requires a camera model. </w:delText>
        </w:r>
      </w:del>
      <w:r w:rsidRPr="00AF6AF0">
        <w:rPr>
          <w:rFonts w:ascii="Courier New" w:eastAsia="Times New Roman" w:hAnsi="Courier New" w:cs="Courier New"/>
          <w:color w:val="000000"/>
          <w:sz w:val="20"/>
          <w:szCs w:val="20"/>
        </w:rPr>
        <w:t xml:space="preserve">We considered a camera as a function that </w:t>
      </w:r>
      <w:r w:rsidRPr="00AF6AF0">
        <w:rPr>
          <w:rFonts w:ascii="Courier New" w:eastAsia="Times New Roman" w:hAnsi="Courier New" w:cs="Courier New"/>
          <w:color w:val="000000"/>
          <w:sz w:val="20"/>
          <w:szCs w:val="20"/>
        </w:rPr>
        <w:t xml:space="preserve">transforms </w:t>
      </w:r>
      <w:r w:rsidRPr="00AF6AF0">
        <w:rPr>
          <w:rFonts w:ascii="Courier New" w:eastAsia="Times New Roman" w:hAnsi="Courier New" w:cs="Courier New"/>
          <w:color w:val="000000"/>
          <w:sz w:val="20"/>
          <w:szCs w:val="20"/>
          <w:u w:val="single"/>
        </w:rPr>
        <w:t>3D</w:t>
      </w:r>
      <w:r w:rsidRPr="00AF6AF0">
        <w:rPr>
          <w:rFonts w:ascii="Courier New" w:eastAsia="Times New Roman" w:hAnsi="Courier New" w:cs="Courier New"/>
          <w:color w:val="000000"/>
          <w:sz w:val="20"/>
          <w:szCs w:val="20"/>
        </w:rPr>
        <w:t xml:space="preserve"> geographical coordinates (e.g., X, Y, and Z (height) in a Universal Transverse Mercator coordinate system (</w:t>
      </w:r>
      <w:r w:rsidRPr="00AF6AF0">
        <w:rPr>
          <w:rFonts w:ascii="Courier New" w:eastAsia="Times New Roman" w:hAnsi="Courier New" w:cs="Courier New"/>
          <w:color w:val="000000"/>
          <w:sz w:val="20"/>
          <w:szCs w:val="20"/>
          <w:u w:val="single"/>
        </w:rPr>
        <w:t>UTM</w:t>
      </w:r>
      <w:r w:rsidRPr="00AF6AF0">
        <w:rPr>
          <w:rFonts w:ascii="Courier New" w:eastAsia="Times New Roman" w:hAnsi="Courier New" w:cs="Courier New"/>
          <w:color w:val="000000"/>
          <w:sz w:val="20"/>
          <w:szCs w:val="20"/>
        </w:rPr>
        <w:t xml:space="preserve">)) into </w:t>
      </w:r>
      <w:r w:rsidRPr="00AF6AF0">
        <w:rPr>
          <w:rFonts w:ascii="Courier New" w:eastAsia="Times New Roman" w:hAnsi="Courier New" w:cs="Courier New"/>
          <w:color w:val="000000"/>
          <w:sz w:val="20"/>
          <w:szCs w:val="20"/>
          <w:u w:val="single"/>
        </w:rPr>
        <w:t>2D</w:t>
      </w:r>
      <w:r w:rsidRPr="00AF6AF0">
        <w:rPr>
          <w:rFonts w:ascii="Courier New" w:eastAsia="Times New Roman" w:hAnsi="Courier New" w:cs="Courier New"/>
          <w:color w:val="000000"/>
          <w:sz w:val="20"/>
          <w:szCs w:val="20"/>
        </w:rPr>
        <w:t xml:space="preserve"> image coordinates (locations of each pixel in the image). By estimating the parameters of this function (such as </w:t>
      </w:r>
      <w:del w:id="612"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 xml:space="preserve">camera location, pose, and </w:t>
      </w:r>
      <w:r w:rsidRPr="00AF6AF0">
        <w:rPr>
          <w:rFonts w:ascii="Courier New" w:eastAsia="Times New Roman" w:hAnsi="Courier New" w:cs="Courier New"/>
          <w:color w:val="000000"/>
          <w:sz w:val="20"/>
          <w:szCs w:val="20"/>
          <w:u w:val="single"/>
        </w:rPr>
        <w:t>FoV</w:t>
      </w:r>
      <w:del w:id="613"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 </w:t>
      </w:r>
      <w:ins w:id="614" w:author="Author">
        <w:r w:rsidRPr="00AF6AF0">
          <w:rPr>
            <w:rFonts w:ascii="Courier New" w:eastAsia="Times New Roman" w:hAnsi="Courier New" w:cs="Courier New"/>
            <w:color w:val="000000"/>
            <w:sz w:val="20"/>
            <w:szCs w:val="20"/>
          </w:rPr>
          <w:t>one</w:t>
        </w:r>
      </w:ins>
      <w:del w:id="615" w:author="Author">
        <w:r w:rsidRPr="00AF6AF0">
          <w:rPr>
            <w:rFonts w:ascii="Courier New" w:eastAsia="Times New Roman" w:hAnsi="Courier New" w:cs="Courier New"/>
            <w:color w:val="000000"/>
            <w:sz w:val="20"/>
            <w:szCs w:val="20"/>
          </w:rPr>
          <w:delText>you</w:delText>
        </w:r>
      </w:del>
      <w:r w:rsidRPr="00AF6AF0">
        <w:rPr>
          <w:rFonts w:ascii="Courier New" w:eastAsia="Times New Roman" w:hAnsi="Courier New" w:cs="Courier New"/>
          <w:color w:val="000000"/>
          <w:sz w:val="20"/>
          <w:szCs w:val="20"/>
        </w:rPr>
        <w:t xml:space="preserve"> can simulate how each point of the </w:t>
      </w:r>
      <w:r w:rsidRPr="00AF6AF0">
        <w:rPr>
          <w:rFonts w:ascii="Courier New" w:eastAsia="Times New Roman" w:hAnsi="Courier New" w:cs="Courier New"/>
          <w:color w:val="000000"/>
          <w:sz w:val="20"/>
          <w:szCs w:val="20"/>
          <w:u w:val="single"/>
        </w:rPr>
        <w:t>DSM</w:t>
      </w:r>
      <w:r w:rsidRPr="00AF6AF0">
        <w:rPr>
          <w:rFonts w:ascii="Courier New" w:eastAsia="Times New Roman" w:hAnsi="Courier New" w:cs="Courier New"/>
          <w:color w:val="000000"/>
          <w:sz w:val="20"/>
          <w:szCs w:val="20"/>
        </w:rPr>
        <w:t xml:space="preserve"> appears in the image. </w:t>
      </w:r>
      <w:ins w:id="616" w:author="Author">
        <w:r w:rsidRPr="00165EE5">
          <w:rPr>
            <w:rFonts w:ascii="Courier New" w:eastAsia="Times New Roman" w:hAnsi="Courier New" w:cs="Courier New"/>
            <w:color w:val="000000"/>
            <w:sz w:val="20"/>
            <w:szCs w:val="20"/>
            <w:u w:val="single"/>
            <w:rPrChange w:id="617" w:author="Author">
              <w:rPr>
                <w:rFonts w:ascii="Courier New" w:eastAsia="Times New Roman" w:hAnsi="Courier New" w:cs="Courier New"/>
                <w:color w:val="000000"/>
                <w:sz w:val="20"/>
                <w:szCs w:val="20"/>
              </w:rPr>
            </w:rPrChange>
          </w:rPr>
          <w:t>Georectification</w:t>
        </w:r>
      </w:ins>
      <w:ins w:id="618" w:author="Author">
        <w:r w:rsidRPr="00AF6AF0">
          <w:rPr>
            <w:rFonts w:ascii="Courier New" w:eastAsia="Times New Roman" w:hAnsi="Courier New" w:cs="Courier New"/>
            <w:color w:val="000000"/>
            <w:sz w:val="20"/>
            <w:szCs w:val="20"/>
          </w:rPr>
          <w:t xml:space="preserve"> usually</w:t>
        </w:r>
      </w:ins>
      <w:del w:id="619" w:author="Author">
        <w:r w:rsidRPr="00AF6AF0">
          <w:rPr>
            <w:rFonts w:ascii="Courier New" w:eastAsia="Times New Roman" w:hAnsi="Courier New" w:cs="Courier New"/>
            <w:color w:val="000000"/>
            <w:sz w:val="20"/>
            <w:szCs w:val="20"/>
          </w:rPr>
          <w:delText>Usually</w:delText>
        </w:r>
      </w:del>
      <w:del w:id="620" w:author="Author">
        <w:r w:rsidRPr="00AF6AF0">
          <w:rPr>
            <w:rFonts w:ascii="Courier New" w:eastAsia="Times New Roman" w:hAnsi="Courier New" w:cs="Courier New"/>
            <w:color w:val="000000"/>
            <w:sz w:val="20"/>
            <w:szCs w:val="20"/>
          </w:rPr>
          <w:delText xml:space="preserve">, </w:delText>
        </w:r>
      </w:del>
      <w:del w:id="621" w:author="Author">
        <w:r w:rsidRPr="00AF6AF0">
          <w:rPr>
            <w:rFonts w:ascii="Courier New" w:eastAsia="Times New Roman" w:hAnsi="Courier New" w:cs="Courier New"/>
            <w:color w:val="000000"/>
            <w:sz w:val="20"/>
            <w:szCs w:val="20"/>
            <w:u w:val="single"/>
          </w:rPr>
          <w:delText>georectification</w:delText>
        </w:r>
      </w:del>
      <w:r w:rsidRPr="00AF6AF0">
        <w:rPr>
          <w:rFonts w:ascii="Courier New" w:eastAsia="Times New Roman" w:hAnsi="Courier New" w:cs="Courier New"/>
          <w:color w:val="000000"/>
          <w:sz w:val="20"/>
          <w:szCs w:val="20"/>
        </w:rPr>
        <w:t xml:space="preserve"> has three steps:</w:t>
      </w:r>
    </w:p>
    <w:p w:rsidR="00AF6AF0" w:rsidRPr="00AF6AF0" w:rsidP="00AF6AF0" w14:paraId="10F5355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2A0BCE8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\begin</w:t>
      </w:r>
      <w:r w:rsidRPr="00AF6AF0">
        <w:rPr>
          <w:rFonts w:ascii="Courier New" w:eastAsia="Times New Roman" w:hAnsi="Courier New" w:cs="Courier New"/>
          <w:color w:val="000000"/>
          <w:sz w:val="20"/>
          <w:szCs w:val="20"/>
        </w:rPr>
        <w:t>{enumerate}</w:t>
      </w:r>
    </w:p>
    <w:p w:rsidR="00AF6AF0" w:rsidRPr="00AF6AF0" w:rsidP="00AF6AF0" w14:paraId="21FDEF6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\def\labelenumi</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800000"/>
          <w:sz w:val="20"/>
          <w:szCs w:val="20"/>
        </w:rPr>
        <w:t>\arabic</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enumi</w:t>
      </w:r>
      <w:r w:rsidRPr="00AF6AF0">
        <w:rPr>
          <w:rFonts w:ascii="Courier New" w:eastAsia="Times New Roman" w:hAnsi="Courier New" w:cs="Courier New"/>
          <w:color w:val="000000"/>
          <w:sz w:val="20"/>
          <w:szCs w:val="20"/>
        </w:rPr>
        <w:t>}.}</w:t>
      </w:r>
    </w:p>
    <w:p w:rsidR="00AF6AF0" w:rsidRPr="00AF6AF0" w:rsidP="00AF6AF0" w14:paraId="25D6E3C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\tightlist</w:t>
      </w:r>
    </w:p>
    <w:p w:rsidR="00AF6AF0" w:rsidRPr="00AF6AF0" w:rsidP="00AF6AF0" w14:paraId="3FEDA94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\item</w:t>
      </w:r>
    </w:p>
    <w:p w:rsidR="00AF6AF0" w:rsidRPr="00AF6AF0" w:rsidP="00AF6AF0" w14:paraId="1B82F98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Finding Ground Control Points (</w:t>
      </w:r>
      <w:r w:rsidRPr="00AF6AF0">
        <w:rPr>
          <w:rFonts w:ascii="Courier New" w:eastAsia="Times New Roman" w:hAnsi="Courier New" w:cs="Courier New"/>
          <w:color w:val="000000"/>
          <w:sz w:val="20"/>
          <w:szCs w:val="20"/>
          <w:u w:val="single"/>
        </w:rPr>
        <w:t>GCPs</w:t>
      </w:r>
      <w:r w:rsidRPr="00AF6AF0">
        <w:rPr>
          <w:rFonts w:ascii="Courier New" w:eastAsia="Times New Roman" w:hAnsi="Courier New" w:cs="Courier New"/>
          <w:color w:val="000000"/>
          <w:sz w:val="20"/>
          <w:szCs w:val="20"/>
        </w:rPr>
        <w:t>) in the image.</w:t>
      </w:r>
    </w:p>
    <w:p w:rsidR="00AF6AF0" w:rsidRPr="00AF6AF0" w:rsidP="00AF6AF0" w14:paraId="0AABA4D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\item</w:t>
      </w:r>
    </w:p>
    <w:p w:rsidR="00AF6AF0" w:rsidRPr="00AF6AF0" w:rsidP="00AF6AF0" w14:paraId="75E0463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Estimating the camera parameters, such as the camera pose and </w:t>
      </w:r>
      <w:r w:rsidRPr="00AF6AF0">
        <w:rPr>
          <w:rFonts w:ascii="Courier New" w:eastAsia="Times New Roman" w:hAnsi="Courier New" w:cs="Courier New"/>
          <w:color w:val="000000"/>
          <w:sz w:val="20"/>
          <w:szCs w:val="20"/>
          <w:u w:val="single"/>
        </w:rPr>
        <w:t>FoV</w:t>
      </w:r>
      <w:r w:rsidRPr="00AF6AF0">
        <w:rPr>
          <w:rFonts w:ascii="Courier New" w:eastAsia="Times New Roman" w:hAnsi="Courier New" w:cs="Courier New"/>
          <w:color w:val="000000"/>
          <w:sz w:val="20"/>
          <w:szCs w:val="20"/>
        </w:rPr>
        <w:t xml:space="preserve">, using </w:t>
      </w:r>
      <w:r w:rsidRPr="00AF6AF0">
        <w:rPr>
          <w:rFonts w:ascii="Courier New" w:eastAsia="Times New Roman" w:hAnsi="Courier New" w:cs="Courier New"/>
          <w:color w:val="000000"/>
          <w:sz w:val="20"/>
          <w:szCs w:val="20"/>
          <w:u w:val="single"/>
        </w:rPr>
        <w:t>GCPs</w:t>
      </w:r>
      <w:r w:rsidRPr="00AF6AF0">
        <w:rPr>
          <w:rFonts w:ascii="Courier New" w:eastAsia="Times New Roman" w:hAnsi="Courier New" w:cs="Courier New"/>
          <w:color w:val="000000"/>
          <w:sz w:val="20"/>
          <w:szCs w:val="20"/>
        </w:rPr>
        <w:t>.</w:t>
      </w:r>
    </w:p>
    <w:p w:rsidR="00AF6AF0" w:rsidRPr="00AF6AF0" w:rsidP="00AF6AF0" w14:paraId="37F291F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\item</w:t>
      </w:r>
    </w:p>
    <w:p w:rsidR="00AF6AF0" w:rsidRPr="00AF6AF0" w:rsidP="00AF6AF0" w14:paraId="6FD6461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Projecting the image onto the </w:t>
      </w:r>
      <w:r w:rsidRPr="00AF6AF0">
        <w:rPr>
          <w:rFonts w:ascii="Courier New" w:eastAsia="Times New Roman" w:hAnsi="Courier New" w:cs="Courier New"/>
          <w:color w:val="000000"/>
          <w:sz w:val="20"/>
          <w:szCs w:val="20"/>
          <w:u w:val="single"/>
        </w:rPr>
        <w:t>DSM</w:t>
      </w:r>
      <w:r w:rsidRPr="00AF6AF0">
        <w:rPr>
          <w:rFonts w:ascii="Courier New" w:eastAsia="Times New Roman" w:hAnsi="Courier New" w:cs="Courier New"/>
          <w:color w:val="000000"/>
          <w:sz w:val="20"/>
          <w:szCs w:val="20"/>
        </w:rPr>
        <w:t xml:space="preserve"> using the camera parameters.</w:t>
      </w:r>
    </w:p>
    <w:p w:rsidR="00AF6AF0" w:rsidRPr="00AF6AF0" w:rsidP="00AF6AF0" w14:paraId="0A4B8AE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\end</w:t>
      </w:r>
      <w:r w:rsidRPr="00AF6AF0">
        <w:rPr>
          <w:rFonts w:ascii="Courier New" w:eastAsia="Times New Roman" w:hAnsi="Courier New" w:cs="Courier New"/>
          <w:color w:val="000000"/>
          <w:sz w:val="20"/>
          <w:szCs w:val="20"/>
        </w:rPr>
        <w:t>{enumerate}</w:t>
      </w:r>
    </w:p>
    <w:p w:rsidR="00AF6AF0" w:rsidRPr="00AF6AF0" w:rsidP="00AF6AF0" w14:paraId="0F1D13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697FA71F" w14:textId="2E3B9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del w:id="622" w:author="Author" w:date="2023-01-16T22:36:00Z">
        <w:r w:rsidRPr="00AF6AF0">
          <w:rPr>
            <w:rFonts w:ascii="Courier New" w:eastAsia="Times New Roman" w:hAnsi="Courier New" w:cs="Courier New"/>
            <w:color w:val="000000"/>
            <w:sz w:val="20"/>
            <w:szCs w:val="20"/>
          </w:rPr>
          <w:delText xml:space="preserve">Recently, </w:delText>
        </w:r>
      </w:del>
      <w:ins w:id="623" w:author="Author" w:date="2023-01-16T22:36:00Z">
        <w:r w:rsidR="004D4C0A">
          <w:rPr>
            <w:rFonts w:ascii="Courier New" w:eastAsia="Times New Roman" w:hAnsi="Courier New" w:cs="Courier New"/>
            <w:color w:val="000000"/>
            <w:sz w:val="20"/>
            <w:szCs w:val="20"/>
          </w:rPr>
          <w:t>R</w:t>
        </w:r>
      </w:ins>
      <w:del w:id="624" w:author="Author" w:date="2023-01-16T22:36:00Z">
        <w:r w:rsidRPr="00AF6AF0">
          <w:rPr>
            <w:rFonts w:ascii="Courier New" w:eastAsia="Times New Roman" w:hAnsi="Courier New" w:cs="Courier New"/>
            <w:color w:val="000000"/>
            <w:sz w:val="20"/>
            <w:szCs w:val="20"/>
          </w:rPr>
          <w:delText>r</w:delText>
        </w:r>
      </w:del>
      <w:r w:rsidRPr="00AF6AF0">
        <w:rPr>
          <w:rFonts w:ascii="Courier New" w:eastAsia="Times New Roman" w:hAnsi="Courier New" w:cs="Courier New"/>
          <w:color w:val="000000"/>
          <w:sz w:val="20"/>
          <w:szCs w:val="20"/>
        </w:rPr>
        <w:t xml:space="preserve">esearchers have </w:t>
      </w:r>
      <w:ins w:id="625" w:author="Author" w:date="2023-01-16T22:36:00Z">
        <w:r w:rsidR="004D4C0A">
          <w:rPr>
            <w:rFonts w:ascii="Courier New" w:eastAsia="Times New Roman" w:hAnsi="Courier New" w:cs="Courier New"/>
            <w:color w:val="000000"/>
            <w:sz w:val="20"/>
            <w:szCs w:val="20"/>
          </w:rPr>
          <w:t>r</w:t>
        </w:r>
      </w:ins>
      <w:ins w:id="626" w:author="Author" w:date="2023-01-16T22:36:00Z">
        <w:r w:rsidRPr="00AF6AF0" w:rsidR="004D4C0A">
          <w:rPr>
            <w:rFonts w:ascii="Courier New" w:eastAsia="Times New Roman" w:hAnsi="Courier New" w:cs="Courier New"/>
            <w:color w:val="000000"/>
            <w:sz w:val="20"/>
            <w:szCs w:val="20"/>
          </w:rPr>
          <w:t>ecently</w:t>
        </w:r>
      </w:ins>
      <w:ins w:id="627" w:author="Author" w:date="2023-01-16T22:36:00Z">
        <w:r w:rsidRPr="00AF6AF0" w:rsidR="004D4C0A">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 xml:space="preserve">developed </w:t>
      </w:r>
      <w:del w:id="628" w:author="Author">
        <w:r w:rsidRPr="00AF6AF0">
          <w:rPr>
            <w:rFonts w:ascii="Courier New" w:eastAsia="Times New Roman" w:hAnsi="Courier New" w:cs="Courier New"/>
            <w:color w:val="000000"/>
            <w:sz w:val="20"/>
            <w:szCs w:val="20"/>
          </w:rPr>
          <w:delText xml:space="preserve">some </w:delText>
        </w:r>
      </w:del>
      <w:r w:rsidRPr="00AF6AF0">
        <w:rPr>
          <w:rFonts w:ascii="Courier New" w:eastAsia="Times New Roman" w:hAnsi="Courier New" w:cs="Courier New"/>
          <w:color w:val="000000"/>
          <w:sz w:val="20"/>
          <w:szCs w:val="20"/>
        </w:rPr>
        <w:t>georectification methods to use ground-based images in glaciology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{Messerli2015GeoInst},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{Hulton2020PyTrx}) and snow cover studies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{Portenier2020Cryosphere}). </w:t>
      </w:r>
      <w:ins w:id="629" w:author="Author">
        <w:r w:rsidRPr="00AF6AF0">
          <w:rPr>
            <w:rFonts w:ascii="Courier New" w:eastAsia="Times New Roman" w:hAnsi="Courier New" w:cs="Courier New"/>
            <w:color w:val="000000"/>
            <w:sz w:val="20"/>
            <w:szCs w:val="20"/>
          </w:rPr>
          <w:t>Typic</w:t>
        </w:r>
      </w:ins>
      <w:del w:id="630" w:author="Author">
        <w:r w:rsidRPr="00AF6AF0">
          <w:rPr>
            <w:rFonts w:ascii="Courier New" w:eastAsia="Times New Roman" w:hAnsi="Courier New" w:cs="Courier New"/>
            <w:color w:val="000000"/>
            <w:sz w:val="20"/>
            <w:szCs w:val="20"/>
          </w:rPr>
          <w:delText>Usu</w:delText>
        </w:r>
      </w:del>
      <w:r w:rsidRPr="00AF6AF0">
        <w:rPr>
          <w:rFonts w:ascii="Courier New" w:eastAsia="Times New Roman" w:hAnsi="Courier New" w:cs="Courier New"/>
          <w:color w:val="000000"/>
          <w:sz w:val="20"/>
          <w:szCs w:val="20"/>
        </w:rPr>
        <w:t xml:space="preserve">ally, </w:t>
      </w:r>
      <w:ins w:id="631" w:author="Author">
        <w:r w:rsidR="00E8486C">
          <w:rPr>
            <w:rFonts w:ascii="Courier New" w:eastAsia="Times New Roman" w:hAnsi="Courier New" w:cs="Courier New"/>
            <w:color w:val="000000"/>
            <w:sz w:val="20"/>
            <w:szCs w:val="20"/>
          </w:rPr>
          <w:t>Global Navigation Satellite System- (</w:t>
        </w:r>
      </w:ins>
      <w:commentRangeStart w:id="632"/>
      <w:r w:rsidRPr="00AF6AF0">
        <w:rPr>
          <w:rFonts w:ascii="Courier New" w:eastAsia="Times New Roman" w:hAnsi="Courier New" w:cs="Courier New"/>
          <w:color w:val="000000"/>
          <w:sz w:val="20"/>
          <w:szCs w:val="20"/>
        </w:rPr>
        <w:t>GNSS</w:t>
      </w:r>
      <w:commentRangeEnd w:id="632"/>
      <w:ins w:id="633" w:author="Author">
        <w:r w:rsidR="00E8486C">
          <w:rPr>
            <w:rFonts w:ascii="Courier New" w:eastAsia="Times New Roman" w:hAnsi="Courier New" w:cs="Courier New"/>
            <w:color w:val="000000"/>
            <w:sz w:val="20"/>
            <w:szCs w:val="20"/>
          </w:rPr>
          <w:t>)</w:t>
        </w:r>
      </w:ins>
      <w:r w:rsidR="00E8486C">
        <w:rPr>
          <w:rStyle w:val="CommentReference"/>
        </w:rPr>
        <w:commentReference w:id="632"/>
      </w:r>
      <w:del w:id="634"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positioned GCPs (such as GCP markers) are set before image acquisition. However, setting such markers in alpine areas is often difficult </w:t>
      </w:r>
      <w:ins w:id="635" w:author="Author">
        <w:r w:rsidRPr="00AF6AF0">
          <w:rPr>
            <w:rFonts w:ascii="Courier New" w:eastAsia="Times New Roman" w:hAnsi="Courier New" w:cs="Courier New"/>
            <w:color w:val="000000"/>
            <w:sz w:val="20"/>
            <w:szCs w:val="20"/>
          </w:rPr>
          <w:t>owing</w:t>
        </w:r>
      </w:ins>
      <w:del w:id="636" w:author="Author">
        <w:r w:rsidRPr="00AF6AF0">
          <w:rPr>
            <w:rFonts w:ascii="Courier New" w:eastAsia="Times New Roman" w:hAnsi="Courier New" w:cs="Courier New"/>
            <w:color w:val="000000"/>
            <w:sz w:val="20"/>
            <w:szCs w:val="20"/>
          </w:rPr>
          <w:delText>due</w:delText>
        </w:r>
      </w:del>
      <w:r w:rsidRPr="00AF6AF0">
        <w:rPr>
          <w:rFonts w:ascii="Courier New" w:eastAsia="Times New Roman" w:hAnsi="Courier New" w:cs="Courier New"/>
          <w:color w:val="000000"/>
          <w:sz w:val="20"/>
          <w:szCs w:val="20"/>
        </w:rPr>
        <w:t xml:space="preserve"> to their rugged topo</w:t>
      </w:r>
      <w:ins w:id="637" w:author="Author">
        <w:r w:rsidR="00E8486C">
          <w:rPr>
            <w:rFonts w:ascii="Courier New" w:eastAsia="Times New Roman" w:hAnsi="Courier New" w:cs="Courier New"/>
            <w:color w:val="000000"/>
            <w:sz w:val="20"/>
            <w:szCs w:val="20"/>
          </w:rPr>
          <w:t>graphy</w:t>
        </w:r>
      </w:ins>
      <w:del w:id="638" w:author="Author">
        <w:r w:rsidRPr="00AF6AF0">
          <w:rPr>
            <w:rFonts w:ascii="Courier New" w:eastAsia="Times New Roman" w:hAnsi="Courier New" w:cs="Courier New"/>
            <w:color w:val="000000"/>
            <w:sz w:val="20"/>
            <w:szCs w:val="20"/>
          </w:rPr>
          <w:delText>logy</w:delText>
        </w:r>
      </w:del>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{Portenier2020Cryosphere} tackled this problem by developing a method that uses mountain silhouettes to match an image and a </w:t>
      </w:r>
      <w:r w:rsidRPr="00AF6AF0">
        <w:rPr>
          <w:rFonts w:ascii="Courier New" w:eastAsia="Times New Roman" w:hAnsi="Courier New" w:cs="Courier New"/>
          <w:color w:val="000000"/>
          <w:sz w:val="20"/>
          <w:szCs w:val="20"/>
          <w:u w:val="single"/>
        </w:rPr>
        <w:t>DSM</w:t>
      </w:r>
      <w:r w:rsidRPr="00AF6AF0">
        <w:rPr>
          <w:rFonts w:ascii="Courier New" w:eastAsia="Times New Roman" w:hAnsi="Courier New" w:cs="Courier New"/>
          <w:color w:val="000000"/>
          <w:sz w:val="20"/>
          <w:szCs w:val="20"/>
        </w:rPr>
        <w:t xml:space="preserve"> directly. However, this silhouette-based method has a drawback in </w:t>
      </w:r>
      <w:ins w:id="639" w:author="Author">
        <w:r>
          <w:rPr>
            <w:rFonts w:ascii="Courier New" w:eastAsia="Times New Roman" w:hAnsi="Courier New" w:cs="Courier New"/>
            <w:color w:val="000000"/>
            <w:sz w:val="20"/>
            <w:szCs w:val="20"/>
          </w:rPr>
          <w:t xml:space="preserve">terms of </w:t>
        </w:r>
      </w:ins>
      <w:r>
        <w:rPr>
          <w:rFonts w:ascii="Courier New" w:eastAsia="Times New Roman" w:hAnsi="Courier New" w:cs="Courier New"/>
          <w:color w:val="000000"/>
          <w:sz w:val="20"/>
          <w:szCs w:val="20"/>
        </w:rPr>
        <w:t>projection accuracy</w:t>
      </w:r>
      <w:ins w:id="640" w:author="Author" w:date="2023-01-16T22:36:00Z">
        <w:r w:rsidR="004D4C0A">
          <w:rPr>
            <w:rFonts w:ascii="Courier New" w:eastAsia="Times New Roman" w:hAnsi="Courier New" w:cs="Courier New"/>
            <w:color w:val="000000"/>
            <w:sz w:val="20"/>
            <w:szCs w:val="20"/>
          </w:rPr>
          <w:t>;</w:t>
        </w:r>
      </w:ins>
      <w:del w:id="641" w:author="Author" w:date="2023-01-16T22:36:00Z">
        <w:r>
          <w:rPr>
            <w:rFonts w:ascii="Courier New" w:eastAsia="Times New Roman" w:hAnsi="Courier New" w:cs="Courier New"/>
            <w:color w:val="000000"/>
            <w:sz w:val="20"/>
            <w:szCs w:val="20"/>
          </w:rPr>
          <w:delText>.</w:delText>
        </w:r>
      </w:del>
      <w:r>
        <w:rPr>
          <w:rFonts w:ascii="Courier New" w:eastAsia="Times New Roman" w:hAnsi="Courier New" w:cs="Courier New"/>
          <w:color w:val="000000"/>
          <w:sz w:val="20"/>
          <w:szCs w:val="20"/>
        </w:rPr>
        <w:t xml:space="preserve"> </w:t>
      </w:r>
      <w:ins w:id="642" w:author="Author" w:date="2023-01-16T22:36:00Z">
        <w:r w:rsidR="004D4C0A">
          <w:rPr>
            <w:rFonts w:ascii="Courier New" w:eastAsia="Times New Roman" w:hAnsi="Courier New" w:cs="Courier New"/>
            <w:color w:val="000000"/>
            <w:sz w:val="20"/>
            <w:szCs w:val="20"/>
          </w:rPr>
          <w:t>i</w:t>
        </w:r>
      </w:ins>
      <w:del w:id="643" w:author="Author" w:date="2023-01-16T22:36:00Z">
        <w:r>
          <w:rPr>
            <w:rFonts w:ascii="Courier New" w:eastAsia="Times New Roman" w:hAnsi="Courier New" w:cs="Courier New"/>
            <w:color w:val="000000"/>
            <w:sz w:val="20"/>
            <w:szCs w:val="20"/>
          </w:rPr>
          <w:delText>I</w:delText>
        </w:r>
      </w:del>
      <w:r>
        <w:rPr>
          <w:rFonts w:ascii="Courier New" w:eastAsia="Times New Roman" w:hAnsi="Courier New" w:cs="Courier New"/>
          <w:color w:val="000000"/>
          <w:sz w:val="20"/>
          <w:szCs w:val="20"/>
        </w:rPr>
        <w:t xml:space="preserve">t ignores lens distortion and </w:t>
      </w:r>
      <w:ins w:id="644" w:author="Author">
        <w:r>
          <w:rPr>
            <w:rFonts w:ascii="Courier New" w:eastAsia="Times New Roman" w:hAnsi="Courier New" w:cs="Courier New"/>
            <w:color w:val="000000"/>
            <w:sz w:val="20"/>
            <w:szCs w:val="20"/>
          </w:rPr>
          <w:t xml:space="preserve">uses </w:t>
        </w:r>
      </w:ins>
      <w:r>
        <w:rPr>
          <w:rFonts w:ascii="Courier New" w:eastAsia="Times New Roman" w:hAnsi="Courier New" w:cs="Courier New"/>
          <w:color w:val="000000"/>
          <w:sz w:val="20"/>
          <w:szCs w:val="20"/>
        </w:rPr>
        <w:t>only</w:t>
      </w:r>
      <w:del w:id="645" w:author="Author">
        <w:r w:rsidRPr="00AF6AF0">
          <w:rPr>
            <w:rFonts w:ascii="Courier New" w:eastAsia="Times New Roman" w:hAnsi="Courier New" w:cs="Courier New"/>
            <w:color w:val="000000"/>
            <w:sz w:val="20"/>
            <w:szCs w:val="20"/>
          </w:rPr>
          <w:delText xml:space="preserve"> uses</w:delText>
        </w:r>
      </w:del>
      <w:r w:rsidRPr="00AF6AF0">
        <w:rPr>
          <w:rFonts w:ascii="Courier New" w:eastAsia="Times New Roman" w:hAnsi="Courier New" w:cs="Courier New"/>
          <w:color w:val="000000"/>
          <w:sz w:val="20"/>
          <w:szCs w:val="20"/>
        </w:rPr>
        <w:t xml:space="preserve"> limited areas (silhouettes) of images in the </w:t>
      </w:r>
      <w:r w:rsidRPr="00AF6AF0">
        <w:rPr>
          <w:rFonts w:ascii="Courier New" w:eastAsia="Times New Roman" w:hAnsi="Courier New" w:cs="Courier New"/>
          <w:color w:val="000000"/>
          <w:sz w:val="20"/>
          <w:szCs w:val="20"/>
          <w:u w:val="single"/>
        </w:rPr>
        <w:t>GCP</w:t>
      </w:r>
      <w:r w:rsidRPr="00AF6AF0">
        <w:rPr>
          <w:rFonts w:ascii="Courier New" w:eastAsia="Times New Roman" w:hAnsi="Courier New" w:cs="Courier New"/>
          <w:color w:val="000000"/>
          <w:sz w:val="20"/>
          <w:szCs w:val="20"/>
        </w:rPr>
        <w:t xml:space="preserve"> acquisition. To overcome th</w:t>
      </w:r>
      <w:ins w:id="646" w:author="Author" w:date="2023-01-16T22:37:00Z">
        <w:r w:rsidR="004D4C0A">
          <w:rPr>
            <w:rFonts w:ascii="Courier New" w:eastAsia="Times New Roman" w:hAnsi="Courier New" w:cs="Courier New"/>
            <w:color w:val="000000"/>
            <w:sz w:val="20"/>
            <w:szCs w:val="20"/>
          </w:rPr>
          <w:t>is</w:t>
        </w:r>
      </w:ins>
      <w:del w:id="647" w:author="Author" w:date="2023-01-16T22:37:00Z">
        <w:r w:rsidRPr="00AF6AF0">
          <w:rPr>
            <w:rFonts w:ascii="Courier New" w:eastAsia="Times New Roman" w:hAnsi="Courier New" w:cs="Courier New"/>
            <w:color w:val="000000"/>
            <w:sz w:val="20"/>
            <w:szCs w:val="20"/>
          </w:rPr>
          <w:delText>ese</w:delText>
        </w:r>
      </w:del>
      <w:r w:rsidRPr="00AF6AF0">
        <w:rPr>
          <w:rFonts w:ascii="Courier New" w:eastAsia="Times New Roman" w:hAnsi="Courier New" w:cs="Courier New"/>
          <w:color w:val="000000"/>
          <w:sz w:val="20"/>
          <w:szCs w:val="20"/>
        </w:rPr>
        <w:t xml:space="preserve"> </w:t>
      </w:r>
      <w:del w:id="648" w:author="Author" w:date="2023-01-16T22:37:00Z">
        <w:r w:rsidRPr="00AF6AF0">
          <w:rPr>
            <w:rFonts w:ascii="Courier New" w:eastAsia="Times New Roman" w:hAnsi="Courier New" w:cs="Courier New"/>
            <w:color w:val="000000"/>
            <w:sz w:val="20"/>
            <w:szCs w:val="20"/>
          </w:rPr>
          <w:delText>weaknesses</w:delText>
        </w:r>
      </w:del>
      <w:ins w:id="649" w:author="Author" w:date="2023-01-16T22:37:00Z">
        <w:r w:rsidR="004D4C0A">
          <w:rPr>
            <w:rFonts w:ascii="Courier New" w:eastAsia="Times New Roman" w:hAnsi="Courier New" w:cs="Courier New"/>
            <w:color w:val="000000"/>
            <w:sz w:val="20"/>
            <w:szCs w:val="20"/>
          </w:rPr>
          <w:t>drawback</w:t>
        </w:r>
      </w:ins>
      <w:r w:rsidRPr="00AF6AF0">
        <w:rPr>
          <w:rFonts w:ascii="Courier New" w:eastAsia="Times New Roman" w:hAnsi="Courier New" w:cs="Courier New"/>
          <w:color w:val="000000"/>
          <w:sz w:val="20"/>
          <w:szCs w:val="20"/>
        </w:rPr>
        <w:t>, this study propose</w:t>
      </w:r>
      <w:ins w:id="650" w:author="Author" w:date="2023-01-16T22:37:00Z">
        <w:r w:rsidR="004D4C0A">
          <w:rPr>
            <w:rFonts w:ascii="Courier New" w:eastAsia="Times New Roman" w:hAnsi="Courier New" w:cs="Courier New"/>
            <w:color w:val="000000"/>
            <w:sz w:val="20"/>
            <w:szCs w:val="20"/>
          </w:rPr>
          <w:t>s</w:t>
        </w:r>
      </w:ins>
      <w:del w:id="651" w:author="Author" w:date="2023-01-16T22:37:00Z">
        <w:r w:rsidRPr="00AF6AF0">
          <w:rPr>
            <w:rFonts w:ascii="Courier New" w:eastAsia="Times New Roman" w:hAnsi="Courier New" w:cs="Courier New"/>
            <w:color w:val="000000"/>
            <w:sz w:val="20"/>
            <w:szCs w:val="20"/>
          </w:rPr>
          <w:delText>s</w:delText>
        </w:r>
      </w:del>
      <w:r w:rsidRPr="00AF6AF0">
        <w:rPr>
          <w:rFonts w:ascii="Courier New" w:eastAsia="Times New Roman" w:hAnsi="Courier New" w:cs="Courier New"/>
          <w:color w:val="000000"/>
          <w:sz w:val="20"/>
          <w:szCs w:val="20"/>
        </w:rPr>
        <w:t xml:space="preserve"> a camera model </w:t>
      </w:r>
      <w:ins w:id="652" w:author="Author">
        <w:r w:rsidRPr="00AF6AF0">
          <w:rPr>
            <w:rFonts w:ascii="Courier New" w:eastAsia="Times New Roman" w:hAnsi="Courier New" w:cs="Courier New"/>
            <w:color w:val="000000"/>
            <w:sz w:val="20"/>
            <w:szCs w:val="20"/>
          </w:rPr>
          <w:t>that</w:t>
        </w:r>
      </w:ins>
      <w:del w:id="653" w:author="Author">
        <w:r w:rsidRPr="00AF6AF0">
          <w:rPr>
            <w:rFonts w:ascii="Courier New" w:eastAsia="Times New Roman" w:hAnsi="Courier New" w:cs="Courier New"/>
            <w:color w:val="000000"/>
            <w:sz w:val="20"/>
            <w:szCs w:val="20"/>
          </w:rPr>
          <w:delText>which</w:delText>
        </w:r>
      </w:del>
      <w:r w:rsidRPr="00AF6AF0">
        <w:rPr>
          <w:rFonts w:ascii="Courier New" w:eastAsia="Times New Roman" w:hAnsi="Courier New" w:cs="Courier New"/>
          <w:color w:val="000000"/>
          <w:sz w:val="20"/>
          <w:szCs w:val="20"/>
        </w:rPr>
        <w:t xml:space="preserve"> includes lens distortion and a novel method to acquire </w:t>
      </w:r>
      <w:r w:rsidRPr="00AF6AF0">
        <w:rPr>
          <w:rFonts w:ascii="Courier New" w:eastAsia="Times New Roman" w:hAnsi="Courier New" w:cs="Courier New"/>
          <w:color w:val="000000"/>
          <w:sz w:val="20"/>
          <w:szCs w:val="20"/>
          <w:u w:val="single"/>
        </w:rPr>
        <w:t>GCPs</w:t>
      </w:r>
      <w:r w:rsidRPr="00AF6AF0">
        <w:rPr>
          <w:rFonts w:ascii="Courier New" w:eastAsia="Times New Roman" w:hAnsi="Courier New" w:cs="Courier New"/>
          <w:color w:val="000000"/>
          <w:sz w:val="20"/>
          <w:szCs w:val="20"/>
        </w:rPr>
        <w:t xml:space="preserve"> in a broader area than </w:t>
      </w:r>
      <w:ins w:id="654" w:author="Author">
        <w:r>
          <w:rPr>
            <w:rFonts w:ascii="Courier New" w:eastAsia="Times New Roman" w:hAnsi="Courier New" w:cs="Courier New"/>
            <w:color w:val="000000"/>
            <w:sz w:val="20"/>
            <w:szCs w:val="20"/>
          </w:rPr>
          <w:t xml:space="preserve">that of </w:t>
        </w:r>
      </w:ins>
      <w:r>
        <w:rPr>
          <w:rFonts w:ascii="Courier New" w:eastAsia="Times New Roman" w:hAnsi="Courier New" w:cs="Courier New"/>
          <w:color w:val="000000"/>
          <w:sz w:val="20"/>
          <w:szCs w:val="20"/>
        </w:rPr>
        <w:t>the silhouette-based method.</w:t>
      </w:r>
    </w:p>
    <w:p w:rsidR="00AF6AF0" w:rsidRPr="00AF6AF0" w:rsidP="00AF6AF0" w14:paraId="613B3EA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38DE95A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\hypertarget</w:t>
      </w:r>
      <w:r w:rsidRPr="00AF6AF0">
        <w:rPr>
          <w:rFonts w:ascii="Courier New" w:eastAsia="Times New Roman" w:hAnsi="Courier New" w:cs="Courier New"/>
          <w:color w:val="000000"/>
          <w:sz w:val="20"/>
          <w:szCs w:val="20"/>
        </w:rPr>
        <w:t>{modeling-and-estimating-camera-parameters}{</w:t>
      </w:r>
      <w:r w:rsidRPr="00AF6AF0">
        <w:rPr>
          <w:rFonts w:ascii="Courier New" w:eastAsia="Times New Roman" w:hAnsi="Courier New" w:cs="Courier New"/>
          <w:color w:val="606060"/>
          <w:sz w:val="20"/>
          <w:szCs w:val="20"/>
        </w:rPr>
        <w:t>%</w:t>
      </w:r>
    </w:p>
    <w:p w:rsidR="00AF6AF0" w:rsidRPr="00AF6AF0" w:rsidP="00AF6AF0" w14:paraId="4E21235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\subsection{The camera model}\label{modeling-and-estimating-camera-parameters}</w:t>
      </w:r>
      <w:r w:rsidRPr="00AF6AF0">
        <w:rPr>
          <w:rFonts w:ascii="Courier New" w:eastAsia="Times New Roman" w:hAnsi="Courier New" w:cs="Courier New"/>
          <w:color w:val="000000"/>
          <w:sz w:val="20"/>
          <w:szCs w:val="20"/>
        </w:rPr>
        <w:t>}</w:t>
      </w:r>
    </w:p>
    <w:p w:rsidR="00AF6AF0" w:rsidRPr="00AF6AF0" w:rsidP="00AF6AF0" w14:paraId="685535A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27F8A708" w14:textId="4BB67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In this section, we explain our camera model</w:t>
      </w:r>
      <w:ins w:id="655" w:author="Author">
        <w:r>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which considers lens distortion. As mentioned</w:t>
      </w:r>
      <w:ins w:id="656" w:author="Author">
        <w:r>
          <w:rPr>
            <w:rFonts w:ascii="Courier New" w:eastAsia="Times New Roman" w:hAnsi="Courier New" w:cs="Courier New"/>
            <w:color w:val="000000"/>
            <w:sz w:val="20"/>
            <w:szCs w:val="20"/>
          </w:rPr>
          <w:t xml:space="preserve"> previously</w:t>
        </w:r>
      </w:ins>
      <w:r>
        <w:rPr>
          <w:rFonts w:ascii="Courier New" w:eastAsia="Times New Roman" w:hAnsi="Courier New" w:cs="Courier New"/>
          <w:color w:val="000000"/>
          <w:sz w:val="20"/>
          <w:szCs w:val="20"/>
        </w:rPr>
        <w:t xml:space="preserve">, we modeled a camera as a function that transforms geographical coordinates into image coordinates. </w:t>
      </w:r>
      <w:ins w:id="657" w:author="Author">
        <w:r w:rsidRPr="00AF6AF0">
          <w:rPr>
            <w:rFonts w:ascii="Courier New" w:eastAsia="Times New Roman" w:hAnsi="Courier New" w:cs="Courier New"/>
            <w:color w:val="000000"/>
            <w:sz w:val="20"/>
            <w:szCs w:val="20"/>
          </w:rPr>
          <w:t>This</w:t>
        </w:r>
      </w:ins>
      <w:del w:id="658" w:author="Author">
        <w:r w:rsidRPr="00AF6AF0">
          <w:rPr>
            <w:rFonts w:ascii="Courier New" w:eastAsia="Times New Roman" w:hAnsi="Courier New" w:cs="Courier New"/>
            <w:color w:val="000000"/>
            <w:sz w:val="20"/>
            <w:szCs w:val="20"/>
          </w:rPr>
          <w:delText>We implemented this</w:delText>
        </w:r>
      </w:del>
      <w:r w:rsidRPr="00AF6AF0">
        <w:rPr>
          <w:rFonts w:ascii="Courier New" w:eastAsia="Times New Roman" w:hAnsi="Courier New" w:cs="Courier New"/>
          <w:color w:val="000000"/>
          <w:sz w:val="20"/>
          <w:szCs w:val="20"/>
        </w:rPr>
        <w:t xml:space="preserve"> procedure </w:t>
      </w:r>
      <w:ins w:id="659" w:author="Author">
        <w:r>
          <w:rPr>
            <w:rFonts w:ascii="Courier New" w:eastAsia="Times New Roman" w:hAnsi="Courier New" w:cs="Courier New"/>
            <w:color w:val="000000"/>
            <w:sz w:val="20"/>
            <w:szCs w:val="20"/>
          </w:rPr>
          <w:t xml:space="preserve">was implemented </w:t>
        </w:r>
      </w:ins>
      <w:r>
        <w:rPr>
          <w:rFonts w:ascii="Courier New" w:eastAsia="Times New Roman" w:hAnsi="Courier New" w:cs="Courier New"/>
          <w:color w:val="000000"/>
          <w:sz w:val="20"/>
          <w:szCs w:val="20"/>
        </w:rPr>
        <w:t>using the OpenGL framework (</w:t>
      </w:r>
      <w:r w:rsidRPr="00AF6AF0">
        <w:rPr>
          <w:rFonts w:ascii="Courier New" w:eastAsia="Times New Roman" w:hAnsi="Courier New" w:cs="Courier New"/>
          <w:color w:val="800000"/>
          <w:sz w:val="20"/>
          <w:szCs w:val="20"/>
        </w:rPr>
        <w:t>\url</w:t>
      </w:r>
      <w:r w:rsidRPr="00AF6AF0">
        <w:rPr>
          <w:rFonts w:ascii="Courier New" w:eastAsia="Times New Roman" w:hAnsi="Courier New" w:cs="Courier New"/>
          <w:color w:val="000000"/>
          <w:sz w:val="20"/>
          <w:szCs w:val="20"/>
        </w:rPr>
        <w:t>{https://www.opengl.org}) and the ModernGL Python library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{moderngl}) to accelerate it </w:t>
      </w:r>
      <w:ins w:id="660" w:author="Author">
        <w:r w:rsidRPr="00AF6AF0">
          <w:rPr>
            <w:rFonts w:ascii="Courier New" w:eastAsia="Times New Roman" w:hAnsi="Courier New" w:cs="Courier New"/>
            <w:color w:val="000000"/>
            <w:sz w:val="20"/>
            <w:szCs w:val="20"/>
          </w:rPr>
          <w:t>using</w:t>
        </w:r>
      </w:ins>
      <w:del w:id="661" w:author="Author">
        <w:r w:rsidRPr="00AF6AF0">
          <w:rPr>
            <w:rFonts w:ascii="Courier New" w:eastAsia="Times New Roman" w:hAnsi="Courier New" w:cs="Courier New"/>
            <w:color w:val="000000"/>
            <w:sz w:val="20"/>
            <w:szCs w:val="20"/>
          </w:rPr>
          <w:delText>with</w:delText>
        </w:r>
      </w:del>
      <w:r w:rsidRPr="00AF6AF0">
        <w:rPr>
          <w:rFonts w:ascii="Courier New" w:eastAsia="Times New Roman" w:hAnsi="Courier New" w:cs="Courier New"/>
          <w:color w:val="000000"/>
          <w:sz w:val="20"/>
          <w:szCs w:val="20"/>
        </w:rPr>
        <w:t xml:space="preserve"> graphical processing units (</w:t>
      </w:r>
      <w:r w:rsidRPr="00AF6AF0">
        <w:rPr>
          <w:rFonts w:ascii="Courier New" w:eastAsia="Times New Roman" w:hAnsi="Courier New" w:cs="Courier New"/>
          <w:color w:val="000000"/>
          <w:sz w:val="20"/>
          <w:szCs w:val="20"/>
          <w:u w:val="single"/>
        </w:rPr>
        <w:t>GPUs</w:t>
      </w:r>
      <w:r w:rsidRPr="00AF6AF0">
        <w:rPr>
          <w:rFonts w:ascii="Courier New" w:eastAsia="Times New Roman" w:hAnsi="Courier New" w:cs="Courier New"/>
          <w:color w:val="000000"/>
          <w:sz w:val="20"/>
          <w:szCs w:val="20"/>
        </w:rPr>
        <w:t xml:space="preserve">). In </w:t>
      </w:r>
      <w:r w:rsidRPr="00AF6AF0">
        <w:rPr>
          <w:rFonts w:ascii="Courier New" w:eastAsia="Times New Roman" w:hAnsi="Courier New" w:cs="Courier New"/>
          <w:color w:val="000000"/>
          <w:sz w:val="20"/>
          <w:szCs w:val="20"/>
          <w:u w:val="single"/>
        </w:rPr>
        <w:t>OpenGL</w:t>
      </w:r>
      <w:r w:rsidRPr="00AF6AF0">
        <w:rPr>
          <w:rFonts w:ascii="Courier New" w:eastAsia="Times New Roman" w:hAnsi="Courier New" w:cs="Courier New"/>
          <w:color w:val="000000"/>
          <w:sz w:val="20"/>
          <w:szCs w:val="20"/>
        </w:rPr>
        <w:t xml:space="preserve">, </w:t>
      </w:r>
      <w:del w:id="662" w:author="Author">
        <w:r w:rsidRPr="00AF6AF0">
          <w:rPr>
            <w:rFonts w:ascii="Courier New" w:eastAsia="Times New Roman" w:hAnsi="Courier New" w:cs="Courier New"/>
            <w:color w:val="000000"/>
            <w:sz w:val="20"/>
            <w:szCs w:val="20"/>
          </w:rPr>
          <w:delText xml:space="preserve">we can divide </w:delText>
        </w:r>
      </w:del>
      <w:r w:rsidRPr="00AF6AF0">
        <w:rPr>
          <w:rFonts w:ascii="Courier New" w:eastAsia="Times New Roman" w:hAnsi="Courier New" w:cs="Courier New"/>
          <w:color w:val="000000"/>
          <w:sz w:val="20"/>
          <w:szCs w:val="20"/>
        </w:rPr>
        <w:t>this process</w:t>
      </w:r>
      <w:ins w:id="663" w:author="Author">
        <w:r>
          <w:rPr>
            <w:rFonts w:ascii="Courier New" w:eastAsia="Times New Roman" w:hAnsi="Courier New" w:cs="Courier New"/>
            <w:color w:val="000000"/>
            <w:sz w:val="20"/>
            <w:szCs w:val="20"/>
          </w:rPr>
          <w:t xml:space="preserve"> can be </w:t>
        </w:r>
      </w:ins>
      <w:ins w:id="664" w:author="Author">
        <w:del w:id="665" w:author="Author">
          <w:r>
            <w:rPr>
              <w:rFonts w:ascii="Courier New" w:eastAsia="Times New Roman" w:hAnsi="Courier New" w:cs="Courier New"/>
              <w:color w:val="000000"/>
              <w:sz w:val="20"/>
              <w:szCs w:val="20"/>
            </w:rPr>
            <w:delText>divided</w:delText>
          </w:r>
        </w:del>
      </w:ins>
      <w:ins w:id="666" w:author="Author">
        <w:r w:rsidR="00097A77">
          <w:rPr>
            <w:rFonts w:ascii="Courier New" w:eastAsia="Times New Roman" w:hAnsi="Courier New" w:cs="Courier New"/>
            <w:color w:val="000000"/>
            <w:sz w:val="20"/>
            <w:szCs w:val="20"/>
          </w:rPr>
          <w:t>separated</w:t>
        </w:r>
      </w:ins>
      <w:r>
        <w:rPr>
          <w:rFonts w:ascii="Courier New" w:eastAsia="Times New Roman" w:hAnsi="Courier New" w:cs="Courier New"/>
          <w:color w:val="000000"/>
          <w:sz w:val="20"/>
          <w:szCs w:val="20"/>
        </w:rPr>
        <w:t xml:space="preserve"> into three </w:t>
      </w:r>
      <w:ins w:id="667" w:author="Author">
        <w:r w:rsidRPr="00AF6AF0">
          <w:rPr>
            <w:rFonts w:ascii="Courier New" w:eastAsia="Times New Roman" w:hAnsi="Courier New" w:cs="Courier New"/>
            <w:color w:val="000000"/>
            <w:sz w:val="20"/>
            <w:szCs w:val="20"/>
          </w:rPr>
          <w:t>steps</w:t>
        </w:r>
      </w:ins>
      <w:del w:id="668" w:author="Author">
        <w:r w:rsidRPr="00AF6AF0">
          <w:rPr>
            <w:rFonts w:ascii="Courier New" w:eastAsia="Times New Roman" w:hAnsi="Courier New" w:cs="Courier New"/>
            <w:color w:val="000000"/>
            <w:sz w:val="20"/>
            <w:szCs w:val="20"/>
          </w:rPr>
          <w:delText>operations</w:delText>
        </w:r>
      </w:del>
      <w:ins w:id="669" w:author="Author">
        <w:r w:rsidRPr="00AF6AF0">
          <w:rPr>
            <w:rFonts w:ascii="Courier New" w:eastAsia="Times New Roman" w:hAnsi="Courier New" w:cs="Courier New"/>
            <w:color w:val="000000"/>
            <w:sz w:val="20"/>
            <w:szCs w:val="20"/>
          </w:rPr>
          <w:t>.</w:t>
        </w:r>
      </w:ins>
      <w:del w:id="670" w:author="Author">
        <w:r w:rsidRPr="00AF6AF0">
          <w:rPr>
            <w:rFonts w:ascii="Courier New" w:eastAsia="Times New Roman" w:hAnsi="Courier New" w:cs="Courier New"/>
            <w:color w:val="000000"/>
            <w:sz w:val="20"/>
            <w:szCs w:val="20"/>
          </w:rPr>
          <w:delText>:</w:delText>
        </w:r>
      </w:del>
    </w:p>
    <w:p w:rsidR="00AF6AF0" w:rsidRPr="00AF6AF0" w:rsidP="00AF6AF0" w14:paraId="092CA3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1086EF1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\begin</w:t>
      </w:r>
      <w:r w:rsidRPr="00AF6AF0">
        <w:rPr>
          <w:rFonts w:ascii="Courier New" w:eastAsia="Times New Roman" w:hAnsi="Courier New" w:cs="Courier New"/>
          <w:color w:val="000000"/>
          <w:sz w:val="20"/>
          <w:szCs w:val="20"/>
        </w:rPr>
        <w:t>{enumerate}</w:t>
      </w:r>
    </w:p>
    <w:p w:rsidR="00AF6AF0" w:rsidRPr="00AF6AF0" w:rsidP="00AF6AF0" w14:paraId="238FBC7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\def\labelenumi</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800000"/>
          <w:sz w:val="20"/>
          <w:szCs w:val="20"/>
        </w:rPr>
        <w:t>\arabic</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enumi</w:t>
      </w:r>
      <w:r w:rsidRPr="00AF6AF0">
        <w:rPr>
          <w:rFonts w:ascii="Courier New" w:eastAsia="Times New Roman" w:hAnsi="Courier New" w:cs="Courier New"/>
          <w:color w:val="000000"/>
          <w:sz w:val="20"/>
          <w:szCs w:val="20"/>
        </w:rPr>
        <w:t>}.}</w:t>
      </w:r>
    </w:p>
    <w:p w:rsidR="00AF6AF0" w:rsidRPr="00AF6AF0" w:rsidP="00AF6AF0" w14:paraId="5C3E236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\tightlist</w:t>
      </w:r>
    </w:p>
    <w:p w:rsidR="00AF6AF0" w:rsidRPr="00AF6AF0" w:rsidP="00AF6AF0" w14:paraId="56E02DA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\item</w:t>
      </w:r>
    </w:p>
    <w:p w:rsidR="00AF6AF0" w:rsidRPr="00AF6AF0" w:rsidP="00AF6AF0" w14:paraId="7143812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Transforming the geographical coordinates (also called the world coordinates) to the view coordinates (coordinates seen from the camera's point of view) using the camera's extrinsic parameters (i.e., the location and angles of the camera).</w:t>
      </w:r>
    </w:p>
    <w:p w:rsidR="00AF6AF0" w:rsidRPr="00AF6AF0" w:rsidP="00AF6AF0" w14:paraId="45BFC00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\item</w:t>
      </w:r>
    </w:p>
    <w:p w:rsidR="00AF6AF0" w:rsidRPr="00AF6AF0" w:rsidP="00AF6AF0" w14:paraId="6837230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Distorting the view coordinates using the lens distortion parameters.</w:t>
      </w:r>
    </w:p>
    <w:p w:rsidR="00AF6AF0" w:rsidRPr="00AF6AF0" w:rsidP="00AF6AF0" w14:paraId="2648F81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\item</w:t>
      </w:r>
    </w:p>
    <w:p w:rsidR="00AF6AF0" w:rsidRPr="00AF6AF0" w:rsidP="00AF6AF0" w14:paraId="5861D3E2" w14:textId="44BEA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  Transforming the view coordinates </w:t>
      </w:r>
      <w:ins w:id="671" w:author="Author">
        <w:r w:rsidR="00097A77">
          <w:rPr>
            <w:rFonts w:ascii="Courier New" w:eastAsia="Times New Roman" w:hAnsi="Courier New" w:cs="Courier New"/>
            <w:color w:val="000000"/>
            <w:sz w:val="20"/>
            <w:szCs w:val="20"/>
          </w:rPr>
          <w:t>in</w:t>
        </w:r>
      </w:ins>
      <w:r w:rsidRPr="00AF6AF0">
        <w:rPr>
          <w:rFonts w:ascii="Courier New" w:eastAsia="Times New Roman" w:hAnsi="Courier New" w:cs="Courier New"/>
          <w:color w:val="000000"/>
          <w:sz w:val="20"/>
          <w:szCs w:val="20"/>
        </w:rPr>
        <w:t xml:space="preserve">to the image coordinates (also called the screen coordinates) using the camera's intrinsic parameters (i.e., the camera's </w:t>
      </w:r>
      <w:r w:rsidRPr="00AF6AF0">
        <w:rPr>
          <w:rFonts w:ascii="Courier New" w:eastAsia="Times New Roman" w:hAnsi="Courier New" w:cs="Courier New"/>
          <w:color w:val="000000"/>
          <w:sz w:val="20"/>
          <w:szCs w:val="20"/>
          <w:u w:val="single"/>
        </w:rPr>
        <w:t>FoV</w:t>
      </w:r>
      <w:r w:rsidRPr="00AF6AF0">
        <w:rPr>
          <w:rFonts w:ascii="Courier New" w:eastAsia="Times New Roman" w:hAnsi="Courier New" w:cs="Courier New"/>
          <w:color w:val="000000"/>
          <w:sz w:val="20"/>
          <w:szCs w:val="20"/>
        </w:rPr>
        <w:t>).</w:t>
      </w:r>
    </w:p>
    <w:p w:rsidR="00AF6AF0" w:rsidRPr="00AF6AF0" w:rsidP="00AF6AF0" w14:paraId="3C0A5CE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\end</w:t>
      </w:r>
      <w:r w:rsidRPr="00AF6AF0">
        <w:rPr>
          <w:rFonts w:ascii="Courier New" w:eastAsia="Times New Roman" w:hAnsi="Courier New" w:cs="Courier New"/>
          <w:color w:val="000000"/>
          <w:sz w:val="20"/>
          <w:szCs w:val="20"/>
        </w:rPr>
        <w:t>{enumerate}</w:t>
      </w:r>
    </w:p>
    <w:p w:rsidR="00AF6AF0" w:rsidRPr="00AF6AF0" w:rsidP="00AF6AF0" w14:paraId="749B78B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0B72DA0D" w14:textId="7E0CE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First, we transformed the geographic coordinates into </w:t>
      </w:r>
      <w:del w:id="672"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 xml:space="preserve">view coordinates relative to the camera's position and direction. We used a </w:t>
      </w:r>
      <w:r w:rsidRPr="00AF6AF0">
        <w:rPr>
          <w:rFonts w:ascii="Courier New" w:eastAsia="Times New Roman" w:hAnsi="Courier New" w:cs="Courier New"/>
          <w:color w:val="008000"/>
          <w:sz w:val="20"/>
          <w:szCs w:val="20"/>
        </w:rPr>
        <w:t>\(4 \times 4\)</w:t>
      </w:r>
      <w:r w:rsidRPr="00AF6AF0">
        <w:rPr>
          <w:rFonts w:ascii="Courier New" w:eastAsia="Times New Roman" w:hAnsi="Courier New" w:cs="Courier New"/>
          <w:color w:val="000000"/>
          <w:sz w:val="20"/>
          <w:szCs w:val="20"/>
        </w:rPr>
        <w:t xml:space="preserve"> view matrix (</w:t>
      </w:r>
      <w:r w:rsidRPr="00AF6AF0">
        <w:rPr>
          <w:rFonts w:ascii="Courier New" w:eastAsia="Times New Roman" w:hAnsi="Courier New" w:cs="Courier New"/>
          <w:color w:val="000000"/>
          <w:sz w:val="20"/>
          <w:szCs w:val="20"/>
          <w:u w:val="single"/>
        </w:rPr>
        <w:t>Eq</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\ref</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view_matrix</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8000"/>
          <w:sz w:val="20"/>
          <w:szCs w:val="20"/>
        </w:rPr>
        <w:t>\(M_{view}\)</w:t>
      </w:r>
      <w:r w:rsidRPr="00AF6AF0">
        <w:rPr>
          <w:rFonts w:ascii="Courier New" w:eastAsia="Times New Roman" w:hAnsi="Courier New" w:cs="Courier New"/>
          <w:color w:val="000000"/>
          <w:sz w:val="20"/>
          <w:szCs w:val="20"/>
        </w:rPr>
        <w:t xml:space="preserve"> in this step. The view matrix represents the camera</w:t>
      </w:r>
      <w:del w:id="673" w:author="Author">
        <w:r w:rsidRPr="00AF6AF0">
          <w:rPr>
            <w:rFonts w:ascii="Courier New" w:eastAsia="Times New Roman" w:hAnsi="Courier New" w:cs="Courier New"/>
            <w:color w:val="000000"/>
            <w:sz w:val="20"/>
            <w:szCs w:val="20"/>
          </w:rPr>
          <w:delText>'s</w:delText>
        </w:r>
      </w:del>
      <w:r w:rsidRPr="00AF6AF0">
        <w:rPr>
          <w:rFonts w:ascii="Courier New" w:eastAsia="Times New Roman" w:hAnsi="Courier New" w:cs="Courier New"/>
          <w:color w:val="000000"/>
          <w:sz w:val="20"/>
          <w:szCs w:val="20"/>
        </w:rPr>
        <w:t xml:space="preserve"> position and direction (pan, tilt, </w:t>
      </w:r>
      <w:ins w:id="674" w:author="Author">
        <w:r>
          <w:rPr>
            <w:rFonts w:ascii="Courier New" w:eastAsia="Times New Roman" w:hAnsi="Courier New" w:cs="Courier New"/>
            <w:color w:val="000000"/>
            <w:sz w:val="20"/>
            <w:szCs w:val="20"/>
          </w:rPr>
          <w:t xml:space="preserve">and </w:t>
        </w:r>
      </w:ins>
      <w:r>
        <w:rPr>
          <w:rFonts w:ascii="Courier New" w:eastAsia="Times New Roman" w:hAnsi="Courier New" w:cs="Courier New"/>
          <w:color w:val="000000"/>
          <w:sz w:val="20"/>
          <w:szCs w:val="20"/>
        </w:rPr>
        <w:t>roll)</w:t>
      </w:r>
      <w:r w:rsidRPr="00AF6AF0">
        <w:rPr>
          <w:rFonts w:ascii="Courier New" w:eastAsia="Times New Roman" w:hAnsi="Courier New" w:cs="Courier New"/>
          <w:color w:val="000000"/>
          <w:sz w:val="20"/>
          <w:szCs w:val="20"/>
        </w:rPr>
        <w:t>:</w:t>
      </w:r>
    </w:p>
    <w:p w:rsidR="00AF6AF0" w:rsidRPr="00AF6AF0" w:rsidP="00AF6AF0" w14:paraId="5023E8F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0CADD13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\begin</w:t>
      </w:r>
      <w:r w:rsidRPr="00AF6AF0">
        <w:rPr>
          <w:rFonts w:ascii="Courier New" w:eastAsia="Times New Roman" w:hAnsi="Courier New" w:cs="Courier New"/>
          <w:color w:val="000000"/>
          <w:sz w:val="20"/>
          <w:szCs w:val="20"/>
        </w:rPr>
        <w:t>{equation}</w:t>
      </w:r>
    </w:p>
    <w:p w:rsidR="00AF6AF0" w:rsidRPr="00AF6AF0" w:rsidP="00AF6AF0" w14:paraId="03409B6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w:t>
      </w:r>
      <w:r w:rsidRPr="00AF6AF0">
        <w:rPr>
          <w:rFonts w:ascii="Courier New" w:eastAsia="Times New Roman" w:hAnsi="Courier New" w:cs="Courier New"/>
          <w:b/>
          <w:bCs/>
          <w:color w:val="0000CC"/>
          <w:sz w:val="20"/>
          <w:szCs w:val="20"/>
        </w:rPr>
        <w:t>label{view_matrix}</w:t>
      </w:r>
    </w:p>
    <w:p w:rsidR="00AF6AF0" w:rsidRPr="00AF6AF0" w:rsidP="00AF6AF0" w14:paraId="60977A0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M_{view} = </w:t>
      </w:r>
    </w:p>
    <w:p w:rsidR="00AF6AF0" w:rsidRPr="00AF6AF0" w:rsidP="00AF6AF0" w14:paraId="2E30C7F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\begin{bmatrix}</w:t>
      </w:r>
    </w:p>
    <w:p w:rsidR="00AF6AF0" w:rsidRPr="00AF6AF0" w:rsidP="00AF6AF0" w14:paraId="2075324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\cos roll &amp; -\sin roll &amp; 0 &amp; 0 \\</w:t>
      </w:r>
    </w:p>
    <w:p w:rsidR="00AF6AF0" w:rsidRPr="00AF6AF0" w:rsidP="00AF6AF0" w14:paraId="4B16301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\sin roll &amp; \cos roll &amp; 0 &amp; 0 \\</w:t>
      </w:r>
    </w:p>
    <w:p w:rsidR="00AF6AF0" w:rsidRPr="00AF6AF0" w:rsidP="00AF6AF0" w14:paraId="2D40F1C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0 &amp; 0 &amp; 1 &amp; 0 \\</w:t>
      </w:r>
    </w:p>
    <w:p w:rsidR="00AF6AF0" w:rsidRPr="00AF6AF0" w:rsidP="00AF6AF0" w14:paraId="2F89057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0 &amp; 0 &amp; 0 &amp; 1 \\</w:t>
      </w:r>
    </w:p>
    <w:p w:rsidR="00AF6AF0" w:rsidRPr="00AF6AF0" w:rsidP="00AF6AF0" w14:paraId="36A35E5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\end{bmatrix}</w:t>
      </w:r>
    </w:p>
    <w:p w:rsidR="00AF6AF0" w:rsidRPr="00AF6AF0" w:rsidP="00AF6AF0" w14:paraId="34677E6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\begin{bmatrix}</w:t>
      </w:r>
    </w:p>
    <w:p w:rsidR="00AF6AF0" w:rsidRPr="00AF6AF0" w:rsidP="00AF6AF0" w14:paraId="0169423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1 &amp; 0 &amp; 0 &amp; 0 \\</w:t>
      </w:r>
    </w:p>
    <w:p w:rsidR="00AF6AF0" w:rsidRPr="00AF6AF0" w:rsidP="00AF6AF0" w14:paraId="3E1DD0B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0 &amp; \cos tilt &amp; -\sin tilt &amp; 0 \\</w:t>
      </w:r>
    </w:p>
    <w:p w:rsidR="00AF6AF0" w:rsidRPr="00AF6AF0" w:rsidP="00AF6AF0" w14:paraId="18DC875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0 &amp; \sin tilt &amp; \cos tilt &amp; 0 \\</w:t>
      </w:r>
    </w:p>
    <w:p w:rsidR="00AF6AF0" w:rsidRPr="00AF6AF0" w:rsidP="00AF6AF0" w14:paraId="5F412D3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0 &amp; 0 &amp; 0 &amp; 1 \\</w:t>
      </w:r>
    </w:p>
    <w:p w:rsidR="00AF6AF0" w:rsidRPr="00AF6AF0" w:rsidP="00AF6AF0" w14:paraId="627130B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\end{bmatrix}</w:t>
      </w:r>
    </w:p>
    <w:p w:rsidR="00AF6AF0" w:rsidRPr="00AF6AF0" w:rsidP="00AF6AF0" w14:paraId="2B668EC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\begin{bmatrix}</w:t>
      </w:r>
    </w:p>
    <w:p w:rsidR="00AF6AF0" w:rsidRPr="00AF6AF0" w:rsidP="00AF6AF0" w14:paraId="187F7DB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\cos pan &amp; 0 &amp; \sin pan &amp; 0 \\</w:t>
      </w:r>
    </w:p>
    <w:p w:rsidR="00AF6AF0" w:rsidRPr="00AF6AF0" w:rsidP="00AF6AF0" w14:paraId="6E07D6F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0 &amp; 1 &amp; 0 &amp; 0 \\</w:t>
      </w:r>
    </w:p>
    <w:p w:rsidR="00AF6AF0" w:rsidRPr="00AF6AF0" w:rsidP="00AF6AF0" w14:paraId="3DCF702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-\sin pan &amp; 0 &amp; \cos pan &amp; 0 \\</w:t>
      </w:r>
    </w:p>
    <w:p w:rsidR="00AF6AF0" w:rsidRPr="00AF6AF0" w:rsidP="00AF6AF0" w14:paraId="5A0DF2D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0 &amp; 0 &amp; 0 &amp; 1 \\</w:t>
      </w:r>
    </w:p>
    <w:p w:rsidR="00AF6AF0" w:rsidRPr="00AF6AF0" w:rsidP="00AF6AF0" w14:paraId="6428F85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\end{bmatrix}</w:t>
      </w:r>
    </w:p>
    <w:p w:rsidR="00AF6AF0" w:rsidRPr="00AF6AF0" w:rsidP="00AF6AF0" w14:paraId="12CB24B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\begin{bmatrix}</w:t>
      </w:r>
    </w:p>
    <w:p w:rsidR="00AF6AF0" w:rsidRPr="00AF6AF0" w:rsidP="00AF6AF0" w14:paraId="164BC8B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1 &amp; 0 &amp; 0 &amp; -x \\</w:t>
      </w:r>
    </w:p>
    <w:p w:rsidR="00AF6AF0" w:rsidRPr="00AF6AF0" w:rsidP="00AF6AF0" w14:paraId="7460A8B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0 &amp; 1 &amp; 0 &amp; -z \\</w:t>
      </w:r>
    </w:p>
    <w:p w:rsidR="00AF6AF0" w:rsidRPr="00AF6AF0" w:rsidP="00AF6AF0" w14:paraId="3B364FB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0 &amp; 0 &amp; 1 &amp; -y \\</w:t>
      </w:r>
    </w:p>
    <w:p w:rsidR="00AF6AF0" w:rsidRPr="00AF6AF0" w:rsidP="00AF6AF0" w14:paraId="2D9C556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0&amp; 0 &amp; 0 &amp; 1 \\</w:t>
      </w:r>
    </w:p>
    <w:p w:rsidR="00AF6AF0" w:rsidRPr="00AF6AF0" w:rsidP="00AF6AF0" w14:paraId="61842B6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\end{bmatrix},</w:t>
      </w:r>
    </w:p>
    <w:p w:rsidR="00AF6AF0" w:rsidRPr="00AF6AF0" w:rsidP="00AF6AF0" w14:paraId="2682CF7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\end</w:t>
      </w:r>
      <w:r w:rsidRPr="00AF6AF0">
        <w:rPr>
          <w:rFonts w:ascii="Courier New" w:eastAsia="Times New Roman" w:hAnsi="Courier New" w:cs="Courier New"/>
          <w:color w:val="000000"/>
          <w:sz w:val="20"/>
          <w:szCs w:val="20"/>
        </w:rPr>
        <w:t>{equation}</w:t>
      </w:r>
    </w:p>
    <w:p w:rsidR="00AF6AF0" w:rsidRPr="00AF6AF0" w:rsidP="00AF6AF0" w14:paraId="035EAE8E" w14:textId="434F2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where </w:t>
      </w:r>
      <w:r w:rsidRPr="00AF6AF0">
        <w:rPr>
          <w:rFonts w:ascii="Courier New" w:eastAsia="Times New Roman" w:hAnsi="Courier New" w:cs="Courier New"/>
          <w:color w:val="008000"/>
          <w:sz w:val="20"/>
          <w:szCs w:val="20"/>
        </w:rPr>
        <w:t>\(</w:t>
      </w:r>
      <w:commentRangeStart w:id="675"/>
      <w:r w:rsidRPr="00AF6AF0">
        <w:rPr>
          <w:rFonts w:ascii="Courier New" w:eastAsia="Times New Roman" w:hAnsi="Courier New" w:cs="Courier New"/>
          <w:color w:val="008000"/>
          <w:sz w:val="20"/>
          <w:szCs w:val="20"/>
        </w:rPr>
        <w:t>pan, tilt, roll</w:t>
      </w:r>
      <w:commentRangeEnd w:id="675"/>
      <w:r w:rsidR="00097A77">
        <w:rPr>
          <w:rStyle w:val="CommentReference"/>
        </w:rPr>
        <w:commentReference w:id="675"/>
      </w:r>
      <w:r w:rsidRPr="00AF6AF0">
        <w:rPr>
          <w:rFonts w:ascii="Courier New" w:eastAsia="Times New Roman" w:hAnsi="Courier New" w:cs="Courier New"/>
          <w:color w:val="008000"/>
          <w:sz w:val="20"/>
          <w:szCs w:val="20"/>
        </w:rPr>
        <w:t>\)</w:t>
      </w:r>
      <w:r w:rsidRPr="00AF6AF0">
        <w:rPr>
          <w:rFonts w:ascii="Courier New" w:eastAsia="Times New Roman" w:hAnsi="Courier New" w:cs="Courier New"/>
          <w:color w:val="000000"/>
          <w:sz w:val="20"/>
          <w:szCs w:val="20"/>
        </w:rPr>
        <w:t xml:space="preserve"> are the Euler angles of the camera pose and </w:t>
      </w:r>
      <w:r w:rsidRPr="00AF6AF0">
        <w:rPr>
          <w:rFonts w:ascii="Courier New" w:eastAsia="Times New Roman" w:hAnsi="Courier New" w:cs="Courier New"/>
          <w:color w:val="008000"/>
          <w:sz w:val="20"/>
          <w:szCs w:val="20"/>
        </w:rPr>
        <w:t>\(</w:t>
      </w:r>
      <w:commentRangeStart w:id="676"/>
      <w:r w:rsidRPr="00AF6AF0">
        <w:rPr>
          <w:rFonts w:ascii="Courier New" w:eastAsia="Times New Roman" w:hAnsi="Courier New" w:cs="Courier New"/>
          <w:color w:val="008000"/>
          <w:sz w:val="20"/>
          <w:szCs w:val="20"/>
        </w:rPr>
        <w:t>x, y, z</w:t>
      </w:r>
      <w:commentRangeEnd w:id="676"/>
      <w:r w:rsidR="00097A77">
        <w:rPr>
          <w:rStyle w:val="CommentReference"/>
        </w:rPr>
        <w:commentReference w:id="676"/>
      </w:r>
      <w:r w:rsidRPr="00AF6AF0">
        <w:rPr>
          <w:rFonts w:ascii="Courier New" w:eastAsia="Times New Roman" w:hAnsi="Courier New" w:cs="Courier New"/>
          <w:color w:val="008000"/>
          <w:sz w:val="20"/>
          <w:szCs w:val="20"/>
        </w:rPr>
        <w:t>\)</w:t>
      </w:r>
      <w:r w:rsidRPr="00AF6AF0">
        <w:rPr>
          <w:rFonts w:ascii="Courier New" w:eastAsia="Times New Roman" w:hAnsi="Courier New" w:cs="Courier New"/>
          <w:color w:val="000000"/>
          <w:sz w:val="20"/>
          <w:szCs w:val="20"/>
        </w:rPr>
        <w:t xml:space="preserve"> are the camera location in the geographic coordinate system. Applying the view matrix </w:t>
      </w:r>
      <w:r w:rsidRPr="00AF6AF0">
        <w:rPr>
          <w:rFonts w:ascii="Courier New" w:eastAsia="Times New Roman" w:hAnsi="Courier New" w:cs="Courier New"/>
          <w:color w:val="008000"/>
          <w:sz w:val="20"/>
          <w:szCs w:val="20"/>
        </w:rPr>
        <w:t>\(M_{view}\)</w:t>
      </w:r>
      <w:r w:rsidRPr="00AF6AF0">
        <w:rPr>
          <w:rFonts w:ascii="Courier New" w:eastAsia="Times New Roman" w:hAnsi="Courier New" w:cs="Courier New"/>
          <w:color w:val="000000"/>
          <w:sz w:val="20"/>
          <w:szCs w:val="20"/>
        </w:rPr>
        <w:t xml:space="preserve"> transforms the geographic coordinates </w:t>
      </w:r>
      <w:r w:rsidRPr="00AF6AF0">
        <w:rPr>
          <w:rFonts w:ascii="Courier New" w:eastAsia="Times New Roman" w:hAnsi="Courier New" w:cs="Courier New"/>
          <w:color w:val="008000"/>
          <w:sz w:val="20"/>
          <w:szCs w:val="20"/>
        </w:rPr>
        <w:t>\(\begin{bmatrix} X_{geo} &amp; Z_{geo} &amp; Y_{geo} &amp; 1 \end{bmatrix}\)</w:t>
      </w:r>
      <w:r w:rsidRPr="00AF6AF0">
        <w:rPr>
          <w:rFonts w:ascii="Courier New" w:eastAsia="Times New Roman" w:hAnsi="Courier New" w:cs="Courier New"/>
          <w:color w:val="000000"/>
          <w:sz w:val="20"/>
          <w:szCs w:val="20"/>
        </w:rPr>
        <w:t xml:space="preserve"> (the horizontal, vertical, and depth coordinates, respectively) into the view coordinates </w:t>
      </w:r>
      <w:r w:rsidRPr="00AF6AF0">
        <w:rPr>
          <w:rFonts w:ascii="Courier New" w:eastAsia="Times New Roman" w:hAnsi="Courier New" w:cs="Courier New"/>
          <w:color w:val="008000"/>
          <w:sz w:val="20"/>
          <w:szCs w:val="20"/>
        </w:rPr>
        <w:t>\(\begin{bmatrix} X_{view} &amp; Z_{view} &amp; Y_{view} &amp; 1 \end{bmatrix}\)</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Eq</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\ref</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view_tf</w:t>
      </w:r>
      <w:r w:rsidRPr="00AF6AF0">
        <w:rPr>
          <w:rFonts w:ascii="Courier New" w:eastAsia="Times New Roman" w:hAnsi="Courier New" w:cs="Courier New"/>
          <w:color w:val="000000"/>
          <w:sz w:val="20"/>
          <w:szCs w:val="20"/>
        </w:rPr>
        <w:t xml:space="preserve">}). In the </w:t>
      </w:r>
      <w:r w:rsidRPr="00AF6AF0">
        <w:rPr>
          <w:rFonts w:ascii="Courier New" w:eastAsia="Times New Roman" w:hAnsi="Courier New" w:cs="Courier New"/>
          <w:color w:val="000000"/>
          <w:sz w:val="20"/>
          <w:szCs w:val="20"/>
          <w:u w:val="single"/>
        </w:rPr>
        <w:t>OpenGL's</w:t>
      </w:r>
      <w:r w:rsidRPr="00AF6AF0">
        <w:rPr>
          <w:rFonts w:ascii="Courier New" w:eastAsia="Times New Roman" w:hAnsi="Courier New" w:cs="Courier New"/>
          <w:color w:val="000000"/>
          <w:sz w:val="20"/>
          <w:szCs w:val="20"/>
        </w:rPr>
        <w:t xml:space="preserve"> view coordinate system, </w:t>
      </w:r>
      <w:r w:rsidRPr="00AF6AF0">
        <w:rPr>
          <w:rFonts w:ascii="Courier New" w:eastAsia="Times New Roman" w:hAnsi="Courier New" w:cs="Courier New"/>
          <w:color w:val="008000"/>
          <w:sz w:val="20"/>
          <w:szCs w:val="20"/>
        </w:rPr>
        <w:t>\(X_{view}\)</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8000"/>
          <w:sz w:val="20"/>
          <w:szCs w:val="20"/>
        </w:rPr>
        <w:t>\(Z_{view}\)</w:t>
      </w:r>
      <w:r w:rsidRPr="00AF6AF0">
        <w:rPr>
          <w:rFonts w:ascii="Courier New" w:eastAsia="Times New Roman" w:hAnsi="Courier New" w:cs="Courier New"/>
          <w:color w:val="000000"/>
          <w:sz w:val="20"/>
          <w:szCs w:val="20"/>
        </w:rPr>
        <w:t xml:space="preserve"> and </w:t>
      </w:r>
      <w:r w:rsidRPr="00AF6AF0">
        <w:rPr>
          <w:rFonts w:ascii="Courier New" w:eastAsia="Times New Roman" w:hAnsi="Courier New" w:cs="Courier New"/>
          <w:color w:val="008000"/>
          <w:sz w:val="20"/>
          <w:szCs w:val="20"/>
        </w:rPr>
        <w:t>\(Y_{view}\)</w:t>
      </w:r>
      <w:r w:rsidRPr="00AF6AF0">
        <w:rPr>
          <w:rFonts w:ascii="Courier New" w:eastAsia="Times New Roman" w:hAnsi="Courier New" w:cs="Courier New"/>
          <w:color w:val="000000"/>
          <w:sz w:val="20"/>
          <w:szCs w:val="20"/>
        </w:rPr>
        <w:t xml:space="preserve"> represent</w:t>
      </w:r>
      <w:del w:id="677" w:author="Author">
        <w:r w:rsidRPr="00AF6AF0">
          <w:rPr>
            <w:rFonts w:ascii="Courier New" w:eastAsia="Times New Roman" w:hAnsi="Courier New" w:cs="Courier New"/>
            <w:color w:val="000000"/>
            <w:sz w:val="20"/>
            <w:szCs w:val="20"/>
          </w:rPr>
          <w:delText>s</w:delText>
        </w:r>
      </w:del>
      <w:ins w:id="678" w:author="Author">
        <w:r w:rsidR="00097A77">
          <w:rPr>
            <w:rFonts w:ascii="Courier New" w:eastAsia="Times New Roman" w:hAnsi="Courier New" w:cs="Courier New"/>
            <w:color w:val="000000"/>
            <w:sz w:val="20"/>
            <w:szCs w:val="20"/>
          </w:rPr>
          <w:t xml:space="preserve"> the</w:t>
        </w:r>
      </w:ins>
      <w:r w:rsidRPr="00AF6AF0">
        <w:rPr>
          <w:rFonts w:ascii="Courier New" w:eastAsia="Times New Roman" w:hAnsi="Courier New" w:cs="Courier New"/>
          <w:color w:val="000000"/>
          <w:sz w:val="20"/>
          <w:szCs w:val="20"/>
        </w:rPr>
        <w:t xml:space="preserve"> horizontal, vertical, and depth positions</w:t>
      </w:r>
      <w:ins w:id="679" w:author="Author">
        <w:r w:rsidR="00097A77">
          <w:rPr>
            <w:rFonts w:ascii="Courier New" w:eastAsia="Times New Roman" w:hAnsi="Courier New" w:cs="Courier New"/>
            <w:color w:val="000000"/>
            <w:sz w:val="20"/>
            <w:szCs w:val="20"/>
          </w:rPr>
          <w:t>,</w:t>
        </w:r>
      </w:ins>
      <w:r w:rsidRPr="00AF6AF0">
        <w:rPr>
          <w:rFonts w:ascii="Courier New" w:eastAsia="Times New Roman" w:hAnsi="Courier New" w:cs="Courier New"/>
          <w:color w:val="000000"/>
          <w:sz w:val="20"/>
          <w:szCs w:val="20"/>
        </w:rPr>
        <w:t xml:space="preserve"> respectively. Note that the geographic coordinate system must be </w:t>
      </w:r>
      <w:r w:rsidRPr="00AF6AF0">
        <w:rPr>
          <w:rFonts w:ascii="Courier New" w:eastAsia="Times New Roman" w:hAnsi="Courier New" w:cs="Courier New"/>
          <w:color w:val="000000"/>
          <w:sz w:val="20"/>
          <w:szCs w:val="20"/>
          <w:u w:val="single"/>
        </w:rPr>
        <w:t>cartesian</w:t>
      </w:r>
      <w:r w:rsidRPr="00AF6AF0">
        <w:rPr>
          <w:rFonts w:ascii="Courier New" w:eastAsia="Times New Roman" w:hAnsi="Courier New" w:cs="Courier New"/>
          <w:color w:val="000000"/>
          <w:sz w:val="20"/>
          <w:szCs w:val="20"/>
        </w:rPr>
        <w:t xml:space="preserve"> (such as the </w:t>
      </w:r>
      <w:r w:rsidRPr="00AF6AF0">
        <w:rPr>
          <w:rFonts w:ascii="Courier New" w:eastAsia="Times New Roman" w:hAnsi="Courier New" w:cs="Courier New"/>
          <w:color w:val="000000"/>
          <w:sz w:val="20"/>
          <w:szCs w:val="20"/>
          <w:u w:val="single"/>
        </w:rPr>
        <w:t>UTM</w:t>
      </w:r>
      <w:r w:rsidRPr="00AF6AF0">
        <w:rPr>
          <w:rFonts w:ascii="Courier New" w:eastAsia="Times New Roman" w:hAnsi="Courier New" w:cs="Courier New"/>
          <w:color w:val="000000"/>
          <w:sz w:val="20"/>
          <w:szCs w:val="20"/>
        </w:rPr>
        <w:t xml:space="preserve"> coordinate systems</w:t>
      </w:r>
      <w:ins w:id="680" w:author="Author">
        <w:r w:rsidR="00097A77">
          <w:rPr>
            <w:rFonts w:ascii="Courier New" w:eastAsia="Times New Roman" w:hAnsi="Courier New" w:cs="Courier New"/>
            <w:color w:val="000000"/>
            <w:sz w:val="20"/>
            <w:szCs w:val="20"/>
          </w:rPr>
          <w:t>)</w:t>
        </w:r>
      </w:ins>
      <w:del w:id="681" w:author="Author">
        <w:r w:rsidRPr="00AF6AF0">
          <w:rPr>
            <w:rFonts w:ascii="Courier New" w:eastAsia="Times New Roman" w:hAnsi="Courier New" w:cs="Courier New"/>
            <w:color w:val="000000"/>
            <w:sz w:val="20"/>
            <w:szCs w:val="20"/>
          </w:rPr>
          <w:delText>,</w:delText>
        </w:r>
      </w:del>
      <w:ins w:id="682" w:author="Author">
        <w:r w:rsidR="00097A77">
          <w:rPr>
            <w:rFonts w:ascii="Courier New" w:eastAsia="Times New Roman" w:hAnsi="Courier New" w:cs="Courier New"/>
            <w:color w:val="000000"/>
            <w:sz w:val="20"/>
            <w:szCs w:val="20"/>
          </w:rPr>
          <w:t xml:space="preserve"> and</w:t>
        </w:r>
      </w:ins>
      <w:r w:rsidRPr="00AF6AF0">
        <w:rPr>
          <w:rFonts w:ascii="Courier New" w:eastAsia="Times New Roman" w:hAnsi="Courier New" w:cs="Courier New"/>
          <w:color w:val="000000"/>
          <w:sz w:val="20"/>
          <w:szCs w:val="20"/>
        </w:rPr>
        <w:t xml:space="preserve"> not the lat/long coordinate system</w:t>
      </w:r>
      <w:del w:id="683"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w:t>
      </w:r>
    </w:p>
    <w:p w:rsidR="00AF6AF0" w:rsidRPr="00AF6AF0" w:rsidP="00AF6AF0" w14:paraId="625B1D4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5C7F26A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\begin</w:t>
      </w:r>
      <w:r w:rsidRPr="00AF6AF0">
        <w:rPr>
          <w:rFonts w:ascii="Courier New" w:eastAsia="Times New Roman" w:hAnsi="Courier New" w:cs="Courier New"/>
          <w:color w:val="000000"/>
          <w:sz w:val="20"/>
          <w:szCs w:val="20"/>
        </w:rPr>
        <w:t>{equation}</w:t>
      </w:r>
    </w:p>
    <w:p w:rsidR="00AF6AF0" w:rsidRPr="00AF6AF0" w:rsidP="00AF6AF0" w14:paraId="14F9AF4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w:t>
      </w:r>
      <w:r w:rsidRPr="00AF6AF0">
        <w:rPr>
          <w:rFonts w:ascii="Courier New" w:eastAsia="Times New Roman" w:hAnsi="Courier New" w:cs="Courier New"/>
          <w:b/>
          <w:bCs/>
          <w:color w:val="0000CC"/>
          <w:sz w:val="20"/>
          <w:szCs w:val="20"/>
        </w:rPr>
        <w:t>label{view_tf}</w:t>
      </w:r>
    </w:p>
    <w:p w:rsidR="00AF6AF0" w:rsidRPr="00AF6AF0" w:rsidP="00AF6AF0" w14:paraId="49C6FB6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\begin{bmatrix} </w:t>
      </w:r>
    </w:p>
    <w:p w:rsidR="00AF6AF0" w:rsidRPr="00AF6AF0" w:rsidP="00AF6AF0" w14:paraId="71A6B35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X_{view} \\ Z_{view} \\ Y_{view} \\ 1 </w:t>
      </w:r>
    </w:p>
    <w:p w:rsidR="00AF6AF0" w:rsidRPr="00AF6AF0" w:rsidP="00AF6AF0" w14:paraId="233B218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\end{bmatrix}</w:t>
      </w:r>
    </w:p>
    <w:p w:rsidR="00AF6AF0" w:rsidRPr="00AF6AF0" w:rsidP="00AF6AF0" w14:paraId="2E81AA2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w:t>
      </w:r>
    </w:p>
    <w:p w:rsidR="00AF6AF0" w:rsidRPr="00AF6AF0" w:rsidP="00AF6AF0" w14:paraId="3F6A8FC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M_{view}</w:t>
      </w:r>
    </w:p>
    <w:p w:rsidR="00AF6AF0" w:rsidRPr="00AF6AF0" w:rsidP="00AF6AF0" w14:paraId="7619F8A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\begin{bmatrix} </w:t>
      </w:r>
    </w:p>
    <w:p w:rsidR="00AF6AF0" w:rsidRPr="00AF6AF0" w:rsidP="00AF6AF0" w14:paraId="5D648C6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X_{geo} \\ Z_{geo} \\ Y_{geo} \\ 1 </w:t>
      </w:r>
    </w:p>
    <w:p w:rsidR="00AF6AF0" w:rsidRPr="00AF6AF0" w:rsidP="00AF6AF0" w14:paraId="756A7F8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\end{bmatrix}</w:t>
      </w:r>
    </w:p>
    <w:p w:rsidR="00AF6AF0" w:rsidRPr="00AF6AF0" w:rsidP="00AF6AF0" w14:paraId="11AAC4B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\end</w:t>
      </w:r>
      <w:r w:rsidRPr="00AF6AF0">
        <w:rPr>
          <w:rFonts w:ascii="Courier New" w:eastAsia="Times New Roman" w:hAnsi="Courier New" w:cs="Courier New"/>
          <w:color w:val="000000"/>
          <w:sz w:val="20"/>
          <w:szCs w:val="20"/>
        </w:rPr>
        <w:t>{equation}</w:t>
      </w:r>
    </w:p>
    <w:p w:rsidR="00AF6AF0" w:rsidRPr="00AF6AF0" w:rsidP="00AF6AF0" w14:paraId="5F4991B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2467451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Second, we distorted the view coordinates to simulate </w:t>
      </w:r>
      <w:del w:id="684"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 xml:space="preserve">lens distortion. We modeled the lens distortion (Eq. </w:t>
      </w:r>
      <w:r w:rsidRPr="00AF6AF0">
        <w:rPr>
          <w:rFonts w:ascii="Courier New" w:eastAsia="Times New Roman" w:hAnsi="Courier New" w:cs="Courier New"/>
          <w:color w:val="800000"/>
          <w:sz w:val="20"/>
          <w:szCs w:val="20"/>
        </w:rPr>
        <w:t>\ref</w:t>
      </w:r>
      <w:r w:rsidRPr="00AF6AF0">
        <w:rPr>
          <w:rFonts w:ascii="Courier New" w:eastAsia="Times New Roman" w:hAnsi="Courier New" w:cs="Courier New"/>
          <w:color w:val="000000"/>
          <w:sz w:val="20"/>
          <w:szCs w:val="20"/>
        </w:rPr>
        <w:t xml:space="preserve">{dist_model}) based on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{Weng1992CameraCalib} and OpenCV's implementation (</w:t>
      </w:r>
      <w:r w:rsidRPr="00AF6AF0">
        <w:rPr>
          <w:rFonts w:ascii="Courier New" w:eastAsia="Times New Roman" w:hAnsi="Courier New" w:cs="Courier New"/>
          <w:color w:val="800000"/>
          <w:sz w:val="20"/>
          <w:szCs w:val="20"/>
        </w:rPr>
        <w:t>\url</w:t>
      </w:r>
      <w:r w:rsidRPr="00AF6AF0">
        <w:rPr>
          <w:rFonts w:ascii="Courier New" w:eastAsia="Times New Roman" w:hAnsi="Courier New" w:cs="Courier New"/>
          <w:color w:val="000000"/>
          <w:sz w:val="20"/>
          <w:szCs w:val="20"/>
        </w:rPr>
        <w:t xml:space="preserve">{https://docs.opencv.org/4.x/d9/d0c/group__calib3d.html}), where </w:t>
      </w:r>
      <w:r w:rsidRPr="00AF6AF0">
        <w:rPr>
          <w:rFonts w:ascii="Courier New" w:eastAsia="Times New Roman" w:hAnsi="Courier New" w:cs="Courier New"/>
          <w:color w:val="008000"/>
          <w:sz w:val="20"/>
          <w:szCs w:val="20"/>
        </w:rPr>
        <w:t>\(X_{norm}\)</w:t>
      </w:r>
      <w:r w:rsidRPr="00AF6AF0">
        <w:rPr>
          <w:rFonts w:ascii="Courier New" w:eastAsia="Times New Roman" w:hAnsi="Courier New" w:cs="Courier New"/>
          <w:color w:val="000000"/>
          <w:sz w:val="20"/>
          <w:szCs w:val="20"/>
        </w:rPr>
        <w:t xml:space="preserve"> and </w:t>
      </w:r>
      <w:r w:rsidRPr="00AF6AF0">
        <w:rPr>
          <w:rFonts w:ascii="Courier New" w:eastAsia="Times New Roman" w:hAnsi="Courier New" w:cs="Courier New"/>
          <w:color w:val="008000"/>
          <w:sz w:val="20"/>
          <w:szCs w:val="20"/>
        </w:rPr>
        <w:t>\(Z_{norm}\)</w:t>
      </w:r>
      <w:r w:rsidRPr="00AF6AF0">
        <w:rPr>
          <w:rFonts w:ascii="Courier New" w:eastAsia="Times New Roman" w:hAnsi="Courier New" w:cs="Courier New"/>
          <w:color w:val="000000"/>
          <w:sz w:val="20"/>
          <w:szCs w:val="20"/>
        </w:rPr>
        <w:t xml:space="preserve"> are the </w:t>
      </w:r>
      <w:r w:rsidRPr="00AF6AF0">
        <w:rPr>
          <w:rFonts w:ascii="Courier New" w:eastAsia="Times New Roman" w:hAnsi="Courier New" w:cs="Courier New"/>
          <w:color w:val="008000"/>
          <w:sz w:val="20"/>
          <w:szCs w:val="20"/>
        </w:rPr>
        <w:t>\(Y\)</w:t>
      </w:r>
      <w:r w:rsidRPr="00AF6AF0">
        <w:rPr>
          <w:rFonts w:ascii="Courier New" w:eastAsia="Times New Roman" w:hAnsi="Courier New" w:cs="Courier New"/>
          <w:color w:val="000000"/>
          <w:sz w:val="20"/>
          <w:szCs w:val="20"/>
        </w:rPr>
        <w:t xml:space="preserve">-normalized view coordinates. This model distorts </w:t>
      </w:r>
      <w:ins w:id="685" w:author="Author">
        <w:r>
          <w:rPr>
            <w:rFonts w:ascii="Courier New" w:eastAsia="Times New Roman" w:hAnsi="Courier New" w:cs="Courier New"/>
            <w:color w:val="000000"/>
            <w:sz w:val="20"/>
            <w:szCs w:val="20"/>
          </w:rPr>
          <w:t xml:space="preserve">the </w:t>
        </w:r>
      </w:ins>
      <w:r>
        <w:rPr>
          <w:rFonts w:ascii="Courier New" w:eastAsia="Times New Roman" w:hAnsi="Courier New" w:cs="Courier New"/>
          <w:color w:val="000000"/>
          <w:sz w:val="20"/>
          <w:szCs w:val="20"/>
        </w:rPr>
        <w:t>point</w:t>
      </w:r>
      <w:del w:id="686" w:author="Author">
        <w:r w:rsidRPr="00AF6AF0">
          <w:rPr>
            <w:rFonts w:ascii="Courier New" w:eastAsia="Times New Roman" w:hAnsi="Courier New" w:cs="Courier New"/>
            <w:color w:val="000000"/>
            <w:sz w:val="20"/>
            <w:szCs w:val="20"/>
          </w:rPr>
          <w:delText>s'</w:delText>
        </w:r>
      </w:del>
      <w:r w:rsidRPr="00AF6AF0">
        <w:rPr>
          <w:rFonts w:ascii="Courier New" w:eastAsia="Times New Roman" w:hAnsi="Courier New" w:cs="Courier New"/>
          <w:color w:val="000000"/>
          <w:sz w:val="20"/>
          <w:szCs w:val="20"/>
        </w:rPr>
        <w:t xml:space="preserve"> locations according to the distance from the center of the image. Our model includes radial (</w:t>
      </w:r>
      <w:r w:rsidRPr="00AF6AF0">
        <w:rPr>
          <w:rFonts w:ascii="Courier New" w:eastAsia="Times New Roman" w:hAnsi="Courier New" w:cs="Courier New"/>
          <w:color w:val="008000"/>
          <w:sz w:val="20"/>
          <w:szCs w:val="20"/>
        </w:rPr>
        <w:t>\(k1\)</w:t>
      </w:r>
      <w:r w:rsidRPr="00AF6AF0">
        <w:rPr>
          <w:rFonts w:ascii="Courier New" w:eastAsia="Times New Roman" w:hAnsi="Courier New" w:cs="Courier New"/>
          <w:color w:val="800000"/>
          <w:sz w:val="20"/>
          <w:szCs w:val="20"/>
        </w:rPr>
        <w:t>\textasciitilde</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8000"/>
          <w:sz w:val="20"/>
          <w:szCs w:val="20"/>
        </w:rPr>
        <w:t>\(k6\)</w:t>
      </w:r>
      <w:r w:rsidRPr="00AF6AF0">
        <w:rPr>
          <w:rFonts w:ascii="Courier New" w:eastAsia="Times New Roman" w:hAnsi="Courier New" w:cs="Courier New"/>
          <w:color w:val="000000"/>
          <w:sz w:val="20"/>
          <w:szCs w:val="20"/>
        </w:rPr>
        <w:t>), tangent</w:t>
      </w:r>
      <w:ins w:id="687" w:author="Author">
        <w:r>
          <w:rPr>
            <w:rFonts w:ascii="Courier New" w:eastAsia="Times New Roman" w:hAnsi="Courier New" w:cs="Courier New"/>
            <w:color w:val="000000"/>
            <w:sz w:val="20"/>
            <w:szCs w:val="20"/>
          </w:rPr>
          <w:t>i</w:t>
        </w:r>
      </w:ins>
      <w:r>
        <w:rPr>
          <w:rFonts w:ascii="Courier New" w:eastAsia="Times New Roman" w:hAnsi="Courier New" w:cs="Courier New"/>
          <w:color w:val="000000"/>
          <w:sz w:val="20"/>
          <w:szCs w:val="20"/>
        </w:rPr>
        <w:t>al (</w:t>
      </w:r>
      <w:r w:rsidRPr="00AF6AF0">
        <w:rPr>
          <w:rFonts w:ascii="Courier New" w:eastAsia="Times New Roman" w:hAnsi="Courier New" w:cs="Courier New"/>
          <w:color w:val="008000"/>
          <w:sz w:val="20"/>
          <w:szCs w:val="20"/>
        </w:rPr>
        <w:t>\(p1\)</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8000"/>
          <w:sz w:val="20"/>
          <w:szCs w:val="20"/>
        </w:rPr>
        <w:t>\(p2\)</w:t>
      </w:r>
      <w:r w:rsidRPr="00AF6AF0">
        <w:rPr>
          <w:rFonts w:ascii="Courier New" w:eastAsia="Times New Roman" w:hAnsi="Courier New" w:cs="Courier New"/>
          <w:color w:val="000000"/>
          <w:sz w:val="20"/>
          <w:szCs w:val="20"/>
        </w:rPr>
        <w:t>), thin prism (</w:t>
      </w:r>
      <w:r w:rsidRPr="00AF6AF0">
        <w:rPr>
          <w:rFonts w:ascii="Courier New" w:eastAsia="Times New Roman" w:hAnsi="Courier New" w:cs="Courier New"/>
          <w:color w:val="008000"/>
          <w:sz w:val="20"/>
          <w:szCs w:val="20"/>
        </w:rPr>
        <w:t>\(s1\)</w:t>
      </w:r>
      <w:r w:rsidRPr="00AF6AF0">
        <w:rPr>
          <w:rFonts w:ascii="Courier New" w:eastAsia="Times New Roman" w:hAnsi="Courier New" w:cs="Courier New"/>
          <w:color w:val="800000"/>
          <w:sz w:val="20"/>
          <w:szCs w:val="20"/>
        </w:rPr>
        <w:t>\textasciitilde</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8000"/>
          <w:sz w:val="20"/>
          <w:szCs w:val="20"/>
        </w:rPr>
        <w:t>\(s4\)</w:t>
      </w:r>
      <w:r w:rsidRPr="00AF6AF0">
        <w:rPr>
          <w:rFonts w:ascii="Courier New" w:eastAsia="Times New Roman" w:hAnsi="Courier New" w:cs="Courier New"/>
          <w:color w:val="000000"/>
          <w:sz w:val="20"/>
          <w:szCs w:val="20"/>
        </w:rPr>
        <w:t>) distortion, and unequal pixel aspect ratio</w:t>
      </w:r>
      <w:ins w:id="688" w:author="Author">
        <w:r>
          <w:rPr>
            <w:rFonts w:ascii="Courier New" w:eastAsia="Times New Roman" w:hAnsi="Courier New" w:cs="Courier New"/>
            <w:color w:val="000000"/>
            <w:sz w:val="20"/>
            <w:szCs w:val="20"/>
          </w:rPr>
          <w:t>s</w:t>
        </w:r>
      </w:ins>
      <w:r>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8000"/>
          <w:sz w:val="20"/>
          <w:szCs w:val="20"/>
        </w:rPr>
        <w:t>\(a1\)</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8000"/>
          <w:sz w:val="20"/>
          <w:szCs w:val="20"/>
        </w:rPr>
        <w:t>\(a2\)</w:t>
      </w:r>
      <w:r w:rsidRPr="00AF6AF0">
        <w:rPr>
          <w:rFonts w:ascii="Courier New" w:eastAsia="Times New Roman" w:hAnsi="Courier New" w:cs="Courier New"/>
          <w:color w:val="000000"/>
          <w:sz w:val="20"/>
          <w:szCs w:val="20"/>
        </w:rPr>
        <w:t xml:space="preserve">). See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{Weng1992CameraCalib} for </w:t>
      </w:r>
      <w:del w:id="689"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details o</w:t>
      </w:r>
      <w:ins w:id="690" w:author="Author">
        <w:r w:rsidRPr="00AF6AF0">
          <w:rPr>
            <w:rFonts w:ascii="Courier New" w:eastAsia="Times New Roman" w:hAnsi="Courier New" w:cs="Courier New"/>
            <w:color w:val="000000"/>
            <w:sz w:val="20"/>
            <w:szCs w:val="20"/>
          </w:rPr>
          <w:t>n</w:t>
        </w:r>
      </w:ins>
      <w:del w:id="691" w:author="Author">
        <w:r w:rsidRPr="00AF6AF0">
          <w:rPr>
            <w:rFonts w:ascii="Courier New" w:eastAsia="Times New Roman" w:hAnsi="Courier New" w:cs="Courier New"/>
            <w:color w:val="000000"/>
            <w:sz w:val="20"/>
            <w:szCs w:val="20"/>
          </w:rPr>
          <w:delText>f</w:delText>
        </w:r>
      </w:del>
      <w:r w:rsidRPr="00AF6AF0">
        <w:rPr>
          <w:rFonts w:ascii="Courier New" w:eastAsia="Times New Roman" w:hAnsi="Courier New" w:cs="Courier New"/>
          <w:color w:val="000000"/>
          <w:sz w:val="20"/>
          <w:szCs w:val="20"/>
        </w:rPr>
        <w:t xml:space="preserve"> lens distortion modeling.</w:t>
      </w:r>
    </w:p>
    <w:p w:rsidR="00AF6AF0" w:rsidRPr="00AF6AF0" w:rsidP="00AF6AF0" w14:paraId="28D32F2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48C46E7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\begin</w:t>
      </w:r>
      <w:r w:rsidRPr="00AF6AF0">
        <w:rPr>
          <w:rFonts w:ascii="Courier New" w:eastAsia="Times New Roman" w:hAnsi="Courier New" w:cs="Courier New"/>
          <w:color w:val="000000"/>
          <w:sz w:val="20"/>
          <w:szCs w:val="20"/>
        </w:rPr>
        <w:t>{gather}</w:t>
      </w:r>
    </w:p>
    <w:p w:rsidR="00AF6AF0" w:rsidRPr="00AF6AF0" w:rsidP="00AF6AF0" w14:paraId="32CEA4C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w:t>
      </w:r>
      <w:r w:rsidRPr="00AF6AF0">
        <w:rPr>
          <w:rFonts w:ascii="Courier New" w:eastAsia="Times New Roman" w:hAnsi="Courier New" w:cs="Courier New"/>
          <w:b/>
          <w:bCs/>
          <w:color w:val="0000CC"/>
          <w:sz w:val="20"/>
          <w:szCs w:val="20"/>
        </w:rPr>
        <w:t>label{dist_model}</w:t>
      </w:r>
    </w:p>
    <w:p w:rsidR="00AF6AF0" w:rsidRPr="00AF6AF0" w:rsidP="00AF6AF0" w14:paraId="3C93F5B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\begin{gathered}</w:t>
      </w:r>
    </w:p>
    <w:p w:rsidR="00AF6AF0" w:rsidRPr="00AF6AF0" w:rsidP="00AF6AF0" w14:paraId="1346CA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X_{norm} = \frac{X_{view}}{Y_{view}} \\</w:t>
      </w:r>
    </w:p>
    <w:p w:rsidR="00AF6AF0" w:rsidRPr="00AF6AF0" w:rsidP="00AF6AF0" w14:paraId="1DD1442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Z_{norm} = \frac{Z_{view}}{Y_{view}} \\</w:t>
      </w:r>
    </w:p>
    <w:p w:rsidR="00AF6AF0" w:rsidRPr="00AF6AF0" w:rsidP="00AF6AF0" w14:paraId="002FF2E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r^2 = {X_{norm}}^2 + {Z_{norm}}^2 \\</w:t>
      </w:r>
    </w:p>
    <w:p w:rsidR="00AF6AF0" w:rsidRPr="00AF6AF0" w:rsidP="00AF6AF0" w14:paraId="4A86F30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\begin{bmatrix}</w:t>
      </w:r>
    </w:p>
    <w:p w:rsidR="00AF6AF0" w:rsidRPr="00AF6AF0" w:rsidP="00AF6AF0" w14:paraId="3626C66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X_{dist\_norm} \\ </w:t>
      </w:r>
    </w:p>
    <w:p w:rsidR="00AF6AF0" w:rsidRPr="00AF6AF0" w:rsidP="00AF6AF0" w14:paraId="0895A09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Z_{dist\_norm} \\</w:t>
      </w:r>
    </w:p>
    <w:p w:rsidR="00AF6AF0" w:rsidRPr="00AF6AF0" w:rsidP="00AF6AF0" w14:paraId="6F3E14B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\end{bmatrix} </w:t>
      </w:r>
    </w:p>
    <w:p w:rsidR="00AF6AF0" w:rsidRPr="00AF6AF0" w:rsidP="00AF6AF0" w14:paraId="3BADD79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 </w:t>
      </w:r>
    </w:p>
    <w:p w:rsidR="00AF6AF0" w:rsidRPr="00AF6AF0" w:rsidP="00AF6AF0" w14:paraId="1733D84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\begin{bmatrix} </w:t>
      </w:r>
    </w:p>
    <w:p w:rsidR="00AF6AF0" w:rsidRPr="00AF6AF0" w:rsidP="00AF6AF0" w14:paraId="3AFCE64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X_{norm} \frac{1 + k_1 r^2 + k_2 r^4 + k_3 r^6}{1 + k_4 r^2 + k_5 r^4 + k_6 r^6} + 2 p_1 x’ y’ + p_2(r^2 + 2 x’^2) + s_1 r^2 + s_2 r^4 \\ </w:t>
      </w:r>
    </w:p>
    <w:p w:rsidR="00AF6AF0" w:rsidRPr="00AF6AF0" w:rsidP="00AF6AF0" w14:paraId="131AD40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Z_{norm} \frac{1 + a_1 + k_1 r^2 + k_2 r^4 + k_3 r^6}{1 + a_2 + k_4 r^2 + k_5 r^4 + k_6 r^6} + p_1 (r^2 + 2 y’^2) + 2 p_2 x’ y’ + s_3 r^2 + s_4 r^4 \\    \end{bmatrix} \\</w:t>
      </w:r>
    </w:p>
    <w:p w:rsidR="00AF6AF0" w:rsidRPr="00AF6AF0" w:rsidP="00AF6AF0" w14:paraId="0745377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X_{dist} = X_{dist\_norm} Y_{view} \\</w:t>
      </w:r>
    </w:p>
    <w:p w:rsidR="00AF6AF0" w:rsidRPr="00AF6AF0" w:rsidP="00AF6AF0" w14:paraId="056E5E3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Z_{dist} = Z_{dist\_norm} Y_{view} \\</w:t>
      </w:r>
    </w:p>
    <w:p w:rsidR="00AF6AF0" w:rsidRPr="00AF6AF0" w:rsidP="00AF6AF0" w14:paraId="76208F4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\end{gathered}</w:t>
      </w:r>
    </w:p>
    <w:p w:rsidR="00AF6AF0" w:rsidRPr="00AF6AF0" w:rsidP="00AF6AF0" w14:paraId="5A26C02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\end</w:t>
      </w:r>
      <w:r w:rsidRPr="00AF6AF0">
        <w:rPr>
          <w:rFonts w:ascii="Courier New" w:eastAsia="Times New Roman" w:hAnsi="Courier New" w:cs="Courier New"/>
          <w:color w:val="000000"/>
          <w:sz w:val="20"/>
          <w:szCs w:val="20"/>
        </w:rPr>
        <w:t>{gather}</w:t>
      </w:r>
    </w:p>
    <w:p w:rsidR="00AF6AF0" w:rsidRPr="00AF6AF0" w:rsidP="00AF6AF0" w14:paraId="1BA6C57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67F2B854" w14:textId="51CCB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del w:id="692" w:author="Author" w:date="2023-01-16T22:38:00Z">
        <w:r w:rsidRPr="00AF6AF0">
          <w:rPr>
            <w:rFonts w:ascii="Courier New" w:eastAsia="Times New Roman" w:hAnsi="Courier New" w:cs="Courier New"/>
            <w:color w:val="000000"/>
            <w:sz w:val="20"/>
            <w:szCs w:val="20"/>
          </w:rPr>
          <w:delText>Lastly</w:delText>
        </w:r>
      </w:del>
      <w:ins w:id="693" w:author="Author" w:date="2023-01-16T22:38:00Z">
        <w:r w:rsidR="004D4C0A">
          <w:rPr>
            <w:rFonts w:ascii="Courier New" w:eastAsia="Times New Roman" w:hAnsi="Courier New" w:cs="Courier New"/>
            <w:color w:val="000000"/>
            <w:sz w:val="20"/>
            <w:szCs w:val="20"/>
          </w:rPr>
          <w:t>Finally</w:t>
        </w:r>
      </w:ins>
      <w:r w:rsidRPr="00AF6AF0">
        <w:rPr>
          <w:rFonts w:ascii="Courier New" w:eastAsia="Times New Roman" w:hAnsi="Courier New" w:cs="Courier New"/>
          <w:color w:val="000000"/>
          <w:sz w:val="20"/>
          <w:szCs w:val="20"/>
        </w:rPr>
        <w:t xml:space="preserve">, we transformed the distorted view coordinates into </w:t>
      </w:r>
      <w:del w:id="694"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 xml:space="preserve">image coordinates </w:t>
      </w:r>
      <w:ins w:id="695" w:author="Author">
        <w:r w:rsidRPr="00AF6AF0">
          <w:rPr>
            <w:rFonts w:ascii="Courier New" w:eastAsia="Times New Roman" w:hAnsi="Courier New" w:cs="Courier New"/>
            <w:color w:val="000000"/>
            <w:sz w:val="20"/>
            <w:szCs w:val="20"/>
          </w:rPr>
          <w:t>using</w:t>
        </w:r>
      </w:ins>
      <w:del w:id="696" w:author="Author">
        <w:r w:rsidRPr="00AF6AF0">
          <w:rPr>
            <w:rFonts w:ascii="Courier New" w:eastAsia="Times New Roman" w:hAnsi="Courier New" w:cs="Courier New"/>
            <w:color w:val="000000"/>
            <w:sz w:val="20"/>
            <w:szCs w:val="20"/>
          </w:rPr>
          <w:delText>by</w:delText>
        </w:r>
      </w:del>
      <w:r w:rsidRPr="00AF6AF0">
        <w:rPr>
          <w:rFonts w:ascii="Courier New" w:eastAsia="Times New Roman" w:hAnsi="Courier New" w:cs="Courier New"/>
          <w:color w:val="000000"/>
          <w:sz w:val="20"/>
          <w:szCs w:val="20"/>
        </w:rPr>
        <w:t xml:space="preserve"> perspective projection. During the perspective projection, a closer object is drawn larger. We used a </w:t>
      </w:r>
      <w:r w:rsidRPr="00AF6AF0">
        <w:rPr>
          <w:rFonts w:ascii="Courier New" w:eastAsia="Times New Roman" w:hAnsi="Courier New" w:cs="Courier New"/>
          <w:color w:val="008000"/>
          <w:sz w:val="20"/>
          <w:szCs w:val="20"/>
        </w:rPr>
        <w:t>\(4 \times 4\)</w:t>
      </w:r>
      <w:r w:rsidRPr="00AF6AF0">
        <w:rPr>
          <w:rFonts w:ascii="Courier New" w:eastAsia="Times New Roman" w:hAnsi="Courier New" w:cs="Courier New"/>
          <w:color w:val="000000"/>
          <w:sz w:val="20"/>
          <w:szCs w:val="20"/>
        </w:rPr>
        <w:t xml:space="preserve"> projection matrix </w:t>
      </w:r>
      <w:r w:rsidRPr="00AF6AF0">
        <w:rPr>
          <w:rFonts w:ascii="Courier New" w:eastAsia="Times New Roman" w:hAnsi="Courier New" w:cs="Courier New"/>
          <w:color w:val="008000"/>
          <w:sz w:val="20"/>
          <w:szCs w:val="20"/>
        </w:rPr>
        <w:t>\(M_{proj}\)</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Eq</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\ref</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proj_mat</w:t>
      </w:r>
      <w:r w:rsidRPr="00AF6AF0">
        <w:rPr>
          <w:rFonts w:ascii="Courier New" w:eastAsia="Times New Roman" w:hAnsi="Courier New" w:cs="Courier New"/>
          <w:color w:val="000000"/>
          <w:sz w:val="20"/>
          <w:szCs w:val="20"/>
        </w:rPr>
        <w:t>}), that represents the camera's horizontal (</w:t>
      </w:r>
      <w:r w:rsidRPr="00AF6AF0">
        <w:rPr>
          <w:rFonts w:ascii="Courier New" w:eastAsia="Times New Roman" w:hAnsi="Courier New" w:cs="Courier New"/>
          <w:color w:val="008000"/>
          <w:sz w:val="20"/>
          <w:szCs w:val="20"/>
        </w:rPr>
        <w:t>\(fov_x\)</w:t>
      </w:r>
      <w:r w:rsidRPr="00AF6AF0">
        <w:rPr>
          <w:rFonts w:ascii="Courier New" w:eastAsia="Times New Roman" w:hAnsi="Courier New" w:cs="Courier New"/>
          <w:color w:val="000000"/>
          <w:sz w:val="20"/>
          <w:szCs w:val="20"/>
        </w:rPr>
        <w:t>) and vertical (</w:t>
      </w:r>
      <w:r w:rsidRPr="00AF6AF0">
        <w:rPr>
          <w:rFonts w:ascii="Courier New" w:eastAsia="Times New Roman" w:hAnsi="Courier New" w:cs="Courier New"/>
          <w:color w:val="008000"/>
          <w:sz w:val="20"/>
          <w:szCs w:val="20"/>
        </w:rPr>
        <w:t>\(fov_z\)</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FoV</w:t>
      </w:r>
      <w:r w:rsidRPr="00AF6AF0">
        <w:rPr>
          <w:rFonts w:ascii="Courier New" w:eastAsia="Times New Roman" w:hAnsi="Courier New" w:cs="Courier New"/>
          <w:color w:val="000000"/>
          <w:sz w:val="20"/>
          <w:szCs w:val="20"/>
        </w:rPr>
        <w:t xml:space="preserve">. Finally, we </w:t>
      </w:r>
      <w:ins w:id="697" w:author="Author">
        <w:r w:rsidRPr="00AF6AF0">
          <w:rPr>
            <w:rFonts w:ascii="Courier New" w:eastAsia="Times New Roman" w:hAnsi="Courier New" w:cs="Courier New"/>
            <w:color w:val="000000"/>
            <w:sz w:val="20"/>
            <w:szCs w:val="20"/>
          </w:rPr>
          <w:t>obtain</w:t>
        </w:r>
      </w:ins>
      <w:ins w:id="698" w:author="Author">
        <w:r w:rsidR="004F12B6">
          <w:rPr>
            <w:rFonts w:ascii="Courier New" w:eastAsia="Times New Roman" w:hAnsi="Courier New" w:cs="Courier New"/>
            <w:color w:val="000000"/>
            <w:sz w:val="20"/>
            <w:szCs w:val="20"/>
          </w:rPr>
          <w:t>ed</w:t>
        </w:r>
      </w:ins>
      <w:del w:id="699" w:author="Author">
        <w:r w:rsidRPr="00AF6AF0">
          <w:rPr>
            <w:rFonts w:ascii="Courier New" w:eastAsia="Times New Roman" w:hAnsi="Courier New" w:cs="Courier New"/>
            <w:color w:val="000000"/>
            <w:sz w:val="20"/>
            <w:szCs w:val="20"/>
          </w:rPr>
          <w:delText>got</w:delText>
        </w:r>
      </w:del>
      <w:r w:rsidRPr="00AF6AF0">
        <w:rPr>
          <w:rFonts w:ascii="Courier New" w:eastAsia="Times New Roman" w:hAnsi="Courier New" w:cs="Courier New"/>
          <w:color w:val="000000"/>
          <w:sz w:val="20"/>
          <w:szCs w:val="20"/>
        </w:rPr>
        <w:t xml:space="preserve"> the image coordinates as [</w:t>
      </w:r>
      <w:r w:rsidRPr="00AF6AF0">
        <w:rPr>
          <w:rFonts w:ascii="Courier New" w:eastAsia="Times New Roman" w:hAnsi="Courier New" w:cs="Courier New"/>
          <w:color w:val="008000"/>
          <w:sz w:val="20"/>
          <w:szCs w:val="20"/>
        </w:rPr>
        <w:t>\(X_{image}, Z_{image}\)</w:t>
      </w:r>
      <w:r w:rsidRPr="00AF6AF0">
        <w:rPr>
          <w:rFonts w:ascii="Courier New" w:eastAsia="Times New Roman" w:hAnsi="Courier New" w:cs="Courier New"/>
          <w:color w:val="000000"/>
          <w:sz w:val="20"/>
          <w:szCs w:val="20"/>
        </w:rPr>
        <w:t xml:space="preserve">] in </w:t>
      </w:r>
      <w:r w:rsidRPr="00AF6AF0">
        <w:rPr>
          <w:rFonts w:ascii="Courier New" w:eastAsia="Times New Roman" w:hAnsi="Courier New" w:cs="Courier New"/>
          <w:color w:val="000000"/>
          <w:sz w:val="20"/>
          <w:szCs w:val="20"/>
          <w:u w:val="single"/>
        </w:rPr>
        <w:t>Eq</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\ref</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proj_tf</w:t>
      </w:r>
      <w:r w:rsidRPr="00AF6AF0">
        <w:rPr>
          <w:rFonts w:ascii="Courier New" w:eastAsia="Times New Roman" w:hAnsi="Courier New" w:cs="Courier New"/>
          <w:color w:val="000000"/>
          <w:sz w:val="20"/>
          <w:szCs w:val="20"/>
        </w:rPr>
        <w:t>}.</w:t>
      </w:r>
    </w:p>
    <w:p w:rsidR="00AF6AF0" w:rsidRPr="00AF6AF0" w:rsidP="00AF6AF0" w14:paraId="659654A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533A078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\begin</w:t>
      </w:r>
      <w:r w:rsidRPr="00AF6AF0">
        <w:rPr>
          <w:rFonts w:ascii="Courier New" w:eastAsia="Times New Roman" w:hAnsi="Courier New" w:cs="Courier New"/>
          <w:color w:val="000000"/>
          <w:sz w:val="20"/>
          <w:szCs w:val="20"/>
        </w:rPr>
        <w:t>{gather}</w:t>
      </w:r>
    </w:p>
    <w:p w:rsidR="00AF6AF0" w:rsidRPr="00AF6AF0" w:rsidP="00AF6AF0" w14:paraId="743F616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w:t>
      </w:r>
      <w:r w:rsidRPr="00AF6AF0">
        <w:rPr>
          <w:rFonts w:ascii="Courier New" w:eastAsia="Times New Roman" w:hAnsi="Courier New" w:cs="Courier New"/>
          <w:b/>
          <w:bCs/>
          <w:color w:val="0000CC"/>
          <w:sz w:val="20"/>
          <w:szCs w:val="20"/>
        </w:rPr>
        <w:t>label{proj_mat}</w:t>
      </w:r>
    </w:p>
    <w:p w:rsidR="00AF6AF0" w:rsidRPr="00AF6AF0" w:rsidP="00AF6AF0" w14:paraId="3E881EA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\begin{gathered}</w:t>
      </w:r>
    </w:p>
    <w:p w:rsidR="00AF6AF0" w:rsidRPr="00AF6AF0" w:rsidP="00AF6AF0" w14:paraId="070BF68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f_x = \frac{1}{\frac{\tan fov_x}{2}} \\</w:t>
      </w:r>
    </w:p>
    <w:p w:rsidR="00AF6AF0" w:rsidRPr="00AF6AF0" w:rsidP="00AF6AF0" w14:paraId="70FCA1E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f_z = \frac{1}{\frac{\tan fov_z}{2}} \\</w:t>
      </w:r>
    </w:p>
    <w:p w:rsidR="00AF6AF0" w:rsidRPr="00AF6AF0" w:rsidP="00AF6AF0" w14:paraId="26DC227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M_{proj} = </w:t>
      </w:r>
    </w:p>
    <w:p w:rsidR="00AF6AF0" w:rsidRPr="00AF6AF0" w:rsidP="00AF6AF0" w14:paraId="6622F95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\begin{bmatrix} </w:t>
      </w:r>
    </w:p>
    <w:p w:rsidR="00AF6AF0" w:rsidRPr="00AF6AF0" w:rsidP="00AF6AF0" w14:paraId="66C4245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f_x &amp; 0 &amp; 1 &amp; 0\\ </w:t>
      </w:r>
    </w:p>
    <w:p w:rsidR="00AF6AF0" w:rsidRPr="00AF6AF0" w:rsidP="00AF6AF0" w14:paraId="0DB418F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0 &amp; f_z &amp; -1 &amp; 0 \\ </w:t>
      </w:r>
    </w:p>
    <w:p w:rsidR="00AF6AF0" w:rsidRPr="00AF6AF0" w:rsidP="00AF6AF0" w14:paraId="512EAE5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0 &amp; 0 &amp; 0 &amp; 1\\ </w:t>
      </w:r>
    </w:p>
    <w:p w:rsidR="00AF6AF0" w:rsidRPr="00AF6AF0" w:rsidP="00AF6AF0" w14:paraId="06E448E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0 &amp; 0 &amp; -1 &amp; 0 </w:t>
      </w:r>
    </w:p>
    <w:p w:rsidR="00AF6AF0" w:rsidRPr="00AF6AF0" w:rsidP="00AF6AF0" w14:paraId="7ECDB05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\end{bmatrix}</w:t>
      </w:r>
    </w:p>
    <w:p w:rsidR="00AF6AF0" w:rsidRPr="00AF6AF0" w:rsidP="00AF6AF0" w14:paraId="33F1EA9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\end{gathered}</w:t>
      </w:r>
    </w:p>
    <w:p w:rsidR="00AF6AF0" w:rsidRPr="00AF6AF0" w:rsidP="00AF6AF0" w14:paraId="62C0A01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\end</w:t>
      </w:r>
      <w:r w:rsidRPr="00AF6AF0">
        <w:rPr>
          <w:rFonts w:ascii="Courier New" w:eastAsia="Times New Roman" w:hAnsi="Courier New" w:cs="Courier New"/>
          <w:color w:val="000000"/>
          <w:sz w:val="20"/>
          <w:szCs w:val="20"/>
        </w:rPr>
        <w:t>{gather}</w:t>
      </w:r>
    </w:p>
    <w:p w:rsidR="00AF6AF0" w:rsidRPr="00AF6AF0" w:rsidP="00AF6AF0" w14:paraId="12CB071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11DB208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\vskip\baselineskip</w:t>
      </w:r>
    </w:p>
    <w:p w:rsidR="00AF6AF0" w:rsidRPr="00AF6AF0" w:rsidP="00AF6AF0" w14:paraId="1E7B662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7F09FBB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\begin</w:t>
      </w:r>
      <w:r w:rsidRPr="00AF6AF0">
        <w:rPr>
          <w:rFonts w:ascii="Courier New" w:eastAsia="Times New Roman" w:hAnsi="Courier New" w:cs="Courier New"/>
          <w:color w:val="000000"/>
          <w:sz w:val="20"/>
          <w:szCs w:val="20"/>
        </w:rPr>
        <w:t>{equation}</w:t>
      </w:r>
    </w:p>
    <w:p w:rsidR="00AF6AF0" w:rsidRPr="00AF6AF0" w:rsidP="00AF6AF0" w14:paraId="3D09B13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w:t>
      </w:r>
      <w:r w:rsidRPr="00AF6AF0">
        <w:rPr>
          <w:rFonts w:ascii="Courier New" w:eastAsia="Times New Roman" w:hAnsi="Courier New" w:cs="Courier New"/>
          <w:b/>
          <w:bCs/>
          <w:color w:val="0000CC"/>
          <w:sz w:val="20"/>
          <w:szCs w:val="20"/>
        </w:rPr>
        <w:t>label{proj_tf}</w:t>
      </w:r>
    </w:p>
    <w:p w:rsidR="00AF6AF0" w:rsidRPr="00AF6AF0" w:rsidP="00AF6AF0" w14:paraId="37E10F0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\begin{bmatrix} </w:t>
      </w:r>
    </w:p>
    <w:p w:rsidR="00AF6AF0" w:rsidRPr="00AF6AF0" w:rsidP="00AF6AF0" w14:paraId="500B782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X_{image} \\ Z_{image} \\ Y_{image} \\ 1 </w:t>
      </w:r>
    </w:p>
    <w:p w:rsidR="00AF6AF0" w:rsidRPr="00AF6AF0" w:rsidP="00AF6AF0" w14:paraId="630C875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\end{bmatrix}</w:t>
      </w:r>
    </w:p>
    <w:p w:rsidR="00AF6AF0" w:rsidRPr="00AF6AF0" w:rsidP="00AF6AF0" w14:paraId="72B1106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w:t>
      </w:r>
    </w:p>
    <w:p w:rsidR="00AF6AF0" w:rsidRPr="00AF6AF0" w:rsidP="00AF6AF0" w14:paraId="0DCE828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M_{proj}</w:t>
      </w:r>
    </w:p>
    <w:p w:rsidR="00AF6AF0" w:rsidRPr="00AF6AF0" w:rsidP="00AF6AF0" w14:paraId="46714EE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\begin{bmatrix} </w:t>
      </w:r>
    </w:p>
    <w:p w:rsidR="00AF6AF0" w:rsidRPr="00AF6AF0" w:rsidP="00AF6AF0" w14:paraId="03EDBF8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X_{dist} \\ Z_{dist} \\ Y_{view} \\ 1 </w:t>
      </w:r>
    </w:p>
    <w:p w:rsidR="00AF6AF0" w:rsidRPr="00AF6AF0" w:rsidP="00AF6AF0" w14:paraId="52DA5BD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8000"/>
          <w:sz w:val="20"/>
          <w:szCs w:val="20"/>
        </w:rPr>
        <w:t xml:space="preserve">  \end{bmatrix}</w:t>
      </w:r>
    </w:p>
    <w:p w:rsidR="00AF6AF0" w:rsidRPr="00AF6AF0" w:rsidP="00AF6AF0" w14:paraId="1E01215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\end</w:t>
      </w:r>
      <w:r w:rsidRPr="00AF6AF0">
        <w:rPr>
          <w:rFonts w:ascii="Courier New" w:eastAsia="Times New Roman" w:hAnsi="Courier New" w:cs="Courier New"/>
          <w:color w:val="000000"/>
          <w:sz w:val="20"/>
          <w:szCs w:val="20"/>
        </w:rPr>
        <w:t>{equation}</w:t>
      </w:r>
    </w:p>
    <w:p w:rsidR="00AF6AF0" w:rsidRPr="00AF6AF0" w:rsidP="00AF6AF0" w14:paraId="2C69CEB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722C2BD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\hypertarget</w:t>
      </w:r>
      <w:r w:rsidRPr="00AF6AF0">
        <w:rPr>
          <w:rFonts w:ascii="Courier New" w:eastAsia="Times New Roman" w:hAnsi="Courier New" w:cs="Courier New"/>
          <w:color w:val="000000"/>
          <w:sz w:val="20"/>
          <w:szCs w:val="20"/>
        </w:rPr>
        <w:t>{image-matching-based-</w:t>
      </w:r>
      <w:r w:rsidRPr="00AF6AF0">
        <w:rPr>
          <w:rFonts w:ascii="Courier New" w:eastAsia="Times New Roman" w:hAnsi="Courier New" w:cs="Courier New"/>
          <w:color w:val="000000"/>
          <w:sz w:val="20"/>
          <w:szCs w:val="20"/>
          <w:u w:val="single"/>
        </w:rPr>
        <w:t>aqcuisition</w:t>
      </w:r>
      <w:r w:rsidRPr="00AF6AF0">
        <w:rPr>
          <w:rFonts w:ascii="Courier New" w:eastAsia="Times New Roman" w:hAnsi="Courier New" w:cs="Courier New"/>
          <w:color w:val="000000"/>
          <w:sz w:val="20"/>
          <w:szCs w:val="20"/>
        </w:rPr>
        <w:t>-of-</w:t>
      </w:r>
      <w:r w:rsidRPr="00AF6AF0">
        <w:rPr>
          <w:rFonts w:ascii="Courier New" w:eastAsia="Times New Roman" w:hAnsi="Courier New" w:cs="Courier New"/>
          <w:color w:val="000000"/>
          <w:sz w:val="20"/>
          <w:szCs w:val="20"/>
          <w:u w:val="single"/>
        </w:rPr>
        <w:t>gcps</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606060"/>
          <w:sz w:val="20"/>
          <w:szCs w:val="20"/>
        </w:rPr>
        <w:t>%</w:t>
      </w:r>
    </w:p>
    <w:p w:rsidR="00AF6AF0" w:rsidRPr="00AF6AF0" w:rsidP="00AF6AF0" w14:paraId="239A4CB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\subsection{Image-matching-based aqcuisition of GCPs}\label{image-matching-based-aqcuisition-of-gcps}</w:t>
      </w:r>
      <w:r w:rsidRPr="00AF6AF0">
        <w:rPr>
          <w:rFonts w:ascii="Courier New" w:eastAsia="Times New Roman" w:hAnsi="Courier New" w:cs="Courier New"/>
          <w:color w:val="000000"/>
          <w:sz w:val="20"/>
          <w:szCs w:val="20"/>
        </w:rPr>
        <w:t>}</w:t>
      </w:r>
    </w:p>
    <w:p w:rsidR="00AF6AF0" w:rsidRPr="00AF6AF0" w:rsidP="00AF6AF0" w14:paraId="717CF2B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6177930B" w14:textId="28302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One of the weaknesses of the </w:t>
      </w:r>
      <w:del w:id="700" w:author="Author">
        <w:r w:rsidRPr="00AF6AF0">
          <w:rPr>
            <w:rFonts w:ascii="Courier New" w:eastAsia="Times New Roman" w:hAnsi="Courier New" w:cs="Courier New"/>
            <w:color w:val="000000"/>
            <w:sz w:val="20"/>
            <w:szCs w:val="20"/>
          </w:rPr>
          <w:delText xml:space="preserve">previous </w:delText>
        </w:r>
      </w:del>
      <w:r w:rsidRPr="00AF6AF0">
        <w:rPr>
          <w:rFonts w:ascii="Courier New" w:eastAsia="Times New Roman" w:hAnsi="Courier New" w:cs="Courier New"/>
          <w:color w:val="000000"/>
          <w:sz w:val="20"/>
          <w:szCs w:val="20"/>
        </w:rPr>
        <w:t xml:space="preserve">silhouette-based method is its low </w:t>
      </w:r>
      <w:ins w:id="701" w:author="Author">
        <w:r w:rsidR="004F12B6">
          <w:rPr>
            <w:rFonts w:ascii="Courier New" w:eastAsia="Times New Roman" w:hAnsi="Courier New" w:cs="Courier New"/>
            <w:color w:val="000000"/>
            <w:sz w:val="20"/>
            <w:szCs w:val="20"/>
          </w:rPr>
          <w:t xml:space="preserve">levels of </w:t>
        </w:r>
      </w:ins>
      <w:r w:rsidRPr="00AF6AF0">
        <w:rPr>
          <w:rFonts w:ascii="Courier New" w:eastAsia="Times New Roman" w:hAnsi="Courier New" w:cs="Courier New"/>
          <w:color w:val="000000"/>
          <w:sz w:val="20"/>
          <w:szCs w:val="20"/>
        </w:rPr>
        <w:t xml:space="preserve">accuracy on </w:t>
      </w:r>
      <w:del w:id="702"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mountainside</w:t>
      </w:r>
      <w:ins w:id="703" w:author="Author">
        <w:r w:rsidR="004F12B6">
          <w:rPr>
            <w:rFonts w:ascii="Courier New" w:eastAsia="Times New Roman" w:hAnsi="Courier New" w:cs="Courier New"/>
            <w:color w:val="000000"/>
            <w:sz w:val="20"/>
            <w:szCs w:val="20"/>
          </w:rPr>
          <w:t>s</w:t>
        </w:r>
      </w:ins>
      <w:r>
        <w:rPr>
          <w:rFonts w:ascii="Courier New" w:eastAsia="Times New Roman" w:hAnsi="Courier New" w:cs="Courier New"/>
          <w:color w:val="000000"/>
          <w:sz w:val="20"/>
          <w:szCs w:val="20"/>
        </w:rPr>
        <w:t>. We developed a novel image</w:t>
      </w:r>
      <w:ins w:id="704" w:author="Author">
        <w:r w:rsidR="00E22477">
          <w:rPr>
            <w:rFonts w:ascii="Courier New" w:eastAsia="Times New Roman" w:hAnsi="Courier New" w:cs="Courier New"/>
            <w:color w:val="000000"/>
            <w:sz w:val="20"/>
            <w:szCs w:val="20"/>
          </w:rPr>
          <w:t>-</w:t>
        </w:r>
      </w:ins>
      <w:ins w:id="705" w:author="Author">
        <w:del w:id="706" w:author="Author">
          <w:r w:rsidRPr="00AF6AF0">
            <w:rPr>
              <w:rFonts w:ascii="Courier New" w:eastAsia="Times New Roman" w:hAnsi="Courier New" w:cs="Courier New"/>
              <w:color w:val="000000"/>
              <w:sz w:val="20"/>
              <w:szCs w:val="20"/>
            </w:rPr>
            <w:delText xml:space="preserve"> </w:delText>
          </w:r>
        </w:del>
      </w:ins>
      <w:del w:id="707"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matching-based method </w:t>
      </w:r>
      <w:ins w:id="708" w:author="Author">
        <w:r w:rsidRPr="00AF6AF0">
          <w:rPr>
            <w:rFonts w:ascii="Courier New" w:eastAsia="Times New Roman" w:hAnsi="Courier New" w:cs="Courier New"/>
            <w:color w:val="000000"/>
            <w:sz w:val="20"/>
            <w:szCs w:val="20"/>
          </w:rPr>
          <w:t>for acquiring</w:t>
        </w:r>
      </w:ins>
      <w:del w:id="709" w:author="Author">
        <w:r w:rsidRPr="00AF6AF0">
          <w:rPr>
            <w:rFonts w:ascii="Courier New" w:eastAsia="Times New Roman" w:hAnsi="Courier New" w:cs="Courier New"/>
            <w:color w:val="000000"/>
            <w:sz w:val="20"/>
            <w:szCs w:val="20"/>
          </w:rPr>
          <w:delText>to acquire</w:delText>
        </w:r>
      </w:del>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GCPs</w:t>
      </w:r>
      <w:r w:rsidRPr="00AF6AF0">
        <w:rPr>
          <w:rFonts w:ascii="Courier New" w:eastAsia="Times New Roman" w:hAnsi="Courier New" w:cs="Courier New"/>
          <w:color w:val="000000"/>
          <w:sz w:val="20"/>
          <w:szCs w:val="20"/>
        </w:rPr>
        <w:t xml:space="preserve"> in a broader area. </w:t>
      </w:r>
      <w:del w:id="710" w:author="Author" w:date="2023-01-16T22:38:00Z">
        <w:r w:rsidRPr="00AF6AF0">
          <w:rPr>
            <w:rFonts w:ascii="Courier New" w:eastAsia="Times New Roman" w:hAnsi="Courier New" w:cs="Courier New"/>
            <w:color w:val="000000"/>
            <w:sz w:val="20"/>
            <w:szCs w:val="20"/>
          </w:rPr>
          <w:delText xml:space="preserve">Before </w:delText>
        </w:r>
      </w:del>
      <w:ins w:id="711" w:author="Author" w:date="2023-01-16T22:38:00Z">
        <w:r w:rsidR="004D4C0A">
          <w:rPr>
            <w:rFonts w:ascii="Courier New" w:eastAsia="Times New Roman" w:hAnsi="Courier New" w:cs="Courier New"/>
            <w:color w:val="000000"/>
            <w:sz w:val="20"/>
            <w:szCs w:val="20"/>
          </w:rPr>
          <w:t>Prior to</w:t>
        </w:r>
      </w:ins>
      <w:ins w:id="712" w:author="Author" w:date="2023-01-16T22:38:00Z">
        <w:r w:rsidRPr="00AF6AF0" w:rsidR="004D4C0A">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 xml:space="preserve">processing, an </w:t>
      </w:r>
      <w:r w:rsidRPr="00AF6AF0">
        <w:rPr>
          <w:rFonts w:ascii="Courier New" w:eastAsia="Times New Roman" w:hAnsi="Courier New" w:cs="Courier New"/>
          <w:color w:val="000000"/>
          <w:sz w:val="20"/>
          <w:szCs w:val="20"/>
          <w:u w:val="single"/>
        </w:rPr>
        <w:t>orthorectified</w:t>
      </w:r>
      <w:r w:rsidRPr="00AF6AF0">
        <w:rPr>
          <w:rFonts w:ascii="Courier New" w:eastAsia="Times New Roman" w:hAnsi="Courier New" w:cs="Courier New"/>
          <w:color w:val="000000"/>
          <w:sz w:val="20"/>
          <w:szCs w:val="20"/>
        </w:rPr>
        <w:t xml:space="preserve"> airborne/satellite image (</w:t>
      </w:r>
      <w:r w:rsidRPr="00AF6AF0">
        <w:rPr>
          <w:rFonts w:ascii="Courier New" w:eastAsia="Times New Roman" w:hAnsi="Courier New" w:cs="Courier New"/>
          <w:color w:val="000000"/>
          <w:sz w:val="20"/>
          <w:szCs w:val="20"/>
          <w:u w:val="single"/>
        </w:rPr>
        <w:t>orthophoto</w:t>
      </w:r>
      <w:r w:rsidRPr="00AF6AF0">
        <w:rPr>
          <w:rFonts w:ascii="Courier New" w:eastAsia="Times New Roman" w:hAnsi="Courier New" w:cs="Courier New"/>
          <w:color w:val="000000"/>
          <w:sz w:val="20"/>
          <w:szCs w:val="20"/>
        </w:rPr>
        <w:t xml:space="preserve">), a </w:t>
      </w:r>
      <w:r w:rsidRPr="00AF6AF0">
        <w:rPr>
          <w:rFonts w:ascii="Courier New" w:eastAsia="Times New Roman" w:hAnsi="Courier New" w:cs="Courier New"/>
          <w:color w:val="000000"/>
          <w:sz w:val="20"/>
          <w:szCs w:val="20"/>
          <w:u w:val="single"/>
        </w:rPr>
        <w:t>DSM</w:t>
      </w:r>
      <w:r w:rsidRPr="00AF6AF0">
        <w:rPr>
          <w:rFonts w:ascii="Courier New" w:eastAsia="Times New Roman" w:hAnsi="Courier New" w:cs="Courier New"/>
          <w:color w:val="000000"/>
          <w:sz w:val="20"/>
          <w:szCs w:val="20"/>
        </w:rPr>
        <w:t xml:space="preserve"> that covers the camera's field of view, and a set of initial camera parameters (roughly estimated camera parameters) must be prepared. </w:t>
      </w:r>
      <w:ins w:id="713" w:author="Author">
        <w:r w:rsidRPr="00AF6AF0">
          <w:rPr>
            <w:rFonts w:ascii="Courier New" w:eastAsia="Times New Roman" w:hAnsi="Courier New" w:cs="Courier New"/>
            <w:color w:val="000000"/>
            <w:sz w:val="20"/>
            <w:szCs w:val="20"/>
          </w:rPr>
          <w:t>The proposed method comprises</w:t>
        </w:r>
      </w:ins>
      <w:del w:id="714" w:author="Author">
        <w:r w:rsidRPr="00AF6AF0">
          <w:rPr>
            <w:rFonts w:ascii="Courier New" w:eastAsia="Times New Roman" w:hAnsi="Courier New" w:cs="Courier New"/>
            <w:color w:val="000000"/>
            <w:sz w:val="20"/>
            <w:szCs w:val="20"/>
          </w:rPr>
          <w:delText>Our method consists of</w:delText>
        </w:r>
      </w:del>
      <w:r w:rsidRPr="00AF6AF0">
        <w:rPr>
          <w:rFonts w:ascii="Courier New" w:eastAsia="Times New Roman" w:hAnsi="Courier New" w:cs="Courier New"/>
          <w:color w:val="000000"/>
          <w:sz w:val="20"/>
          <w:szCs w:val="20"/>
        </w:rPr>
        <w:t xml:space="preserve"> two parts:</w:t>
      </w:r>
      <w:ins w:id="715" w:author="Author" w:date="2023-01-16T22:38:00Z">
        <w:r w:rsidR="004D4C0A">
          <w:rPr>
            <w:rFonts w:ascii="Courier New" w:eastAsia="Times New Roman" w:hAnsi="Courier New" w:cs="Courier New"/>
            <w:color w:val="000000"/>
            <w:sz w:val="20"/>
            <w:szCs w:val="20"/>
          </w:rPr>
          <w:t xml:space="preserve"> </w:t>
        </w:r>
      </w:ins>
      <w:del w:id="716" w:author="Author">
        <w:r w:rsidRPr="00AF6AF0">
          <w:rPr>
            <w:rFonts w:ascii="Courier New" w:eastAsia="Times New Roman" w:hAnsi="Courier New" w:cs="Courier New"/>
            <w:color w:val="000000"/>
            <w:sz w:val="20"/>
            <w:szCs w:val="20"/>
          </w:rPr>
          <w:delText xml:space="preserve"> </w:delText>
        </w:r>
      </w:del>
      <w:r w:rsidRPr="00AF6AF0">
        <w:rPr>
          <w:rFonts w:ascii="Courier New" w:eastAsia="Times New Roman" w:hAnsi="Courier New" w:cs="Courier New"/>
          <w:color w:val="000000"/>
          <w:sz w:val="20"/>
          <w:szCs w:val="20"/>
        </w:rPr>
        <w:t>1</w:t>
      </w:r>
      <w:ins w:id="717" w:author="Author" w:date="2023-01-16T22:38:00Z">
        <w:r w:rsidR="004D4C0A">
          <w:rPr>
            <w:rFonts w:ascii="Courier New" w:eastAsia="Times New Roman" w:hAnsi="Courier New" w:cs="Courier New"/>
            <w:color w:val="000000"/>
            <w:sz w:val="20"/>
            <w:szCs w:val="20"/>
          </w:rPr>
          <w:t>)</w:t>
        </w:r>
      </w:ins>
      <w:del w:id="718" w:author="Author" w:date="2023-01-16T22:38:00Z">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 </w:t>
      </w:r>
      <w:ins w:id="719" w:author="Author">
        <w:r w:rsidR="00E22477">
          <w:rPr>
            <w:rFonts w:ascii="Courier New" w:eastAsia="Times New Roman" w:hAnsi="Courier New" w:cs="Courier New"/>
            <w:color w:val="000000"/>
            <w:sz w:val="20"/>
            <w:szCs w:val="20"/>
          </w:rPr>
          <w:t>R</w:t>
        </w:r>
      </w:ins>
      <w:del w:id="720" w:author="Author">
        <w:r w:rsidRPr="00AF6AF0">
          <w:rPr>
            <w:rFonts w:ascii="Courier New" w:eastAsia="Times New Roman" w:hAnsi="Courier New" w:cs="Courier New"/>
            <w:color w:val="000000"/>
            <w:sz w:val="20"/>
            <w:szCs w:val="20"/>
          </w:rPr>
          <w:delText>r</w:delText>
        </w:r>
      </w:del>
      <w:r w:rsidRPr="00AF6AF0">
        <w:rPr>
          <w:rFonts w:ascii="Courier New" w:eastAsia="Times New Roman" w:hAnsi="Courier New" w:cs="Courier New"/>
          <w:color w:val="000000"/>
          <w:sz w:val="20"/>
          <w:szCs w:val="20"/>
        </w:rPr>
        <w:t>endering a simulated landscape image</w:t>
      </w:r>
      <w:ins w:id="721" w:author="Author">
        <w:r>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and 2</w:t>
      </w:r>
      <w:ins w:id="722" w:author="Author" w:date="2023-01-16T22:38:00Z">
        <w:r w:rsidR="004D4C0A">
          <w:rPr>
            <w:rFonts w:ascii="Courier New" w:eastAsia="Times New Roman" w:hAnsi="Courier New" w:cs="Courier New"/>
            <w:color w:val="000000"/>
            <w:sz w:val="20"/>
            <w:szCs w:val="20"/>
          </w:rPr>
          <w:t>)</w:t>
        </w:r>
      </w:ins>
      <w:del w:id="723" w:author="Author" w:date="2023-01-16T22:38:00Z">
        <w:r>
          <w:rPr>
            <w:rFonts w:ascii="Courier New" w:eastAsia="Times New Roman" w:hAnsi="Courier New" w:cs="Courier New"/>
            <w:color w:val="000000"/>
            <w:sz w:val="20"/>
            <w:szCs w:val="20"/>
          </w:rPr>
          <w:delText>.</w:delText>
        </w:r>
      </w:del>
      <w:r>
        <w:rPr>
          <w:rFonts w:ascii="Courier New" w:eastAsia="Times New Roman" w:hAnsi="Courier New" w:cs="Courier New"/>
          <w:color w:val="000000"/>
          <w:sz w:val="20"/>
          <w:szCs w:val="20"/>
        </w:rPr>
        <w:t xml:space="preserve"> matching the simulated and original image</w:t>
      </w:r>
      <w:ins w:id="724" w:author="Author">
        <w:r>
          <w:rPr>
            <w:rFonts w:ascii="Courier New" w:eastAsia="Times New Roman" w:hAnsi="Courier New" w:cs="Courier New"/>
            <w:color w:val="000000"/>
            <w:sz w:val="20"/>
            <w:szCs w:val="20"/>
          </w:rPr>
          <w:t>s</w:t>
        </w:r>
      </w:ins>
      <w:r>
        <w:rPr>
          <w:rFonts w:ascii="Courier New" w:eastAsia="Times New Roman" w:hAnsi="Courier New" w:cs="Courier New"/>
          <w:color w:val="000000"/>
          <w:sz w:val="20"/>
          <w:szCs w:val="20"/>
        </w:rPr>
        <w:t xml:space="preserve">. In the first step, we rendered a simulated landscape image by applying the camera model to the </w:t>
      </w:r>
      <w:r w:rsidRPr="00AF6AF0">
        <w:rPr>
          <w:rFonts w:ascii="Courier New" w:eastAsia="Times New Roman" w:hAnsi="Courier New" w:cs="Courier New"/>
          <w:color w:val="000000"/>
          <w:sz w:val="20"/>
          <w:szCs w:val="20"/>
          <w:u w:val="single"/>
        </w:rPr>
        <w:t>DSM</w:t>
      </w:r>
      <w:r w:rsidRPr="00AF6AF0">
        <w:rPr>
          <w:rFonts w:ascii="Courier New" w:eastAsia="Times New Roman" w:hAnsi="Courier New" w:cs="Courier New"/>
          <w:color w:val="000000"/>
          <w:sz w:val="20"/>
          <w:szCs w:val="20"/>
        </w:rPr>
        <w:t xml:space="preserve"> and </w:t>
      </w:r>
      <w:r w:rsidRPr="00AF6AF0">
        <w:rPr>
          <w:rFonts w:ascii="Courier New" w:eastAsia="Times New Roman" w:hAnsi="Courier New" w:cs="Courier New"/>
          <w:color w:val="000000"/>
          <w:sz w:val="20"/>
          <w:szCs w:val="20"/>
          <w:u w:val="single"/>
        </w:rPr>
        <w:t>orthophoto</w:t>
      </w:r>
      <w:r w:rsidRPr="00AF6AF0">
        <w:rPr>
          <w:rFonts w:ascii="Courier New" w:eastAsia="Times New Roman" w:hAnsi="Courier New" w:cs="Courier New"/>
          <w:color w:val="000000"/>
          <w:sz w:val="20"/>
          <w:szCs w:val="20"/>
        </w:rPr>
        <w:t xml:space="preserve"> (Fig. </w:t>
      </w:r>
      <w:r w:rsidRPr="00AF6AF0">
        <w:rPr>
          <w:rFonts w:ascii="Courier New" w:eastAsia="Times New Roman" w:hAnsi="Courier New" w:cs="Courier New"/>
          <w:color w:val="800000"/>
          <w:sz w:val="20"/>
          <w:szCs w:val="20"/>
        </w:rPr>
        <w:t>\ref</w:t>
      </w:r>
      <w:r w:rsidRPr="00AF6AF0">
        <w:rPr>
          <w:rFonts w:ascii="Courier New" w:eastAsia="Times New Roman" w:hAnsi="Courier New" w:cs="Courier New"/>
          <w:color w:val="000000"/>
          <w:sz w:val="20"/>
          <w:szCs w:val="20"/>
        </w:rPr>
        <w:t xml:space="preserve">{fig:matched}, right). Every pixel </w:t>
      </w:r>
      <w:ins w:id="725" w:author="Author">
        <w:r w:rsidRPr="00AF6AF0">
          <w:rPr>
            <w:rFonts w:ascii="Courier New" w:eastAsia="Times New Roman" w:hAnsi="Courier New" w:cs="Courier New"/>
            <w:color w:val="000000"/>
            <w:sz w:val="20"/>
            <w:szCs w:val="20"/>
          </w:rPr>
          <w:t>in</w:t>
        </w:r>
      </w:ins>
      <w:del w:id="726" w:author="Author">
        <w:r w:rsidRPr="00AF6AF0">
          <w:rPr>
            <w:rFonts w:ascii="Courier New" w:eastAsia="Times New Roman" w:hAnsi="Courier New" w:cs="Courier New"/>
            <w:color w:val="000000"/>
            <w:sz w:val="20"/>
            <w:szCs w:val="20"/>
          </w:rPr>
          <w:delText>of</w:delText>
        </w:r>
      </w:del>
      <w:r w:rsidRPr="00AF6AF0">
        <w:rPr>
          <w:rFonts w:ascii="Courier New" w:eastAsia="Times New Roman" w:hAnsi="Courier New" w:cs="Courier New"/>
          <w:color w:val="000000"/>
          <w:sz w:val="20"/>
          <w:szCs w:val="20"/>
        </w:rPr>
        <w:t xml:space="preserve"> th</w:t>
      </w:r>
      <w:ins w:id="727" w:author="Author">
        <w:r w:rsidRPr="00AF6AF0">
          <w:rPr>
            <w:rFonts w:ascii="Courier New" w:eastAsia="Times New Roman" w:hAnsi="Courier New" w:cs="Courier New"/>
            <w:color w:val="000000"/>
            <w:sz w:val="20"/>
            <w:szCs w:val="20"/>
          </w:rPr>
          <w:t>e</w:t>
        </w:r>
      </w:ins>
      <w:del w:id="728" w:author="Author">
        <w:r w:rsidRPr="00AF6AF0">
          <w:rPr>
            <w:rFonts w:ascii="Courier New" w:eastAsia="Times New Roman" w:hAnsi="Courier New" w:cs="Courier New"/>
            <w:color w:val="000000"/>
            <w:sz w:val="20"/>
            <w:szCs w:val="20"/>
          </w:rPr>
          <w:delText>is</w:delText>
        </w:r>
      </w:del>
      <w:r w:rsidRPr="00AF6AF0">
        <w:rPr>
          <w:rFonts w:ascii="Courier New" w:eastAsia="Times New Roman" w:hAnsi="Courier New" w:cs="Courier New"/>
          <w:color w:val="000000"/>
          <w:sz w:val="20"/>
          <w:szCs w:val="20"/>
        </w:rPr>
        <w:t xml:space="preserve"> simulated image ha</w:t>
      </w:r>
      <w:ins w:id="729" w:author="Author">
        <w:r w:rsidRPr="00AF6AF0">
          <w:rPr>
            <w:rFonts w:ascii="Courier New" w:eastAsia="Times New Roman" w:hAnsi="Courier New" w:cs="Courier New"/>
            <w:color w:val="000000"/>
            <w:sz w:val="20"/>
            <w:szCs w:val="20"/>
          </w:rPr>
          <w:t>d</w:t>
        </w:r>
      </w:ins>
      <w:del w:id="730" w:author="Author">
        <w:r w:rsidRPr="00AF6AF0">
          <w:rPr>
            <w:rFonts w:ascii="Courier New" w:eastAsia="Times New Roman" w:hAnsi="Courier New" w:cs="Courier New"/>
            <w:color w:val="000000"/>
            <w:sz w:val="20"/>
            <w:szCs w:val="20"/>
          </w:rPr>
          <w:delText>s</w:delText>
        </w:r>
      </w:del>
      <w:r w:rsidRPr="00AF6AF0">
        <w:rPr>
          <w:rFonts w:ascii="Courier New" w:eastAsia="Times New Roman" w:hAnsi="Courier New" w:cs="Courier New"/>
          <w:color w:val="000000"/>
          <w:sz w:val="20"/>
          <w:szCs w:val="20"/>
        </w:rPr>
        <w:t xml:space="preserve"> a geographic coordinate. In the second step, an image taken </w:t>
      </w:r>
      <w:ins w:id="731" w:author="Author">
        <w:r w:rsidRPr="00AF6AF0">
          <w:rPr>
            <w:rFonts w:ascii="Courier New" w:eastAsia="Times New Roman" w:hAnsi="Courier New" w:cs="Courier New"/>
            <w:color w:val="000000"/>
            <w:sz w:val="20"/>
            <w:szCs w:val="20"/>
          </w:rPr>
          <w:t>simultaneously with</w:t>
        </w:r>
      </w:ins>
      <w:del w:id="732" w:author="Author">
        <w:r w:rsidRPr="00AF6AF0">
          <w:rPr>
            <w:rFonts w:ascii="Courier New" w:eastAsia="Times New Roman" w:hAnsi="Courier New" w:cs="Courier New"/>
            <w:color w:val="000000"/>
            <w:sz w:val="20"/>
            <w:szCs w:val="20"/>
          </w:rPr>
          <w:delText>at the same time as</w:delText>
        </w:r>
      </w:del>
      <w:r w:rsidRPr="00AF6AF0">
        <w:rPr>
          <w:rFonts w:ascii="Courier New" w:eastAsia="Times New Roman" w:hAnsi="Courier New" w:cs="Courier New"/>
          <w:color w:val="000000"/>
          <w:sz w:val="20"/>
          <w:szCs w:val="20"/>
        </w:rPr>
        <w:t xml:space="preserve"> the </w:t>
      </w:r>
      <w:r w:rsidRPr="00AF6AF0">
        <w:rPr>
          <w:rFonts w:ascii="Courier New" w:eastAsia="Times New Roman" w:hAnsi="Courier New" w:cs="Courier New"/>
          <w:color w:val="000000"/>
          <w:sz w:val="20"/>
          <w:szCs w:val="20"/>
          <w:u w:val="single"/>
        </w:rPr>
        <w:t>orthophoto</w:t>
      </w:r>
      <w:r w:rsidRPr="00AF6AF0">
        <w:rPr>
          <w:rFonts w:ascii="Courier New" w:eastAsia="Times New Roman" w:hAnsi="Courier New" w:cs="Courier New"/>
          <w:color w:val="000000"/>
          <w:sz w:val="20"/>
          <w:szCs w:val="20"/>
        </w:rPr>
        <w:t xml:space="preserve"> (original image) was selected from the aligned images. </w:t>
      </w:r>
      <w:ins w:id="733" w:author="Author">
        <w:r w:rsidRPr="00AF6AF0">
          <w:rPr>
            <w:rFonts w:ascii="Courier New" w:eastAsia="Times New Roman" w:hAnsi="Courier New" w:cs="Courier New"/>
            <w:color w:val="000000"/>
            <w:sz w:val="20"/>
            <w:szCs w:val="20"/>
          </w:rPr>
          <w:t>We t</w:t>
        </w:r>
      </w:ins>
      <w:del w:id="734" w:author="Author">
        <w:r w:rsidRPr="00AF6AF0">
          <w:rPr>
            <w:rFonts w:ascii="Courier New" w:eastAsia="Times New Roman" w:hAnsi="Courier New" w:cs="Courier New"/>
            <w:color w:val="000000"/>
            <w:sz w:val="20"/>
            <w:szCs w:val="20"/>
          </w:rPr>
          <w:delText>T</w:delText>
        </w:r>
      </w:del>
      <w:r w:rsidRPr="00AF6AF0">
        <w:rPr>
          <w:rFonts w:ascii="Courier New" w:eastAsia="Times New Roman" w:hAnsi="Courier New" w:cs="Courier New"/>
          <w:color w:val="000000"/>
          <w:sz w:val="20"/>
          <w:szCs w:val="20"/>
        </w:rPr>
        <w:t>hen</w:t>
      </w:r>
      <w:del w:id="735" w:author="Author">
        <w:r w:rsidRPr="00AF6AF0">
          <w:rPr>
            <w:rFonts w:ascii="Courier New" w:eastAsia="Times New Roman" w:hAnsi="Courier New" w:cs="Courier New"/>
            <w:color w:val="000000"/>
            <w:sz w:val="20"/>
            <w:szCs w:val="20"/>
          </w:rPr>
          <w:delText xml:space="preserve"> we</w:delText>
        </w:r>
      </w:del>
      <w:r w:rsidRPr="00AF6AF0">
        <w:rPr>
          <w:rFonts w:ascii="Courier New" w:eastAsia="Times New Roman" w:hAnsi="Courier New" w:cs="Courier New"/>
          <w:color w:val="000000"/>
          <w:sz w:val="20"/>
          <w:szCs w:val="20"/>
        </w:rPr>
        <w:t xml:space="preserve"> searched for matching key points between the original image and the simulated image (Fig. </w:t>
      </w:r>
      <w:r w:rsidRPr="00AF6AF0">
        <w:rPr>
          <w:rFonts w:ascii="Courier New" w:eastAsia="Times New Roman" w:hAnsi="Courier New" w:cs="Courier New"/>
          <w:color w:val="800000"/>
          <w:sz w:val="20"/>
          <w:szCs w:val="20"/>
        </w:rPr>
        <w:t>\ref</w:t>
      </w:r>
      <w:r w:rsidRPr="00AF6AF0">
        <w:rPr>
          <w:rFonts w:ascii="Courier New" w:eastAsia="Times New Roman" w:hAnsi="Courier New" w:cs="Courier New"/>
          <w:color w:val="000000"/>
          <w:sz w:val="20"/>
          <w:szCs w:val="20"/>
        </w:rPr>
        <w:t xml:space="preserve">{fig:matched}) by the same feature-based method used in the image-to-image-alignment process. </w:t>
      </w:r>
      <w:ins w:id="736" w:author="Author">
        <w:r w:rsidRPr="00AF6AF0">
          <w:rPr>
            <w:rFonts w:ascii="Courier New" w:eastAsia="Times New Roman" w:hAnsi="Courier New" w:cs="Courier New"/>
            <w:color w:val="000000"/>
            <w:sz w:val="20"/>
            <w:szCs w:val="20"/>
          </w:rPr>
          <w:t>Because</w:t>
        </w:r>
      </w:ins>
      <w:del w:id="737" w:author="Author">
        <w:r w:rsidRPr="00AF6AF0">
          <w:rPr>
            <w:rFonts w:ascii="Courier New" w:eastAsia="Times New Roman" w:hAnsi="Courier New" w:cs="Courier New"/>
            <w:color w:val="000000"/>
            <w:sz w:val="20"/>
            <w:szCs w:val="20"/>
          </w:rPr>
          <w:delText>Since</w:delText>
        </w:r>
      </w:del>
      <w:r w:rsidRPr="00AF6AF0">
        <w:rPr>
          <w:rFonts w:ascii="Courier New" w:eastAsia="Times New Roman" w:hAnsi="Courier New" w:cs="Courier New"/>
          <w:color w:val="000000"/>
          <w:sz w:val="20"/>
          <w:szCs w:val="20"/>
        </w:rPr>
        <w:t xml:space="preserve"> these matching points have both geographical coordinates (from the </w:t>
      </w:r>
      <w:r w:rsidRPr="00AF6AF0">
        <w:rPr>
          <w:rFonts w:ascii="Courier New" w:eastAsia="Times New Roman" w:hAnsi="Courier New" w:cs="Courier New"/>
          <w:color w:val="000000"/>
          <w:sz w:val="20"/>
          <w:szCs w:val="20"/>
          <w:u w:val="single"/>
        </w:rPr>
        <w:t>DSM</w:t>
      </w:r>
      <w:r w:rsidRPr="00AF6AF0">
        <w:rPr>
          <w:rFonts w:ascii="Courier New" w:eastAsia="Times New Roman" w:hAnsi="Courier New" w:cs="Courier New"/>
          <w:color w:val="000000"/>
          <w:sz w:val="20"/>
          <w:szCs w:val="20"/>
        </w:rPr>
        <w:t xml:space="preserve">) and image coordinates (from the original image), we used them as </w:t>
      </w:r>
      <w:r w:rsidRPr="00AF6AF0">
        <w:rPr>
          <w:rFonts w:ascii="Courier New" w:eastAsia="Times New Roman" w:hAnsi="Courier New" w:cs="Courier New"/>
          <w:color w:val="000000"/>
          <w:sz w:val="20"/>
          <w:szCs w:val="20"/>
          <w:u w:val="single"/>
        </w:rPr>
        <w:t>GCPs</w:t>
      </w:r>
      <w:r w:rsidRPr="00AF6AF0">
        <w:rPr>
          <w:rFonts w:ascii="Courier New" w:eastAsia="Times New Roman" w:hAnsi="Courier New" w:cs="Courier New"/>
          <w:color w:val="000000"/>
          <w:sz w:val="20"/>
          <w:szCs w:val="20"/>
        </w:rPr>
        <w:t>. This method enable</w:t>
      </w:r>
      <w:ins w:id="738" w:author="Author">
        <w:r w:rsidRPr="00AF6AF0">
          <w:rPr>
            <w:rFonts w:ascii="Courier New" w:eastAsia="Times New Roman" w:hAnsi="Courier New" w:cs="Courier New"/>
            <w:color w:val="000000"/>
            <w:sz w:val="20"/>
            <w:szCs w:val="20"/>
          </w:rPr>
          <w:t>d</w:t>
        </w:r>
      </w:ins>
      <w:del w:id="739" w:author="Author">
        <w:r w:rsidRPr="00AF6AF0">
          <w:rPr>
            <w:rFonts w:ascii="Courier New" w:eastAsia="Times New Roman" w:hAnsi="Courier New" w:cs="Courier New"/>
            <w:color w:val="000000"/>
            <w:sz w:val="20"/>
            <w:szCs w:val="20"/>
          </w:rPr>
          <w:delText>s</w:delText>
        </w:r>
      </w:del>
      <w:r w:rsidRPr="00AF6AF0">
        <w:rPr>
          <w:rFonts w:ascii="Courier New" w:eastAsia="Times New Roman" w:hAnsi="Courier New" w:cs="Courier New"/>
          <w:color w:val="000000"/>
          <w:sz w:val="20"/>
          <w:szCs w:val="20"/>
        </w:rPr>
        <w:t xml:space="preserve"> us to automatically acquire </w:t>
      </w:r>
      <w:r w:rsidRPr="00AF6AF0">
        <w:rPr>
          <w:rFonts w:ascii="Courier New" w:eastAsia="Times New Roman" w:hAnsi="Courier New" w:cs="Courier New"/>
          <w:color w:val="000000"/>
          <w:sz w:val="20"/>
          <w:szCs w:val="20"/>
          <w:u w:val="single"/>
        </w:rPr>
        <w:t>GCPs</w:t>
      </w:r>
      <w:r w:rsidRPr="00AF6AF0">
        <w:rPr>
          <w:rFonts w:ascii="Courier New" w:eastAsia="Times New Roman" w:hAnsi="Courier New" w:cs="Courier New"/>
          <w:color w:val="000000"/>
          <w:sz w:val="20"/>
          <w:szCs w:val="20"/>
        </w:rPr>
        <w:t xml:space="preserve"> in a much broader area than the silhouette-based method. </w:t>
      </w:r>
      <w:ins w:id="740" w:author="Author">
        <w:r w:rsidR="005B69F0">
          <w:rPr>
            <w:rFonts w:ascii="Courier New" w:eastAsia="Times New Roman" w:hAnsi="Courier New" w:cs="Courier New"/>
            <w:color w:val="000000"/>
            <w:sz w:val="20"/>
            <w:szCs w:val="20"/>
          </w:rPr>
          <w:t xml:space="preserve">Importantly, the original image should be </w:t>
        </w:r>
      </w:ins>
      <w:ins w:id="741" w:author="Author">
        <w:r w:rsidRPr="00AF6AF0" w:rsidR="005B69F0">
          <w:rPr>
            <w:rFonts w:ascii="Courier New" w:eastAsia="Times New Roman" w:hAnsi="Courier New" w:cs="Courier New"/>
            <w:color w:val="000000"/>
            <w:sz w:val="20"/>
            <w:szCs w:val="20"/>
          </w:rPr>
          <w:t xml:space="preserve">captured in the same season as the </w:t>
        </w:r>
      </w:ins>
      <w:ins w:id="742" w:author="Author">
        <w:r w:rsidRPr="00AF6AF0" w:rsidR="005B69F0">
          <w:rPr>
            <w:rFonts w:ascii="Courier New" w:eastAsia="Times New Roman" w:hAnsi="Courier New" w:cs="Courier New"/>
            <w:color w:val="000000"/>
            <w:sz w:val="20"/>
            <w:szCs w:val="20"/>
            <w:u w:val="single"/>
          </w:rPr>
          <w:t>orthophoto</w:t>
        </w:r>
      </w:ins>
      <w:ins w:id="743" w:author="Author">
        <w:r w:rsidRPr="00AF6AF0" w:rsidR="005B69F0">
          <w:rPr>
            <w:rFonts w:ascii="Courier New" w:eastAsia="Times New Roman" w:hAnsi="Courier New" w:cs="Courier New"/>
            <w:color w:val="000000"/>
            <w:sz w:val="20"/>
            <w:szCs w:val="20"/>
          </w:rPr>
          <w:t xml:space="preserve"> </w:t>
        </w:r>
      </w:ins>
      <w:del w:id="744" w:author="Author">
        <w:r w:rsidRPr="00AF6AF0">
          <w:rPr>
            <w:rFonts w:ascii="Courier New" w:eastAsia="Times New Roman" w:hAnsi="Courier New" w:cs="Courier New"/>
            <w:color w:val="000000"/>
            <w:sz w:val="20"/>
            <w:szCs w:val="20"/>
          </w:rPr>
          <w:delText>T</w:delText>
        </w:r>
      </w:del>
      <w:ins w:id="745" w:author="Author">
        <w:r w:rsidR="005B69F0">
          <w:rPr>
            <w:rFonts w:ascii="Courier New" w:eastAsia="Times New Roman" w:hAnsi="Courier New" w:cs="Courier New"/>
            <w:color w:val="000000"/>
            <w:sz w:val="20"/>
            <w:szCs w:val="20"/>
          </w:rPr>
          <w:t>t</w:t>
        </w:r>
      </w:ins>
      <w:r w:rsidRPr="00AF6AF0">
        <w:rPr>
          <w:rFonts w:ascii="Courier New" w:eastAsia="Times New Roman" w:hAnsi="Courier New" w:cs="Courier New"/>
          <w:color w:val="000000"/>
          <w:sz w:val="20"/>
          <w:szCs w:val="20"/>
        </w:rPr>
        <w:t xml:space="preserve">o maximize the number of </w:t>
      </w:r>
      <w:del w:id="746" w:author="Author">
        <w:r w:rsidRPr="00AF6AF0">
          <w:rPr>
            <w:rFonts w:ascii="Courier New" w:eastAsia="Times New Roman" w:hAnsi="Courier New" w:cs="Courier New"/>
            <w:color w:val="000000"/>
            <w:sz w:val="20"/>
            <w:szCs w:val="20"/>
          </w:rPr>
          <w:delText xml:space="preserve">obtained </w:delText>
        </w:r>
      </w:del>
      <w:r w:rsidRPr="00AF6AF0">
        <w:rPr>
          <w:rFonts w:ascii="Courier New" w:eastAsia="Times New Roman" w:hAnsi="Courier New" w:cs="Courier New"/>
          <w:color w:val="000000"/>
          <w:sz w:val="20"/>
          <w:szCs w:val="20"/>
        </w:rPr>
        <w:t>matching points</w:t>
      </w:r>
      <w:ins w:id="747" w:author="Author">
        <w:r>
          <w:rPr>
            <w:rFonts w:ascii="Courier New" w:eastAsia="Times New Roman" w:hAnsi="Courier New" w:cs="Courier New"/>
            <w:color w:val="000000"/>
            <w:sz w:val="20"/>
            <w:szCs w:val="20"/>
          </w:rPr>
          <w:t xml:space="preserve"> obtained</w:t>
        </w:r>
      </w:ins>
      <w:r>
        <w:rPr>
          <w:rFonts w:ascii="Courier New" w:eastAsia="Times New Roman" w:hAnsi="Courier New" w:cs="Courier New"/>
          <w:color w:val="000000"/>
          <w:sz w:val="20"/>
          <w:szCs w:val="20"/>
        </w:rPr>
        <w:t>,</w:t>
      </w:r>
      <w:del w:id="748" w:author="Author">
        <w:r>
          <w:rPr>
            <w:rFonts w:ascii="Courier New" w:eastAsia="Times New Roman" w:hAnsi="Courier New" w:cs="Courier New"/>
            <w:color w:val="000000"/>
            <w:sz w:val="20"/>
            <w:szCs w:val="20"/>
          </w:rPr>
          <w:delText xml:space="preserve"> the original image should be </w:delText>
        </w:r>
      </w:del>
      <w:ins w:id="749" w:author="Author">
        <w:del w:id="750" w:author="Author">
          <w:r w:rsidRPr="00AF6AF0">
            <w:rPr>
              <w:rFonts w:ascii="Courier New" w:eastAsia="Times New Roman" w:hAnsi="Courier New" w:cs="Courier New"/>
              <w:color w:val="000000"/>
              <w:sz w:val="20"/>
              <w:szCs w:val="20"/>
            </w:rPr>
            <w:delText>captured</w:delText>
          </w:r>
        </w:del>
      </w:ins>
      <w:del w:id="751" w:author="Author">
        <w:r w:rsidRPr="00AF6AF0">
          <w:rPr>
            <w:rFonts w:ascii="Courier New" w:eastAsia="Times New Roman" w:hAnsi="Courier New" w:cs="Courier New"/>
            <w:color w:val="000000"/>
            <w:sz w:val="20"/>
            <w:szCs w:val="20"/>
          </w:rPr>
          <w:delText xml:space="preserve">shot in the same season as the </w:delText>
        </w:r>
      </w:del>
      <w:del w:id="752" w:author="Author">
        <w:r w:rsidRPr="00AF6AF0">
          <w:rPr>
            <w:rFonts w:ascii="Courier New" w:eastAsia="Times New Roman" w:hAnsi="Courier New" w:cs="Courier New"/>
            <w:color w:val="000000"/>
            <w:sz w:val="20"/>
            <w:szCs w:val="20"/>
            <w:u w:val="single"/>
          </w:rPr>
          <w:delText>orthophoto</w:delText>
        </w:r>
      </w:del>
      <w:r w:rsidRPr="00AF6AF0">
        <w:rPr>
          <w:rFonts w:ascii="Courier New" w:eastAsia="Times New Roman" w:hAnsi="Courier New" w:cs="Courier New"/>
          <w:color w:val="000000"/>
          <w:sz w:val="20"/>
          <w:szCs w:val="20"/>
        </w:rPr>
        <w:t xml:space="preserve">. </w:t>
      </w:r>
      <w:ins w:id="753" w:author="Author">
        <w:r w:rsidR="005B69F0">
          <w:rPr>
            <w:rFonts w:ascii="Courier New" w:eastAsia="Times New Roman" w:hAnsi="Courier New" w:cs="Courier New"/>
            <w:color w:val="000000"/>
            <w:sz w:val="20"/>
            <w:szCs w:val="20"/>
          </w:rPr>
          <w:t xml:space="preserve">Furthermore, </w:t>
        </w:r>
      </w:ins>
      <w:ins w:id="754" w:author="Author">
        <w:r w:rsidRPr="00AF6AF0" w:rsidR="005B69F0">
          <w:rPr>
            <w:rFonts w:ascii="Courier New" w:eastAsia="Times New Roman" w:hAnsi="Courier New" w:cs="Courier New"/>
            <w:color w:val="000000"/>
            <w:sz w:val="20"/>
            <w:szCs w:val="20"/>
          </w:rPr>
          <w:t xml:space="preserve">the accuracy of </w:t>
        </w:r>
      </w:ins>
      <w:ins w:id="755" w:author="Author">
        <w:r w:rsidRPr="00AF6AF0" w:rsidR="005B69F0">
          <w:rPr>
            <w:rFonts w:ascii="Courier New" w:eastAsia="Times New Roman" w:hAnsi="Courier New" w:cs="Courier New"/>
            <w:color w:val="000000"/>
            <w:sz w:val="20"/>
            <w:szCs w:val="20"/>
            <w:u w:val="single"/>
          </w:rPr>
          <w:t>GCPs</w:t>
        </w:r>
      </w:ins>
      <w:ins w:id="756" w:author="Author">
        <w:r w:rsidRPr="00AF6AF0" w:rsidR="005B69F0">
          <w:rPr>
            <w:rFonts w:ascii="Courier New" w:eastAsia="Times New Roman" w:hAnsi="Courier New" w:cs="Courier New"/>
            <w:color w:val="000000"/>
            <w:sz w:val="20"/>
            <w:szCs w:val="20"/>
          </w:rPr>
          <w:t xml:space="preserve"> </w:t>
        </w:r>
      </w:ins>
      <w:ins w:id="757" w:author="Author">
        <w:r w:rsidR="005B69F0">
          <w:rPr>
            <w:rFonts w:ascii="Courier New" w:eastAsia="Times New Roman" w:hAnsi="Courier New" w:cs="Courier New"/>
            <w:color w:val="000000"/>
            <w:sz w:val="20"/>
            <w:szCs w:val="20"/>
          </w:rPr>
          <w:t xml:space="preserve">may be affected by the </w:t>
        </w:r>
      </w:ins>
      <w:del w:id="758" w:author="Author">
        <w:r w:rsidRPr="00AF6AF0">
          <w:rPr>
            <w:rFonts w:ascii="Courier New" w:eastAsia="Times New Roman" w:hAnsi="Courier New" w:cs="Courier New"/>
            <w:color w:val="000000"/>
            <w:sz w:val="20"/>
            <w:szCs w:val="20"/>
          </w:rPr>
          <w:delText>Note that the</w:delText>
        </w:r>
      </w:del>
      <w:del w:id="759" w:author="Author">
        <w:r w:rsidRPr="00AF6AF0">
          <w:rPr>
            <w:rFonts w:ascii="Courier New" w:eastAsia="Times New Roman" w:hAnsi="Courier New" w:cs="Courier New"/>
            <w:color w:val="000000"/>
            <w:sz w:val="20"/>
            <w:szCs w:val="20"/>
          </w:rPr>
          <w:delText xml:space="preserve"> </w:delText>
        </w:r>
      </w:del>
      <w:r w:rsidRPr="00AF6AF0">
        <w:rPr>
          <w:rFonts w:ascii="Courier New" w:eastAsia="Times New Roman" w:hAnsi="Courier New" w:cs="Courier New"/>
          <w:color w:val="000000"/>
          <w:sz w:val="20"/>
          <w:szCs w:val="20"/>
        </w:rPr>
        <w:t xml:space="preserve">quality of the </w:t>
      </w:r>
      <w:r w:rsidRPr="00AF6AF0">
        <w:rPr>
          <w:rFonts w:ascii="Courier New" w:eastAsia="Times New Roman" w:hAnsi="Courier New" w:cs="Courier New"/>
          <w:color w:val="000000"/>
          <w:sz w:val="20"/>
          <w:szCs w:val="20"/>
          <w:u w:val="single"/>
        </w:rPr>
        <w:t>DSM</w:t>
      </w:r>
      <w:r w:rsidRPr="00AF6AF0">
        <w:rPr>
          <w:rFonts w:ascii="Courier New" w:eastAsia="Times New Roman" w:hAnsi="Courier New" w:cs="Courier New"/>
          <w:color w:val="000000"/>
          <w:sz w:val="20"/>
          <w:szCs w:val="20"/>
        </w:rPr>
        <w:t xml:space="preserve"> and </w:t>
      </w:r>
      <w:ins w:id="760" w:author="Author">
        <w:r w:rsidR="00E22477">
          <w:rPr>
            <w:rFonts w:ascii="Courier New" w:eastAsia="Times New Roman" w:hAnsi="Courier New" w:cs="Courier New"/>
            <w:color w:val="000000"/>
            <w:sz w:val="20"/>
            <w:szCs w:val="20"/>
          </w:rPr>
          <w:t xml:space="preserve">the </w:t>
        </w:r>
      </w:ins>
      <w:del w:id="761"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u w:val="single"/>
        </w:rPr>
        <w:t>orthorectification</w:t>
      </w:r>
      <w:r w:rsidRPr="00AF6AF0">
        <w:rPr>
          <w:rFonts w:ascii="Courier New" w:eastAsia="Times New Roman" w:hAnsi="Courier New" w:cs="Courier New"/>
          <w:color w:val="000000"/>
          <w:sz w:val="20"/>
          <w:szCs w:val="20"/>
        </w:rPr>
        <w:t xml:space="preserve"> accuracy of the </w:t>
      </w:r>
      <w:r w:rsidRPr="00AF6AF0">
        <w:rPr>
          <w:rFonts w:ascii="Courier New" w:eastAsia="Times New Roman" w:hAnsi="Courier New" w:cs="Courier New"/>
          <w:color w:val="000000"/>
          <w:sz w:val="20"/>
          <w:szCs w:val="20"/>
          <w:u w:val="single"/>
        </w:rPr>
        <w:t>orthophoto</w:t>
      </w:r>
      <w:ins w:id="762" w:author="Author">
        <w:r w:rsidR="005B69F0">
          <w:rPr>
            <w:rFonts w:ascii="Courier New" w:eastAsia="Times New Roman" w:hAnsi="Courier New" w:cs="Courier New"/>
            <w:color w:val="000000"/>
            <w:sz w:val="20"/>
            <w:szCs w:val="20"/>
            <w:u w:val="single"/>
          </w:rPr>
          <w:t>.</w:t>
        </w:r>
      </w:ins>
      <w:del w:id="763" w:author="Author">
        <w:r w:rsidRPr="00AF6AF0">
          <w:rPr>
            <w:rFonts w:ascii="Courier New" w:eastAsia="Times New Roman" w:hAnsi="Courier New" w:cs="Courier New"/>
            <w:color w:val="000000"/>
            <w:sz w:val="20"/>
            <w:szCs w:val="20"/>
          </w:rPr>
          <w:delText xml:space="preserve"> may affect the accuracy of </w:delText>
        </w:r>
      </w:del>
      <w:del w:id="764" w:author="Author">
        <w:r w:rsidRPr="00AF6AF0">
          <w:rPr>
            <w:rFonts w:ascii="Courier New" w:eastAsia="Times New Roman" w:hAnsi="Courier New" w:cs="Courier New"/>
            <w:color w:val="000000"/>
            <w:sz w:val="20"/>
            <w:szCs w:val="20"/>
            <w:u w:val="single"/>
          </w:rPr>
          <w:delText>GCPs</w:delText>
        </w:r>
      </w:del>
      <w:del w:id="765" w:author="Author">
        <w:r w:rsidRPr="00AF6AF0">
          <w:rPr>
            <w:rFonts w:ascii="Courier New" w:eastAsia="Times New Roman" w:hAnsi="Courier New" w:cs="Courier New"/>
            <w:color w:val="000000"/>
            <w:sz w:val="20"/>
            <w:szCs w:val="20"/>
          </w:rPr>
          <w:delText>.</w:delText>
        </w:r>
      </w:del>
    </w:p>
    <w:p w:rsidR="00AF6AF0" w:rsidRPr="00AF6AF0" w:rsidP="00AF6AF0" w14:paraId="4350FAE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14B6CEC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\begin</w:t>
      </w:r>
      <w:r w:rsidRPr="00AF6AF0">
        <w:rPr>
          <w:rFonts w:ascii="Courier New" w:eastAsia="Times New Roman" w:hAnsi="Courier New" w:cs="Courier New"/>
          <w:color w:val="000000"/>
          <w:sz w:val="20"/>
          <w:szCs w:val="20"/>
        </w:rPr>
        <w:t>{figure}</w:t>
      </w:r>
    </w:p>
    <w:p w:rsidR="00AF6AF0" w:rsidRPr="00AF6AF0" w:rsidP="00AF6AF0" w14:paraId="4426A39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\includegraphics</w:t>
      </w:r>
      <w:r w:rsidRPr="00AF6AF0">
        <w:rPr>
          <w:rFonts w:ascii="Courier New" w:eastAsia="Times New Roman" w:hAnsi="Courier New" w:cs="Courier New"/>
          <w:color w:val="000000"/>
          <w:sz w:val="20"/>
          <w:szCs w:val="20"/>
        </w:rPr>
        <w:t>[width=1</w:t>
      </w:r>
      <w:r w:rsidRPr="00AF6AF0">
        <w:rPr>
          <w:rFonts w:ascii="Courier New" w:eastAsia="Times New Roman" w:hAnsi="Courier New" w:cs="Courier New"/>
          <w:color w:val="800000"/>
          <w:sz w:val="20"/>
          <w:szCs w:val="20"/>
        </w:rPr>
        <w:t>\linewidth</w:t>
      </w:r>
      <w:r w:rsidRPr="00AF6AF0">
        <w:rPr>
          <w:rFonts w:ascii="Courier New" w:eastAsia="Times New Roman" w:hAnsi="Courier New" w:cs="Courier New"/>
          <w:color w:val="000000"/>
          <w:sz w:val="20"/>
          <w:szCs w:val="20"/>
        </w:rPr>
        <w:t xml:space="preserve">]{paper_files/figures/Slide4} </w:t>
      </w:r>
      <w:r w:rsidRPr="00AF6AF0">
        <w:rPr>
          <w:rFonts w:ascii="Courier New" w:eastAsia="Times New Roman" w:hAnsi="Courier New" w:cs="Courier New"/>
          <w:color w:val="800000"/>
          <w:sz w:val="20"/>
          <w:szCs w:val="20"/>
        </w:rPr>
        <w:t>\caption</w:t>
      </w:r>
      <w:r w:rsidRPr="00AF6AF0">
        <w:rPr>
          <w:rFonts w:ascii="Courier New" w:eastAsia="Times New Roman" w:hAnsi="Courier New" w:cs="Courier New"/>
          <w:color w:val="000000"/>
          <w:sz w:val="20"/>
          <w:szCs w:val="20"/>
        </w:rPr>
        <w:t>{Automatic acquisition of GCPs. The original image (left) and the simulated image (right). The simulated image was rendered with an orthophoto, DSM, and initial camera parameters. Red points show the matching points. We used these points as GCPs.}</w:t>
      </w:r>
      <w:r w:rsidRPr="00AF6AF0">
        <w:rPr>
          <w:rFonts w:ascii="Courier New" w:eastAsia="Times New Roman" w:hAnsi="Courier New" w:cs="Courier New"/>
          <w:b/>
          <w:bCs/>
          <w:color w:val="0000CC"/>
          <w:sz w:val="20"/>
          <w:szCs w:val="20"/>
        </w:rPr>
        <w:t>\label{fig:matched}</w:t>
      </w:r>
    </w:p>
    <w:p w:rsidR="00AF6AF0" w:rsidRPr="00AF6AF0" w:rsidP="00AF6AF0" w14:paraId="195EE42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\end</w:t>
      </w:r>
      <w:r w:rsidRPr="00AF6AF0">
        <w:rPr>
          <w:rFonts w:ascii="Courier New" w:eastAsia="Times New Roman" w:hAnsi="Courier New" w:cs="Courier New"/>
          <w:color w:val="000000"/>
          <w:sz w:val="20"/>
          <w:szCs w:val="20"/>
        </w:rPr>
        <w:t>{figure}</w:t>
      </w:r>
    </w:p>
    <w:p w:rsidR="00AF6AF0" w:rsidRPr="00AF6AF0" w:rsidP="00AF6AF0" w14:paraId="6862544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1F48DC0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\hypertarget</w:t>
      </w:r>
      <w:r w:rsidRPr="00AF6AF0">
        <w:rPr>
          <w:rFonts w:ascii="Courier New" w:eastAsia="Times New Roman" w:hAnsi="Courier New" w:cs="Courier New"/>
          <w:color w:val="000000"/>
          <w:sz w:val="20"/>
          <w:szCs w:val="20"/>
        </w:rPr>
        <w:t>{camera-parameter-estimation}{</w:t>
      </w:r>
      <w:r w:rsidRPr="00AF6AF0">
        <w:rPr>
          <w:rFonts w:ascii="Courier New" w:eastAsia="Times New Roman" w:hAnsi="Courier New" w:cs="Courier New"/>
          <w:color w:val="606060"/>
          <w:sz w:val="20"/>
          <w:szCs w:val="20"/>
        </w:rPr>
        <w:t>%</w:t>
      </w:r>
    </w:p>
    <w:p w:rsidR="00AF6AF0" w:rsidRPr="00AF6AF0" w:rsidP="00AF6AF0" w14:paraId="492E9C8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\subsection{Camera parameter estimation}\label{camera-parameter-estimation}</w:t>
      </w:r>
      <w:r w:rsidRPr="00AF6AF0">
        <w:rPr>
          <w:rFonts w:ascii="Courier New" w:eastAsia="Times New Roman" w:hAnsi="Courier New" w:cs="Courier New"/>
          <w:color w:val="000000"/>
          <w:sz w:val="20"/>
          <w:szCs w:val="20"/>
        </w:rPr>
        <w:t>}</w:t>
      </w:r>
    </w:p>
    <w:p w:rsidR="00AF6AF0" w:rsidRPr="00AF6AF0" w:rsidP="00AF6AF0" w14:paraId="1C382E5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325712D4" w14:textId="1AB39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The acquired GCPs were used to estimate the camera parameters of the image</w:t>
      </w:r>
      <w:ins w:id="766" w:author="Author">
        <w:r>
          <w:rPr>
            <w:rFonts w:ascii="Courier New" w:eastAsia="Times New Roman" w:hAnsi="Courier New" w:cs="Courier New"/>
            <w:color w:val="000000"/>
            <w:sz w:val="20"/>
            <w:szCs w:val="20"/>
          </w:rPr>
          <w:t>s</w:t>
        </w:r>
      </w:ins>
      <w:r>
        <w:rPr>
          <w:rFonts w:ascii="Courier New" w:eastAsia="Times New Roman" w:hAnsi="Courier New" w:cs="Courier New"/>
          <w:color w:val="000000"/>
          <w:sz w:val="20"/>
          <w:szCs w:val="20"/>
        </w:rPr>
        <w:t xml:space="preserve">. </w:t>
      </w:r>
      <w:ins w:id="767" w:author="Author">
        <w:r w:rsidRPr="00AF6AF0">
          <w:rPr>
            <w:rFonts w:ascii="Courier New" w:eastAsia="Times New Roman" w:hAnsi="Courier New" w:cs="Courier New"/>
            <w:color w:val="000000"/>
            <w:sz w:val="20"/>
            <w:szCs w:val="20"/>
          </w:rPr>
          <w:t>By a</w:t>
        </w:r>
      </w:ins>
      <w:del w:id="768" w:author="Author">
        <w:r w:rsidRPr="00AF6AF0">
          <w:rPr>
            <w:rFonts w:ascii="Courier New" w:eastAsia="Times New Roman" w:hAnsi="Courier New" w:cs="Courier New"/>
            <w:color w:val="000000"/>
            <w:sz w:val="20"/>
            <w:szCs w:val="20"/>
          </w:rPr>
          <w:delText>A</w:delText>
        </w:r>
      </w:del>
      <w:r w:rsidRPr="00AF6AF0">
        <w:rPr>
          <w:rFonts w:ascii="Courier New" w:eastAsia="Times New Roman" w:hAnsi="Courier New" w:cs="Courier New"/>
          <w:color w:val="000000"/>
          <w:sz w:val="20"/>
          <w:szCs w:val="20"/>
        </w:rPr>
        <w:t xml:space="preserve">pplying the camera model to the </w:t>
      </w:r>
      <w:del w:id="769" w:author="Author">
        <w:r w:rsidRPr="00AF6AF0">
          <w:rPr>
            <w:rFonts w:ascii="Courier New" w:eastAsia="Times New Roman" w:hAnsi="Courier New" w:cs="Courier New"/>
            <w:color w:val="000000"/>
            <w:sz w:val="20"/>
            <w:szCs w:val="20"/>
          </w:rPr>
          <w:delText xml:space="preserve">GCPs' </w:delText>
        </w:r>
      </w:del>
      <w:r w:rsidRPr="00AF6AF0">
        <w:rPr>
          <w:rFonts w:ascii="Courier New" w:eastAsia="Times New Roman" w:hAnsi="Courier New" w:cs="Courier New"/>
          <w:color w:val="000000"/>
          <w:sz w:val="20"/>
          <w:szCs w:val="20"/>
        </w:rPr>
        <w:t xml:space="preserve">geographical coordinates </w:t>
      </w:r>
      <w:ins w:id="770" w:author="Author">
        <w:r>
          <w:rPr>
            <w:rFonts w:ascii="Courier New" w:eastAsia="Times New Roman" w:hAnsi="Courier New" w:cs="Courier New"/>
            <w:color w:val="000000"/>
            <w:sz w:val="20"/>
            <w:szCs w:val="20"/>
          </w:rPr>
          <w:t xml:space="preserve">of the GCPs </w:t>
        </w:r>
      </w:ins>
      <w:r>
        <w:rPr>
          <w:rFonts w:ascii="Courier New" w:eastAsia="Times New Roman" w:hAnsi="Courier New" w:cs="Courier New"/>
          <w:color w:val="000000"/>
          <w:sz w:val="20"/>
          <w:szCs w:val="20"/>
        </w:rPr>
        <w:t>(</w:t>
      </w:r>
      <w:r w:rsidRPr="00AF6AF0">
        <w:rPr>
          <w:rFonts w:ascii="Courier New" w:eastAsia="Times New Roman" w:hAnsi="Courier New" w:cs="Courier New"/>
          <w:color w:val="008000"/>
          <w:sz w:val="20"/>
          <w:szCs w:val="20"/>
        </w:rPr>
        <w:t>\(X, Y, Z\)</w:t>
      </w:r>
      <w:r w:rsidRPr="00AF6AF0">
        <w:rPr>
          <w:rFonts w:ascii="Courier New" w:eastAsia="Times New Roman" w:hAnsi="Courier New" w:cs="Courier New"/>
          <w:color w:val="000000"/>
          <w:sz w:val="20"/>
          <w:szCs w:val="20"/>
        </w:rPr>
        <w:t xml:space="preserve"> </w:t>
      </w:r>
      <w:ins w:id="771" w:author="Author">
        <w:r w:rsidRPr="00AF6AF0">
          <w:rPr>
            <w:rFonts w:ascii="Courier New" w:eastAsia="Times New Roman" w:hAnsi="Courier New" w:cs="Courier New"/>
            <w:color w:val="000000"/>
            <w:sz w:val="20"/>
            <w:szCs w:val="20"/>
          </w:rPr>
          <w:t>in</w:t>
        </w:r>
      </w:ins>
      <w:del w:id="772" w:author="Author">
        <w:r w:rsidRPr="00AF6AF0">
          <w:rPr>
            <w:rFonts w:ascii="Courier New" w:eastAsia="Times New Roman" w:hAnsi="Courier New" w:cs="Courier New"/>
            <w:color w:val="000000"/>
            <w:sz w:val="20"/>
            <w:szCs w:val="20"/>
          </w:rPr>
          <w:delText>of</w:delText>
        </w:r>
      </w:del>
      <w:r w:rsidRPr="00AF6AF0">
        <w:rPr>
          <w:rFonts w:ascii="Courier New" w:eastAsia="Times New Roman" w:hAnsi="Courier New" w:cs="Courier New"/>
          <w:color w:val="000000"/>
          <w:sz w:val="20"/>
          <w:szCs w:val="20"/>
        </w:rPr>
        <w:t xml:space="preserve"> Fig. </w:t>
      </w:r>
      <w:r w:rsidRPr="00AF6AF0">
        <w:rPr>
          <w:rFonts w:ascii="Courier New" w:eastAsia="Times New Roman" w:hAnsi="Courier New" w:cs="Courier New"/>
          <w:color w:val="800000"/>
          <w:sz w:val="20"/>
          <w:szCs w:val="20"/>
        </w:rPr>
        <w:t>\ref</w:t>
      </w:r>
      <w:r w:rsidRPr="00AF6AF0">
        <w:rPr>
          <w:rFonts w:ascii="Courier New" w:eastAsia="Times New Roman" w:hAnsi="Courier New" w:cs="Courier New"/>
          <w:color w:val="000000"/>
          <w:sz w:val="20"/>
          <w:szCs w:val="20"/>
        </w:rPr>
        <w:t xml:space="preserve">{fig:optim}), </w:t>
      </w:r>
      <w:del w:id="773" w:author="Author">
        <w:r w:rsidRPr="00AF6AF0">
          <w:rPr>
            <w:rFonts w:ascii="Courier New" w:eastAsia="Times New Roman" w:hAnsi="Courier New" w:cs="Courier New"/>
            <w:color w:val="000000"/>
            <w:sz w:val="20"/>
            <w:szCs w:val="20"/>
          </w:rPr>
          <w:delText xml:space="preserve">we </w:delText>
        </w:r>
      </w:del>
      <w:del w:id="774" w:author="Author">
        <w:r w:rsidRPr="00AF6AF0">
          <w:rPr>
            <w:rFonts w:ascii="Courier New" w:eastAsia="Times New Roman" w:hAnsi="Courier New" w:cs="Courier New"/>
            <w:color w:val="000000"/>
            <w:sz w:val="20"/>
            <w:szCs w:val="20"/>
          </w:rPr>
          <w:delText xml:space="preserve">can </w:delText>
        </w:r>
      </w:del>
      <w:del w:id="775" w:author="Author" w:date="2023-01-16T22:39:00Z">
        <w:r w:rsidRPr="00AF6AF0">
          <w:rPr>
            <w:rFonts w:ascii="Courier New" w:eastAsia="Times New Roman" w:hAnsi="Courier New" w:cs="Courier New"/>
            <w:color w:val="000000"/>
            <w:sz w:val="20"/>
            <w:szCs w:val="20"/>
          </w:rPr>
          <w:delText xml:space="preserve">calculate </w:delText>
        </w:r>
      </w:del>
      <w:r w:rsidRPr="00AF6AF0">
        <w:rPr>
          <w:rFonts w:ascii="Courier New" w:eastAsia="Times New Roman" w:hAnsi="Courier New" w:cs="Courier New"/>
          <w:color w:val="000000"/>
          <w:sz w:val="20"/>
          <w:szCs w:val="20"/>
        </w:rPr>
        <w:t>the reprojected image coordinates</w:t>
      </w:r>
      <w:ins w:id="776" w:author="Author" w:date="2023-01-16T22:39:00Z">
        <w:r w:rsidR="004D4C0A">
          <w:rPr>
            <w:rFonts w:ascii="Courier New" w:eastAsia="Times New Roman" w:hAnsi="Courier New" w:cs="Courier New"/>
            <w:color w:val="000000"/>
            <w:sz w:val="20"/>
            <w:szCs w:val="20"/>
          </w:rPr>
          <w:t xml:space="preserve"> can be </w:t>
        </w:r>
      </w:ins>
      <w:ins w:id="777" w:author="Author" w:date="2023-01-16T22:39:00Z">
        <w:r w:rsidRPr="00AF6AF0" w:rsidR="004D4C0A">
          <w:rPr>
            <w:rFonts w:ascii="Courier New" w:eastAsia="Times New Roman" w:hAnsi="Courier New" w:cs="Courier New"/>
            <w:color w:val="000000"/>
            <w:sz w:val="20"/>
            <w:szCs w:val="20"/>
          </w:rPr>
          <w:t>calculate</w:t>
        </w:r>
      </w:ins>
      <w:ins w:id="778" w:author="Author" w:date="2023-01-16T22:39:00Z">
        <w:r w:rsidR="004D4C0A">
          <w:rPr>
            <w:rFonts w:ascii="Courier New" w:eastAsia="Times New Roman" w:hAnsi="Courier New" w:cs="Courier New"/>
            <w:color w:val="000000"/>
            <w:sz w:val="20"/>
            <w:szCs w:val="20"/>
          </w:rPr>
          <w:t>d</w:t>
        </w:r>
      </w:ins>
      <w:r w:rsidRPr="00AF6AF0">
        <w:rPr>
          <w:rFonts w:ascii="Courier New" w:eastAsia="Times New Roman" w:hAnsi="Courier New" w:cs="Courier New"/>
          <w:color w:val="000000"/>
          <w:sz w:val="20"/>
          <w:szCs w:val="20"/>
        </w:rPr>
        <w:t xml:space="preserve"> with a set of camera parameters.</w:t>
      </w:r>
      <w:del w:id="779" w:author="Author" w:date="2023-01-16T22:39:00Z">
        <w:r w:rsidRPr="00AF6AF0">
          <w:rPr>
            <w:rFonts w:ascii="Courier New" w:eastAsia="Times New Roman" w:hAnsi="Courier New" w:cs="Courier New"/>
            <w:color w:val="000000"/>
            <w:sz w:val="20"/>
            <w:szCs w:val="20"/>
          </w:rPr>
          <w:delText xml:space="preserve"> </w:delText>
        </w:r>
      </w:del>
      <w:del w:id="780" w:author="Author">
        <w:r w:rsidRPr="00AF6AF0">
          <w:rPr>
            <w:rFonts w:ascii="Courier New" w:eastAsia="Times New Roman" w:hAnsi="Courier New" w:cs="Courier New"/>
            <w:color w:val="000000"/>
            <w:sz w:val="20"/>
            <w:szCs w:val="20"/>
          </w:rPr>
          <w:delText>Then, we</w:delText>
        </w:r>
      </w:del>
      <w:del w:id="781" w:author="Author" w:date="2023-01-16T22:39:00Z">
        <w:r w:rsidRPr="00AF6AF0">
          <w:rPr>
            <w:rFonts w:ascii="Courier New" w:eastAsia="Times New Roman" w:hAnsi="Courier New" w:cs="Courier New"/>
            <w:color w:val="000000"/>
            <w:sz w:val="20"/>
            <w:szCs w:val="20"/>
          </w:rPr>
          <w:delText xml:space="preserve"> can </w:delText>
        </w:r>
      </w:del>
      <w:ins w:id="782" w:author="Author">
        <w:r>
          <w:rPr>
            <w:rFonts w:ascii="Courier New" w:eastAsia="Times New Roman" w:hAnsi="Courier New" w:cs="Courier New"/>
            <w:color w:val="000000"/>
            <w:sz w:val="20"/>
            <w:szCs w:val="20"/>
          </w:rPr>
          <w:t xml:space="preserve"> </w:t>
        </w:r>
      </w:ins>
      <w:del w:id="783" w:author="Author" w:date="2023-01-16T22:39:00Z">
        <w:r>
          <w:rPr>
            <w:rFonts w:ascii="Courier New" w:eastAsia="Times New Roman" w:hAnsi="Courier New" w:cs="Courier New"/>
            <w:color w:val="000000"/>
            <w:sz w:val="20"/>
            <w:szCs w:val="20"/>
          </w:rPr>
          <w:delText xml:space="preserve">measure </w:delText>
        </w:r>
      </w:del>
      <w:ins w:id="784" w:author="Author" w:date="2023-01-16T22:39:00Z">
        <w:r w:rsidR="004D4C0A">
          <w:rPr>
            <w:rFonts w:ascii="Courier New" w:eastAsia="Times New Roman" w:hAnsi="Courier New" w:cs="Courier New"/>
            <w:color w:val="000000"/>
            <w:sz w:val="20"/>
            <w:szCs w:val="20"/>
          </w:rPr>
          <w:t>T</w:t>
        </w:r>
      </w:ins>
      <w:del w:id="785" w:author="Author" w:date="2023-01-16T22:39:00Z">
        <w:r>
          <w:rPr>
            <w:rFonts w:ascii="Courier New" w:eastAsia="Times New Roman" w:hAnsi="Courier New" w:cs="Courier New"/>
            <w:color w:val="000000"/>
            <w:sz w:val="20"/>
            <w:szCs w:val="20"/>
          </w:rPr>
          <w:delText>t</w:delText>
        </w:r>
      </w:del>
      <w:r>
        <w:rPr>
          <w:rFonts w:ascii="Courier New" w:eastAsia="Times New Roman" w:hAnsi="Courier New" w:cs="Courier New"/>
          <w:color w:val="000000"/>
          <w:sz w:val="20"/>
          <w:szCs w:val="20"/>
        </w:rPr>
        <w:t xml:space="preserve">he distance from the actual image coordinates of </w:t>
      </w:r>
      <w:ins w:id="786" w:author="Author">
        <w:r>
          <w:rPr>
            <w:rFonts w:ascii="Courier New" w:eastAsia="Times New Roman" w:hAnsi="Courier New" w:cs="Courier New"/>
            <w:color w:val="000000"/>
            <w:sz w:val="20"/>
            <w:szCs w:val="20"/>
          </w:rPr>
          <w:t xml:space="preserve">the </w:t>
        </w:r>
      </w:ins>
      <w:r>
        <w:rPr>
          <w:rFonts w:ascii="Courier New" w:eastAsia="Times New Roman" w:hAnsi="Courier New" w:cs="Courier New"/>
          <w:color w:val="000000"/>
          <w:sz w:val="20"/>
          <w:szCs w:val="20"/>
        </w:rPr>
        <w:t>GCPs (</w:t>
      </w:r>
      <w:r w:rsidRPr="00AF6AF0">
        <w:rPr>
          <w:rFonts w:ascii="Courier New" w:eastAsia="Times New Roman" w:hAnsi="Courier New" w:cs="Courier New"/>
          <w:color w:val="008000"/>
          <w:sz w:val="20"/>
          <w:szCs w:val="20"/>
        </w:rPr>
        <w:t>\(U, V\)</w:t>
      </w:r>
      <w:r w:rsidRPr="00AF6AF0">
        <w:rPr>
          <w:rFonts w:ascii="Courier New" w:eastAsia="Times New Roman" w:hAnsi="Courier New" w:cs="Courier New"/>
          <w:color w:val="000000"/>
          <w:sz w:val="20"/>
          <w:szCs w:val="20"/>
        </w:rPr>
        <w:t xml:space="preserve"> </w:t>
      </w:r>
      <w:ins w:id="787" w:author="Author">
        <w:r w:rsidRPr="00AF6AF0">
          <w:rPr>
            <w:rFonts w:ascii="Courier New" w:eastAsia="Times New Roman" w:hAnsi="Courier New" w:cs="Courier New"/>
            <w:color w:val="000000"/>
            <w:sz w:val="20"/>
            <w:szCs w:val="20"/>
          </w:rPr>
          <w:t>in</w:t>
        </w:r>
      </w:ins>
      <w:del w:id="788" w:author="Author">
        <w:r w:rsidRPr="00AF6AF0">
          <w:rPr>
            <w:rFonts w:ascii="Courier New" w:eastAsia="Times New Roman" w:hAnsi="Courier New" w:cs="Courier New"/>
            <w:color w:val="000000"/>
            <w:sz w:val="20"/>
            <w:szCs w:val="20"/>
          </w:rPr>
          <w:delText>of</w:delText>
        </w:r>
      </w:del>
      <w:r w:rsidRPr="00AF6AF0">
        <w:rPr>
          <w:rFonts w:ascii="Courier New" w:eastAsia="Times New Roman" w:hAnsi="Courier New" w:cs="Courier New"/>
          <w:color w:val="000000"/>
          <w:sz w:val="20"/>
          <w:szCs w:val="20"/>
        </w:rPr>
        <w:t xml:space="preserve"> Fig. </w:t>
      </w:r>
      <w:r w:rsidRPr="00AF6AF0">
        <w:rPr>
          <w:rFonts w:ascii="Courier New" w:eastAsia="Times New Roman" w:hAnsi="Courier New" w:cs="Courier New"/>
          <w:color w:val="800000"/>
          <w:sz w:val="20"/>
          <w:szCs w:val="20"/>
        </w:rPr>
        <w:t>\ref</w:t>
      </w:r>
      <w:r w:rsidRPr="00AF6AF0">
        <w:rPr>
          <w:rFonts w:ascii="Courier New" w:eastAsia="Times New Roman" w:hAnsi="Courier New" w:cs="Courier New"/>
          <w:color w:val="000000"/>
          <w:sz w:val="20"/>
          <w:szCs w:val="20"/>
        </w:rPr>
        <w:t>{fig:optim}) to the reprojected image coordinates (</w:t>
      </w:r>
      <w:r w:rsidRPr="00AF6AF0">
        <w:rPr>
          <w:rFonts w:ascii="Courier New" w:eastAsia="Times New Roman" w:hAnsi="Courier New" w:cs="Courier New"/>
          <w:color w:val="008000"/>
          <w:sz w:val="20"/>
          <w:szCs w:val="20"/>
        </w:rPr>
        <w:t>\(U', V'\)</w:t>
      </w:r>
      <w:r w:rsidRPr="00AF6AF0">
        <w:rPr>
          <w:rFonts w:ascii="Courier New" w:eastAsia="Times New Roman" w:hAnsi="Courier New" w:cs="Courier New"/>
          <w:color w:val="000000"/>
          <w:sz w:val="20"/>
          <w:szCs w:val="20"/>
        </w:rPr>
        <w:t xml:space="preserve"> of Fig. </w:t>
      </w:r>
      <w:r w:rsidRPr="00AF6AF0">
        <w:rPr>
          <w:rFonts w:ascii="Courier New" w:eastAsia="Times New Roman" w:hAnsi="Courier New" w:cs="Courier New"/>
          <w:color w:val="800000"/>
          <w:sz w:val="20"/>
          <w:szCs w:val="20"/>
        </w:rPr>
        <w:t>\ref</w:t>
      </w:r>
      <w:r w:rsidRPr="00AF6AF0">
        <w:rPr>
          <w:rFonts w:ascii="Courier New" w:eastAsia="Times New Roman" w:hAnsi="Courier New" w:cs="Courier New"/>
          <w:color w:val="000000"/>
          <w:sz w:val="20"/>
          <w:szCs w:val="20"/>
        </w:rPr>
        <w:t>{fig:optim})</w:t>
      </w:r>
      <w:ins w:id="789" w:author="Author" w:date="2023-01-16T22:39:00Z">
        <w:r w:rsidR="004D4C0A">
          <w:rPr>
            <w:rFonts w:ascii="Courier New" w:eastAsia="Times New Roman" w:hAnsi="Courier New" w:cs="Courier New"/>
            <w:color w:val="000000"/>
            <w:sz w:val="20"/>
            <w:szCs w:val="20"/>
          </w:rPr>
          <w:t xml:space="preserve"> can then be </w:t>
        </w:r>
      </w:ins>
      <w:ins w:id="790" w:author="Author" w:date="2023-01-16T22:39:00Z">
        <w:r w:rsidR="004D4C0A">
          <w:rPr>
            <w:rFonts w:ascii="Courier New" w:eastAsia="Times New Roman" w:hAnsi="Courier New" w:cs="Courier New"/>
            <w:color w:val="000000"/>
            <w:sz w:val="20"/>
            <w:szCs w:val="20"/>
          </w:rPr>
          <w:t>measure</w:t>
        </w:r>
      </w:ins>
      <w:ins w:id="791" w:author="Author" w:date="2023-01-16T22:39:00Z">
        <w:r w:rsidR="004D4C0A">
          <w:rPr>
            <w:rFonts w:ascii="Courier New" w:eastAsia="Times New Roman" w:hAnsi="Courier New" w:cs="Courier New"/>
            <w:color w:val="000000"/>
            <w:sz w:val="20"/>
            <w:szCs w:val="20"/>
          </w:rPr>
          <w:t>d</w:t>
        </w:r>
      </w:ins>
      <w:r w:rsidRPr="00AF6AF0">
        <w:rPr>
          <w:rFonts w:ascii="Courier New" w:eastAsia="Times New Roman" w:hAnsi="Courier New" w:cs="Courier New"/>
          <w:color w:val="000000"/>
          <w:sz w:val="20"/>
          <w:szCs w:val="20"/>
        </w:rPr>
        <w:t xml:space="preserve">. We estimated the camera parameters by minimizing this distance using </w:t>
      </w:r>
      <w:ins w:id="792" w:author="Author">
        <w:r w:rsidRPr="00AF6AF0">
          <w:rPr>
            <w:rFonts w:ascii="Courier New" w:eastAsia="Times New Roman" w:hAnsi="Courier New" w:cs="Courier New"/>
            <w:color w:val="000000"/>
            <w:sz w:val="20"/>
            <w:szCs w:val="20"/>
          </w:rPr>
          <w:t>a</w:t>
        </w:r>
      </w:ins>
      <w:del w:id="793" w:author="Author">
        <w:r w:rsidRPr="00AF6AF0">
          <w:rPr>
            <w:rFonts w:ascii="Courier New" w:eastAsia="Times New Roman" w:hAnsi="Courier New" w:cs="Courier New"/>
            <w:color w:val="000000"/>
            <w:sz w:val="20"/>
            <w:szCs w:val="20"/>
          </w:rPr>
          <w:delText>the</w:delText>
        </w:r>
      </w:del>
      <w:r w:rsidRPr="00AF6AF0">
        <w:rPr>
          <w:rFonts w:ascii="Courier New" w:eastAsia="Times New Roman" w:hAnsi="Courier New" w:cs="Courier New"/>
          <w:color w:val="000000"/>
          <w:sz w:val="20"/>
          <w:szCs w:val="20"/>
        </w:rPr>
        <w:t xml:space="preserve"> Covariance Matrix Adaptation Evolution Strategy (CMA-ES,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{Hansen2003CMAES}, Fig. </w:t>
      </w:r>
      <w:r w:rsidRPr="00AF6AF0">
        <w:rPr>
          <w:rFonts w:ascii="Courier New" w:eastAsia="Times New Roman" w:hAnsi="Courier New" w:cs="Courier New"/>
          <w:color w:val="800000"/>
          <w:sz w:val="20"/>
          <w:szCs w:val="20"/>
        </w:rPr>
        <w:t>\ref</w:t>
      </w:r>
      <w:r w:rsidRPr="00AF6AF0">
        <w:rPr>
          <w:rFonts w:ascii="Courier New" w:eastAsia="Times New Roman" w:hAnsi="Courier New" w:cs="Courier New"/>
          <w:color w:val="000000"/>
          <w:sz w:val="20"/>
          <w:szCs w:val="20"/>
        </w:rPr>
        <w:t>{fig:</w:t>
      </w:r>
      <w:r w:rsidRPr="00AF6AF0">
        <w:rPr>
          <w:rFonts w:ascii="Courier New" w:eastAsia="Times New Roman" w:hAnsi="Courier New" w:cs="Courier New"/>
          <w:color w:val="000000"/>
          <w:sz w:val="20"/>
          <w:szCs w:val="20"/>
          <w:u w:val="single"/>
        </w:rPr>
        <w:t>optim</w:t>
      </w:r>
      <w:r w:rsidRPr="00AF6AF0">
        <w:rPr>
          <w:rFonts w:ascii="Courier New" w:eastAsia="Times New Roman" w:hAnsi="Courier New" w:cs="Courier New"/>
          <w:color w:val="000000"/>
          <w:sz w:val="20"/>
          <w:szCs w:val="20"/>
        </w:rPr>
        <w:t xml:space="preserve">}). </w:t>
      </w:r>
      <w:ins w:id="794" w:author="Author">
        <w:r w:rsidR="002E21EC">
          <w:rPr>
            <w:rFonts w:ascii="Courier New" w:eastAsia="Times New Roman" w:hAnsi="Courier New" w:cs="Courier New"/>
            <w:color w:val="000000"/>
            <w:sz w:val="20"/>
            <w:szCs w:val="20"/>
          </w:rPr>
          <w:t xml:space="preserve">A </w:t>
        </w:r>
      </w:ins>
      <w:r w:rsidRPr="00AF6AF0">
        <w:rPr>
          <w:rFonts w:ascii="Courier New" w:eastAsia="Times New Roman" w:hAnsi="Courier New" w:cs="Courier New"/>
          <w:color w:val="000000"/>
          <w:sz w:val="20"/>
          <w:szCs w:val="20"/>
          <w:u w:val="single"/>
        </w:rPr>
        <w:t>CMA</w:t>
      </w:r>
      <w:r w:rsidRPr="00AF6AF0">
        <w:rPr>
          <w:rFonts w:ascii="Courier New" w:eastAsia="Times New Roman" w:hAnsi="Courier New" w:cs="Courier New"/>
          <w:color w:val="000000"/>
          <w:sz w:val="20"/>
          <w:szCs w:val="20"/>
        </w:rPr>
        <w:t xml:space="preserve">-ES performs well in optimizing a </w:t>
      </w:r>
      <w:ins w:id="795" w:author="Author">
        <w:r w:rsidRPr="00AF6AF0" w:rsidR="00E22477">
          <w:rPr>
            <w:rFonts w:ascii="Courier New" w:eastAsia="Times New Roman" w:hAnsi="Courier New" w:cs="Courier New"/>
            <w:color w:val="000000"/>
            <w:sz w:val="20"/>
            <w:szCs w:val="20"/>
          </w:rPr>
          <w:t>complex</w:t>
        </w:r>
      </w:ins>
      <w:ins w:id="796" w:author="Author">
        <w:r w:rsidRPr="00AF6AF0" w:rsidR="00E22477">
          <w:rPr>
            <w:rFonts w:ascii="Courier New" w:eastAsia="Times New Roman" w:hAnsi="Courier New" w:cs="Courier New"/>
            <w:color w:val="000000"/>
            <w:sz w:val="20"/>
            <w:szCs w:val="20"/>
            <w:u w:val="single"/>
          </w:rPr>
          <w:t xml:space="preserve"> </w:t>
        </w:r>
      </w:ins>
      <w:r w:rsidRPr="00AF6AF0">
        <w:rPr>
          <w:rFonts w:ascii="Courier New" w:eastAsia="Times New Roman" w:hAnsi="Courier New" w:cs="Courier New"/>
          <w:color w:val="000000"/>
          <w:sz w:val="20"/>
          <w:szCs w:val="20"/>
          <w:u w:val="single"/>
        </w:rPr>
        <w:t>multimodal</w:t>
      </w:r>
      <w:del w:id="797"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 </w:t>
      </w:r>
      <w:del w:id="798" w:author="Author">
        <w:r w:rsidRPr="00AF6AF0">
          <w:rPr>
            <w:rFonts w:ascii="Courier New" w:eastAsia="Times New Roman" w:hAnsi="Courier New" w:cs="Courier New"/>
            <w:color w:val="000000"/>
            <w:sz w:val="20"/>
            <w:szCs w:val="20"/>
          </w:rPr>
          <w:delText xml:space="preserve">complex </w:delText>
        </w:r>
      </w:del>
      <w:r w:rsidRPr="00AF6AF0">
        <w:rPr>
          <w:rFonts w:ascii="Courier New" w:eastAsia="Times New Roman" w:hAnsi="Courier New" w:cs="Courier New"/>
          <w:color w:val="000000"/>
          <w:sz w:val="20"/>
          <w:szCs w:val="20"/>
        </w:rPr>
        <w:t xml:space="preserve">function with fewer parameters to be set. We </w:t>
      </w:r>
      <w:del w:id="799" w:author="Author" w:date="2023-01-16T22:39:00Z">
        <w:r w:rsidRPr="00AF6AF0">
          <w:rPr>
            <w:rFonts w:ascii="Courier New" w:eastAsia="Times New Roman" w:hAnsi="Courier New" w:cs="Courier New"/>
            <w:color w:val="000000"/>
            <w:sz w:val="20"/>
            <w:szCs w:val="20"/>
          </w:rPr>
          <w:delText xml:space="preserve">could </w:delText>
        </w:r>
      </w:del>
      <w:ins w:id="800" w:author="Author" w:date="2023-01-16T22:39:00Z">
        <w:r w:rsidR="004D4C0A">
          <w:rPr>
            <w:rFonts w:ascii="Courier New" w:eastAsia="Times New Roman" w:hAnsi="Courier New" w:cs="Courier New"/>
            <w:color w:val="000000"/>
            <w:sz w:val="20"/>
            <w:szCs w:val="20"/>
          </w:rPr>
          <w:t>were unable to</w:t>
        </w:r>
      </w:ins>
      <w:ins w:id="801" w:author="Author" w:date="2023-01-16T22:39:00Z">
        <w:r w:rsidRPr="00AF6AF0" w:rsidR="004D4C0A">
          <w:rPr>
            <w:rFonts w:ascii="Courier New" w:eastAsia="Times New Roman" w:hAnsi="Courier New" w:cs="Courier New"/>
            <w:color w:val="000000"/>
            <w:sz w:val="20"/>
            <w:szCs w:val="20"/>
          </w:rPr>
          <w:t xml:space="preserve"> </w:t>
        </w:r>
      </w:ins>
      <w:del w:id="802" w:author="Author" w:date="2023-01-16T22:40:00Z">
        <w:r w:rsidRPr="00AF6AF0">
          <w:rPr>
            <w:rFonts w:ascii="Courier New" w:eastAsia="Times New Roman" w:hAnsi="Courier New" w:cs="Courier New"/>
            <w:color w:val="000000"/>
            <w:sz w:val="20"/>
            <w:szCs w:val="20"/>
          </w:rPr>
          <w:delText xml:space="preserve">not </w:delText>
        </w:r>
      </w:del>
      <w:r w:rsidRPr="00AF6AF0">
        <w:rPr>
          <w:rFonts w:ascii="Courier New" w:eastAsia="Times New Roman" w:hAnsi="Courier New" w:cs="Courier New"/>
          <w:color w:val="000000"/>
          <w:sz w:val="20"/>
          <w:szCs w:val="20"/>
        </w:rPr>
        <w:t xml:space="preserve">estimate the camera location </w:t>
      </w:r>
      <w:del w:id="803" w:author="Author" w:date="2023-01-16T22:40:00Z">
        <w:r w:rsidRPr="00AF6AF0">
          <w:rPr>
            <w:rFonts w:ascii="Courier New" w:eastAsia="Times New Roman" w:hAnsi="Courier New" w:cs="Courier New"/>
            <w:color w:val="000000"/>
            <w:sz w:val="20"/>
            <w:szCs w:val="20"/>
          </w:rPr>
          <w:delText xml:space="preserve">because </w:delText>
        </w:r>
      </w:del>
      <w:ins w:id="804" w:author="Author" w:date="2023-01-16T22:40:00Z">
        <w:r w:rsidR="004D4C0A">
          <w:rPr>
            <w:rFonts w:ascii="Courier New" w:eastAsia="Times New Roman" w:hAnsi="Courier New" w:cs="Courier New"/>
            <w:color w:val="000000"/>
            <w:sz w:val="20"/>
            <w:szCs w:val="20"/>
          </w:rPr>
          <w:t>as</w:t>
        </w:r>
      </w:ins>
      <w:ins w:id="805" w:author="Author" w:date="2023-01-16T22:40:00Z">
        <w:r w:rsidRPr="00AF6AF0" w:rsidR="004D4C0A">
          <w:rPr>
            <w:rFonts w:ascii="Courier New" w:eastAsia="Times New Roman" w:hAnsi="Courier New" w:cs="Courier New"/>
            <w:color w:val="000000"/>
            <w:sz w:val="20"/>
            <w:szCs w:val="20"/>
          </w:rPr>
          <w:t xml:space="preserve"> </w:t>
        </w:r>
      </w:ins>
      <w:ins w:id="806" w:author="Author">
        <w:r w:rsidRPr="00AF6AF0">
          <w:rPr>
            <w:rFonts w:ascii="Courier New" w:eastAsia="Times New Roman" w:hAnsi="Courier New" w:cs="Courier New"/>
            <w:color w:val="000000"/>
            <w:sz w:val="20"/>
            <w:szCs w:val="20"/>
          </w:rPr>
          <w:t>it</w:t>
        </w:r>
      </w:ins>
      <w:del w:id="807" w:author="Author">
        <w:r w:rsidRPr="00AF6AF0">
          <w:rPr>
            <w:rFonts w:ascii="Courier New" w:eastAsia="Times New Roman" w:hAnsi="Courier New" w:cs="Courier New"/>
            <w:color w:val="000000"/>
            <w:sz w:val="20"/>
            <w:szCs w:val="20"/>
          </w:rPr>
          <w:delText>that</w:delText>
        </w:r>
      </w:del>
      <w:r w:rsidRPr="00AF6AF0">
        <w:rPr>
          <w:rFonts w:ascii="Courier New" w:eastAsia="Times New Roman" w:hAnsi="Courier New" w:cs="Courier New"/>
          <w:color w:val="000000"/>
          <w:sz w:val="20"/>
          <w:szCs w:val="20"/>
        </w:rPr>
        <w:t xml:space="preserve"> </w:t>
      </w:r>
      <w:ins w:id="808" w:author="Author" w:date="2023-01-16T22:40:00Z">
        <w:r w:rsidR="004D4C0A">
          <w:rPr>
            <w:rFonts w:ascii="Courier New" w:eastAsia="Times New Roman" w:hAnsi="Courier New" w:cs="Courier New"/>
            <w:color w:val="000000"/>
            <w:sz w:val="20"/>
            <w:szCs w:val="20"/>
          </w:rPr>
          <w:t>increased</w:t>
        </w:r>
      </w:ins>
      <w:del w:id="809" w:author="Author">
        <w:r w:rsidRPr="00AF6AF0">
          <w:rPr>
            <w:rFonts w:ascii="Courier New" w:eastAsia="Times New Roman" w:hAnsi="Courier New" w:cs="Courier New"/>
            <w:color w:val="000000"/>
            <w:sz w:val="20"/>
            <w:szCs w:val="20"/>
          </w:rPr>
          <w:delText>makes</w:delText>
        </w:r>
      </w:del>
      <w:r w:rsidRPr="00AF6AF0">
        <w:rPr>
          <w:rFonts w:ascii="Courier New" w:eastAsia="Times New Roman" w:hAnsi="Courier New" w:cs="Courier New"/>
          <w:color w:val="000000"/>
          <w:sz w:val="20"/>
          <w:szCs w:val="20"/>
        </w:rPr>
        <w:t xml:space="preserve"> the </w:t>
      </w:r>
      <w:ins w:id="810" w:author="Author" w:date="2023-01-16T22:40:00Z">
        <w:r w:rsidR="004D4C0A">
          <w:rPr>
            <w:rFonts w:ascii="Courier New" w:eastAsia="Times New Roman" w:hAnsi="Courier New" w:cs="Courier New"/>
            <w:color w:val="000000"/>
            <w:sz w:val="20"/>
            <w:szCs w:val="20"/>
          </w:rPr>
          <w:t xml:space="preserve">complication of the </w:t>
        </w:r>
      </w:ins>
      <w:r w:rsidRPr="00AF6AF0">
        <w:rPr>
          <w:rFonts w:ascii="Courier New" w:eastAsia="Times New Roman" w:hAnsi="Courier New" w:cs="Courier New"/>
          <w:color w:val="000000"/>
          <w:sz w:val="20"/>
          <w:szCs w:val="20"/>
        </w:rPr>
        <w:t xml:space="preserve">problem </w:t>
      </w:r>
      <w:del w:id="811" w:author="Author" w:date="2023-01-16T22:40:00Z">
        <w:r w:rsidRPr="00AF6AF0">
          <w:rPr>
            <w:rFonts w:ascii="Courier New" w:eastAsia="Times New Roman" w:hAnsi="Courier New" w:cs="Courier New"/>
            <w:color w:val="000000"/>
            <w:sz w:val="20"/>
            <w:szCs w:val="20"/>
          </w:rPr>
          <w:delText xml:space="preserve">too complicated </w:delText>
        </w:r>
      </w:del>
      <w:r w:rsidRPr="00AF6AF0">
        <w:rPr>
          <w:rFonts w:ascii="Courier New" w:eastAsia="Times New Roman" w:hAnsi="Courier New" w:cs="Courier New"/>
          <w:color w:val="000000"/>
          <w:sz w:val="20"/>
          <w:szCs w:val="20"/>
        </w:rPr>
        <w:t>(e.g., a telephoto taken from a distance and a wide-angle taken from a close look similar).</w:t>
      </w:r>
    </w:p>
    <w:p w:rsidR="00AF6AF0" w:rsidRPr="00AF6AF0" w:rsidP="00AF6AF0" w14:paraId="517A2A9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56C0484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29A0D34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19D7548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\begin</w:t>
      </w:r>
      <w:r w:rsidRPr="00AF6AF0">
        <w:rPr>
          <w:rFonts w:ascii="Courier New" w:eastAsia="Times New Roman" w:hAnsi="Courier New" w:cs="Courier New"/>
          <w:color w:val="000000"/>
          <w:sz w:val="20"/>
          <w:szCs w:val="20"/>
        </w:rPr>
        <w:t>{figure}</w:t>
      </w:r>
    </w:p>
    <w:p w:rsidR="00AF6AF0" w:rsidRPr="00AF6AF0" w:rsidP="00AF6AF0" w14:paraId="74D31FF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\includegraphics</w:t>
      </w:r>
      <w:r w:rsidRPr="00AF6AF0">
        <w:rPr>
          <w:rFonts w:ascii="Courier New" w:eastAsia="Times New Roman" w:hAnsi="Courier New" w:cs="Courier New"/>
          <w:color w:val="000000"/>
          <w:sz w:val="20"/>
          <w:szCs w:val="20"/>
        </w:rPr>
        <w:t>[width=1</w:t>
      </w:r>
      <w:r w:rsidRPr="00AF6AF0">
        <w:rPr>
          <w:rFonts w:ascii="Courier New" w:eastAsia="Times New Roman" w:hAnsi="Courier New" w:cs="Courier New"/>
          <w:color w:val="800000"/>
          <w:sz w:val="20"/>
          <w:szCs w:val="20"/>
        </w:rPr>
        <w:t>\linewidth</w:t>
      </w:r>
      <w:r w:rsidRPr="00AF6AF0">
        <w:rPr>
          <w:rFonts w:ascii="Courier New" w:eastAsia="Times New Roman" w:hAnsi="Courier New" w:cs="Courier New"/>
          <w:color w:val="000000"/>
          <w:sz w:val="20"/>
          <w:szCs w:val="20"/>
        </w:rPr>
        <w:t xml:space="preserve">]{paper_files/figures/Slide5} </w:t>
      </w:r>
      <w:r w:rsidRPr="00AF6AF0">
        <w:rPr>
          <w:rFonts w:ascii="Courier New" w:eastAsia="Times New Roman" w:hAnsi="Courier New" w:cs="Courier New"/>
          <w:color w:val="800000"/>
          <w:sz w:val="20"/>
          <w:szCs w:val="20"/>
        </w:rPr>
        <w:t>\caption</w:t>
      </w:r>
      <w:r w:rsidRPr="00AF6AF0">
        <w:rPr>
          <w:rFonts w:ascii="Courier New" w:eastAsia="Times New Roman" w:hAnsi="Courier New" w:cs="Courier New"/>
          <w:color w:val="000000"/>
          <w:sz w:val="20"/>
          <w:szCs w:val="20"/>
        </w:rPr>
        <w:t>{Workflow of the camera parameter optimization. We estimated the camera parameters by minimizing the GCP's reprojection error.}</w:t>
      </w:r>
      <w:r w:rsidRPr="00AF6AF0">
        <w:rPr>
          <w:rFonts w:ascii="Courier New" w:eastAsia="Times New Roman" w:hAnsi="Courier New" w:cs="Courier New"/>
          <w:b/>
          <w:bCs/>
          <w:color w:val="0000CC"/>
          <w:sz w:val="20"/>
          <w:szCs w:val="20"/>
        </w:rPr>
        <w:t>\label{fig:optim}</w:t>
      </w:r>
    </w:p>
    <w:p w:rsidR="00AF6AF0" w:rsidRPr="00AF6AF0" w:rsidP="00AF6AF0" w14:paraId="627E9E9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\end</w:t>
      </w:r>
      <w:r w:rsidRPr="00AF6AF0">
        <w:rPr>
          <w:rFonts w:ascii="Courier New" w:eastAsia="Times New Roman" w:hAnsi="Courier New" w:cs="Courier New"/>
          <w:color w:val="000000"/>
          <w:sz w:val="20"/>
          <w:szCs w:val="20"/>
        </w:rPr>
        <w:t>{figure}</w:t>
      </w:r>
    </w:p>
    <w:p w:rsidR="00AF6AF0" w:rsidRPr="00AF6AF0" w:rsidP="00AF6AF0" w14:paraId="2E97394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7A7C857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\hypertarget</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georectification</w:t>
      </w:r>
      <w:r w:rsidRPr="00AF6AF0">
        <w:rPr>
          <w:rFonts w:ascii="Courier New" w:eastAsia="Times New Roman" w:hAnsi="Courier New" w:cs="Courier New"/>
          <w:color w:val="000000"/>
          <w:sz w:val="20"/>
          <w:szCs w:val="20"/>
        </w:rPr>
        <w:t>-of-the-vegetation-map}{</w:t>
      </w:r>
      <w:r w:rsidRPr="00AF6AF0">
        <w:rPr>
          <w:rFonts w:ascii="Courier New" w:eastAsia="Times New Roman" w:hAnsi="Courier New" w:cs="Courier New"/>
          <w:color w:val="606060"/>
          <w:sz w:val="20"/>
          <w:szCs w:val="20"/>
        </w:rPr>
        <w:t>%</w:t>
      </w:r>
    </w:p>
    <w:p w:rsidR="00AF6AF0" w:rsidRPr="00AF6AF0" w:rsidP="00AF6AF0" w14:paraId="16194D6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\subsection{Georectification of the vegetation classification map}\label{georectification-of-the-vegetation-map}</w:t>
      </w:r>
      <w:r w:rsidRPr="00AF6AF0">
        <w:rPr>
          <w:rFonts w:ascii="Courier New" w:eastAsia="Times New Roman" w:hAnsi="Courier New" w:cs="Courier New"/>
          <w:color w:val="000000"/>
          <w:sz w:val="20"/>
          <w:szCs w:val="20"/>
        </w:rPr>
        <w:t>}</w:t>
      </w:r>
    </w:p>
    <w:p w:rsidR="00AF6AF0" w:rsidRPr="00AF6AF0" w:rsidP="00AF6AF0" w14:paraId="63BAFED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17CEA40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6D78071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30B5206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\begin</w:t>
      </w:r>
      <w:r w:rsidRPr="00AF6AF0">
        <w:rPr>
          <w:rFonts w:ascii="Courier New" w:eastAsia="Times New Roman" w:hAnsi="Courier New" w:cs="Courier New"/>
          <w:color w:val="000000"/>
          <w:sz w:val="20"/>
          <w:szCs w:val="20"/>
        </w:rPr>
        <w:t>{figure}</w:t>
      </w:r>
    </w:p>
    <w:p w:rsidR="00AF6AF0" w:rsidRPr="00AF6AF0" w:rsidP="00AF6AF0" w14:paraId="2FA8CC7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\includegraphics</w:t>
      </w:r>
      <w:r w:rsidRPr="00AF6AF0">
        <w:rPr>
          <w:rFonts w:ascii="Courier New" w:eastAsia="Times New Roman" w:hAnsi="Courier New" w:cs="Courier New"/>
          <w:color w:val="000000"/>
          <w:sz w:val="20"/>
          <w:szCs w:val="20"/>
        </w:rPr>
        <w:t>[width=1</w:t>
      </w:r>
      <w:r w:rsidRPr="00AF6AF0">
        <w:rPr>
          <w:rFonts w:ascii="Courier New" w:eastAsia="Times New Roman" w:hAnsi="Courier New" w:cs="Courier New"/>
          <w:color w:val="800000"/>
          <w:sz w:val="20"/>
          <w:szCs w:val="20"/>
        </w:rPr>
        <w:t>\linewidth</w:t>
      </w:r>
      <w:r w:rsidRPr="00AF6AF0">
        <w:rPr>
          <w:rFonts w:ascii="Courier New" w:eastAsia="Times New Roman" w:hAnsi="Courier New" w:cs="Courier New"/>
          <w:color w:val="000000"/>
          <w:sz w:val="20"/>
          <w:szCs w:val="20"/>
        </w:rPr>
        <w:t xml:space="preserve">]{paper_files/figures/Slide6} </w:t>
      </w:r>
      <w:r w:rsidRPr="00AF6AF0">
        <w:rPr>
          <w:rFonts w:ascii="Courier New" w:eastAsia="Times New Roman" w:hAnsi="Courier New" w:cs="Courier New"/>
          <w:color w:val="800000"/>
          <w:sz w:val="20"/>
          <w:szCs w:val="20"/>
        </w:rPr>
        <w:t>\caption</w:t>
      </w:r>
      <w:r w:rsidRPr="00AF6AF0">
        <w:rPr>
          <w:rFonts w:ascii="Courier New" w:eastAsia="Times New Roman" w:hAnsi="Courier New" w:cs="Courier New"/>
          <w:color w:val="000000"/>
          <w:sz w:val="20"/>
          <w:szCs w:val="20"/>
        </w:rPr>
        <w:t>{Our georectification procedure. We applied the optimized camera parameters to the DSM and the vegetation classification result to get a vegetation classification map.}</w:t>
      </w:r>
      <w:r w:rsidRPr="00AF6AF0">
        <w:rPr>
          <w:rFonts w:ascii="Courier New" w:eastAsia="Times New Roman" w:hAnsi="Courier New" w:cs="Courier New"/>
          <w:b/>
          <w:bCs/>
          <w:color w:val="0000CC"/>
          <w:sz w:val="20"/>
          <w:szCs w:val="20"/>
        </w:rPr>
        <w:t>\label{fig:georec}</w:t>
      </w:r>
    </w:p>
    <w:p w:rsidR="00AF6AF0" w:rsidRPr="00AF6AF0" w:rsidP="00AF6AF0" w14:paraId="79B98C4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\end</w:t>
      </w:r>
      <w:r w:rsidRPr="00AF6AF0">
        <w:rPr>
          <w:rFonts w:ascii="Courier New" w:eastAsia="Times New Roman" w:hAnsi="Courier New" w:cs="Courier New"/>
          <w:color w:val="000000"/>
          <w:sz w:val="20"/>
          <w:szCs w:val="20"/>
        </w:rPr>
        <w:t>{figure}</w:t>
      </w:r>
    </w:p>
    <w:p w:rsidR="00AF6AF0" w:rsidRPr="00AF6AF0" w:rsidP="00AF6AF0" w14:paraId="5E4895A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21A30C1B" w14:textId="18E2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ins w:id="812" w:author="Author">
        <w:r w:rsidRPr="00AF6AF0">
          <w:rPr>
            <w:rFonts w:ascii="Courier New" w:eastAsia="Times New Roman" w:hAnsi="Courier New" w:cs="Courier New"/>
            <w:color w:val="000000"/>
            <w:sz w:val="20"/>
            <w:szCs w:val="20"/>
          </w:rPr>
          <w:t>Finally</w:t>
        </w:r>
      </w:ins>
      <w:del w:id="813" w:author="Author">
        <w:r w:rsidRPr="00AF6AF0">
          <w:rPr>
            <w:rFonts w:ascii="Courier New" w:eastAsia="Times New Roman" w:hAnsi="Courier New" w:cs="Courier New"/>
            <w:color w:val="000000"/>
            <w:sz w:val="20"/>
            <w:szCs w:val="20"/>
          </w:rPr>
          <w:delText>At last</w:delText>
        </w:r>
      </w:del>
      <w:r w:rsidRPr="00AF6AF0">
        <w:rPr>
          <w:rFonts w:ascii="Courier New" w:eastAsia="Times New Roman" w:hAnsi="Courier New" w:cs="Courier New"/>
          <w:color w:val="000000"/>
          <w:sz w:val="20"/>
          <w:szCs w:val="20"/>
        </w:rPr>
        <w:t>, we georectified the vegetation classification result</w:t>
      </w:r>
      <w:ins w:id="814" w:author="Author">
        <w:r>
          <w:rPr>
            <w:rFonts w:ascii="Courier New" w:eastAsia="Times New Roman" w:hAnsi="Courier New" w:cs="Courier New"/>
            <w:color w:val="000000"/>
            <w:sz w:val="20"/>
            <w:szCs w:val="20"/>
          </w:rPr>
          <w:t>s</w:t>
        </w:r>
      </w:ins>
      <w:r>
        <w:rPr>
          <w:rFonts w:ascii="Courier New" w:eastAsia="Times New Roman" w:hAnsi="Courier New" w:cs="Courier New"/>
          <w:color w:val="000000"/>
          <w:sz w:val="20"/>
          <w:szCs w:val="20"/>
        </w:rPr>
        <w:t xml:space="preserve"> using </w:t>
      </w:r>
      <w:r w:rsidRPr="00AF6AF0">
        <w:rPr>
          <w:rFonts w:ascii="Courier New" w:eastAsia="Times New Roman" w:hAnsi="Courier New" w:cs="Courier New"/>
          <w:color w:val="000000"/>
          <w:sz w:val="20"/>
          <w:szCs w:val="20"/>
        </w:rPr>
        <w:t xml:space="preserve">the optimized camera parameters (Fig. </w:t>
      </w:r>
      <w:r w:rsidRPr="00AF6AF0">
        <w:rPr>
          <w:rFonts w:ascii="Courier New" w:eastAsia="Times New Roman" w:hAnsi="Courier New" w:cs="Courier New"/>
          <w:color w:val="800000"/>
          <w:sz w:val="20"/>
          <w:szCs w:val="20"/>
        </w:rPr>
        <w:t>\ref</w:t>
      </w:r>
      <w:r w:rsidRPr="00AF6AF0">
        <w:rPr>
          <w:rFonts w:ascii="Courier New" w:eastAsia="Times New Roman" w:hAnsi="Courier New" w:cs="Courier New"/>
          <w:color w:val="000000"/>
          <w:sz w:val="20"/>
          <w:szCs w:val="20"/>
        </w:rPr>
        <w:t xml:space="preserve">{fig:georec}). At this point, we </w:t>
      </w:r>
      <w:ins w:id="815" w:author="Author">
        <w:r w:rsidRPr="00AF6AF0">
          <w:rPr>
            <w:rFonts w:ascii="Courier New" w:eastAsia="Times New Roman" w:hAnsi="Courier New" w:cs="Courier New"/>
            <w:color w:val="000000"/>
            <w:sz w:val="20"/>
            <w:szCs w:val="20"/>
          </w:rPr>
          <w:t>obtained</w:t>
        </w:r>
      </w:ins>
      <w:del w:id="816" w:author="Author">
        <w:r w:rsidRPr="00AF6AF0">
          <w:rPr>
            <w:rFonts w:ascii="Courier New" w:eastAsia="Times New Roman" w:hAnsi="Courier New" w:cs="Courier New"/>
            <w:color w:val="000000"/>
            <w:sz w:val="20"/>
            <w:szCs w:val="20"/>
          </w:rPr>
          <w:delText>got</w:delText>
        </w:r>
      </w:del>
      <w:r w:rsidRPr="00AF6AF0">
        <w:rPr>
          <w:rFonts w:ascii="Courier New" w:eastAsia="Times New Roman" w:hAnsi="Courier New" w:cs="Courier New"/>
          <w:color w:val="000000"/>
          <w:sz w:val="20"/>
          <w:szCs w:val="20"/>
        </w:rPr>
        <w:t xml:space="preserve"> the point data </w:t>
      </w:r>
      <w:ins w:id="817" w:author="Author">
        <w:r w:rsidRPr="00AF6AF0">
          <w:rPr>
            <w:rFonts w:ascii="Courier New" w:eastAsia="Times New Roman" w:hAnsi="Courier New" w:cs="Courier New"/>
            <w:color w:val="000000"/>
            <w:sz w:val="20"/>
            <w:szCs w:val="20"/>
          </w:rPr>
          <w:t>for</w:t>
        </w:r>
      </w:ins>
      <w:del w:id="818" w:author="Author">
        <w:r w:rsidRPr="00AF6AF0">
          <w:rPr>
            <w:rFonts w:ascii="Courier New" w:eastAsia="Times New Roman" w:hAnsi="Courier New" w:cs="Courier New"/>
            <w:color w:val="000000"/>
            <w:sz w:val="20"/>
            <w:szCs w:val="20"/>
          </w:rPr>
          <w:delText>of</w:delText>
        </w:r>
      </w:del>
      <w:r w:rsidRPr="00AF6AF0">
        <w:rPr>
          <w:rFonts w:ascii="Courier New" w:eastAsia="Times New Roman" w:hAnsi="Courier New" w:cs="Courier New"/>
          <w:color w:val="000000"/>
          <w:sz w:val="20"/>
          <w:szCs w:val="20"/>
        </w:rPr>
        <w:t xml:space="preserve"> </w:t>
      </w:r>
      <w:ins w:id="819" w:author="Author">
        <w:r w:rsidR="0056286C">
          <w:rPr>
            <w:rFonts w:ascii="Courier New" w:eastAsia="Times New Roman" w:hAnsi="Courier New" w:cs="Courier New"/>
            <w:color w:val="000000"/>
            <w:sz w:val="20"/>
            <w:szCs w:val="20"/>
          </w:rPr>
          <w:t xml:space="preserve">the </w:t>
        </w:r>
      </w:ins>
      <w:r w:rsidRPr="00AF6AF0">
        <w:rPr>
          <w:rFonts w:ascii="Courier New" w:eastAsia="Times New Roman" w:hAnsi="Courier New" w:cs="Courier New"/>
          <w:color w:val="000000"/>
          <w:sz w:val="20"/>
          <w:szCs w:val="20"/>
        </w:rPr>
        <w:t xml:space="preserve">vegetation </w:t>
      </w:r>
      <w:ins w:id="820" w:author="Author">
        <w:r w:rsidR="0056286C">
          <w:rPr>
            <w:rFonts w:ascii="Courier New" w:eastAsia="Times New Roman" w:hAnsi="Courier New" w:cs="Courier New"/>
            <w:color w:val="000000"/>
            <w:sz w:val="20"/>
            <w:szCs w:val="20"/>
          </w:rPr>
          <w:t>types</w:t>
        </w:r>
      </w:ins>
      <w:r w:rsidRPr="00AF6AF0">
        <w:rPr>
          <w:rFonts w:ascii="Courier New" w:eastAsia="Times New Roman" w:hAnsi="Courier New" w:cs="Courier New"/>
          <w:color w:val="000000"/>
          <w:sz w:val="20"/>
          <w:szCs w:val="20"/>
        </w:rPr>
        <w:t xml:space="preserve">(as shown in the table on the right of Fig. </w:t>
      </w:r>
      <w:r w:rsidRPr="00AF6AF0">
        <w:rPr>
          <w:rFonts w:ascii="Courier New" w:eastAsia="Times New Roman" w:hAnsi="Courier New" w:cs="Courier New"/>
          <w:color w:val="800000"/>
          <w:sz w:val="20"/>
          <w:szCs w:val="20"/>
        </w:rPr>
        <w:t>\ref</w:t>
      </w:r>
      <w:r w:rsidRPr="00AF6AF0">
        <w:rPr>
          <w:rFonts w:ascii="Courier New" w:eastAsia="Times New Roman" w:hAnsi="Courier New" w:cs="Courier New"/>
          <w:color w:val="000000"/>
          <w:sz w:val="20"/>
          <w:szCs w:val="20"/>
        </w:rPr>
        <w:t>{fig:georec}</w:t>
      </w:r>
      <w:ins w:id="821" w:author="Author">
        <w:r w:rsidR="00E22477">
          <w:rPr>
            <w:rFonts w:ascii="Courier New" w:eastAsia="Times New Roman" w:hAnsi="Courier New" w:cs="Courier New"/>
            <w:color w:val="000000"/>
            <w:sz w:val="20"/>
            <w:szCs w:val="20"/>
          </w:rPr>
          <w:t xml:space="preserve">, </w:t>
        </w:r>
      </w:ins>
      <w:del w:id="822" w:author="Author">
        <w:r w:rsidRPr="00AF6AF0">
          <w:rPr>
            <w:rFonts w:ascii="Courier New" w:eastAsia="Times New Roman" w:hAnsi="Courier New" w:cs="Courier New"/>
            <w:color w:val="000000"/>
            <w:sz w:val="20"/>
            <w:szCs w:val="20"/>
          </w:rPr>
          <w:delText>) which</w:delText>
        </w:r>
      </w:del>
      <w:ins w:id="823" w:author="Author">
        <w:r w:rsidR="0056286C">
          <w:rPr>
            <w:rFonts w:ascii="Courier New" w:eastAsia="Times New Roman" w:hAnsi="Courier New" w:cs="Courier New"/>
            <w:color w:val="000000"/>
            <w:sz w:val="20"/>
            <w:szCs w:val="20"/>
          </w:rPr>
          <w:t>where</w:t>
        </w:r>
      </w:ins>
      <w:r w:rsidRPr="00AF6AF0">
        <w:rPr>
          <w:rFonts w:ascii="Courier New" w:eastAsia="Times New Roman" w:hAnsi="Courier New" w:cs="Courier New"/>
          <w:color w:val="000000"/>
          <w:sz w:val="20"/>
          <w:szCs w:val="20"/>
        </w:rPr>
        <w:t xml:space="preserve"> every row represents a pixel of the original image</w:t>
      </w:r>
      <w:ins w:id="824" w:author="Author">
        <w:r w:rsidR="0056286C">
          <w:rPr>
            <w:rFonts w:ascii="Courier New" w:eastAsia="Times New Roman" w:hAnsi="Courier New" w:cs="Courier New"/>
            <w:color w:val="000000"/>
            <w:sz w:val="20"/>
            <w:szCs w:val="20"/>
          </w:rPr>
          <w:t>)</w:t>
        </w:r>
      </w:ins>
      <w:r w:rsidRPr="00AF6AF0">
        <w:rPr>
          <w:rFonts w:ascii="Courier New" w:eastAsia="Times New Roman" w:hAnsi="Courier New" w:cs="Courier New"/>
          <w:color w:val="000000"/>
          <w:sz w:val="20"/>
          <w:szCs w:val="20"/>
        </w:rPr>
        <w:t xml:space="preserve">. </w:t>
      </w:r>
      <w:ins w:id="825" w:author="Author">
        <w:r w:rsidRPr="00AF6AF0">
          <w:rPr>
            <w:rFonts w:ascii="Courier New" w:eastAsia="Times New Roman" w:hAnsi="Courier New" w:cs="Courier New"/>
            <w:color w:val="000000"/>
            <w:sz w:val="20"/>
            <w:szCs w:val="20"/>
          </w:rPr>
          <w:t>We converted the point data into raster data to</w:t>
        </w:r>
      </w:ins>
      <w:del w:id="826" w:author="Author">
        <w:r w:rsidRPr="00AF6AF0">
          <w:rPr>
            <w:rFonts w:ascii="Courier New" w:eastAsia="Times New Roman" w:hAnsi="Courier New" w:cs="Courier New"/>
            <w:color w:val="000000"/>
            <w:sz w:val="20"/>
            <w:szCs w:val="20"/>
          </w:rPr>
          <w:delText>To</w:delText>
        </w:r>
      </w:del>
      <w:r w:rsidRPr="00AF6AF0">
        <w:rPr>
          <w:rFonts w:ascii="Courier New" w:eastAsia="Times New Roman" w:hAnsi="Courier New" w:cs="Courier New"/>
          <w:color w:val="000000"/>
          <w:sz w:val="20"/>
          <w:szCs w:val="20"/>
        </w:rPr>
        <w:t xml:space="preserve"> measure the area of each vegetation class</w:t>
      </w:r>
      <w:del w:id="827" w:author="Author">
        <w:r w:rsidRPr="00AF6AF0">
          <w:rPr>
            <w:rFonts w:ascii="Courier New" w:eastAsia="Times New Roman" w:hAnsi="Courier New" w:cs="Courier New"/>
            <w:color w:val="000000"/>
            <w:sz w:val="20"/>
            <w:szCs w:val="20"/>
          </w:rPr>
          <w:delText>, we converted the point data to raster data</w:delText>
        </w:r>
      </w:del>
      <w:r w:rsidRPr="00AF6AF0">
        <w:rPr>
          <w:rFonts w:ascii="Courier New" w:eastAsia="Times New Roman" w:hAnsi="Courier New" w:cs="Courier New"/>
          <w:color w:val="000000"/>
          <w:sz w:val="20"/>
          <w:szCs w:val="20"/>
        </w:rPr>
        <w:t xml:space="preserve">. We rasterized the point data </w:t>
      </w:r>
      <w:ins w:id="828" w:author="Author">
        <w:r w:rsidRPr="00AF6AF0">
          <w:rPr>
            <w:rFonts w:ascii="Courier New" w:eastAsia="Times New Roman" w:hAnsi="Courier New" w:cs="Courier New"/>
            <w:color w:val="000000"/>
            <w:sz w:val="20"/>
            <w:szCs w:val="20"/>
          </w:rPr>
          <w:t>at a resolution of 1 m</w:t>
        </w:r>
      </w:ins>
      <w:del w:id="829" w:author="Author">
        <w:r w:rsidRPr="00AF6AF0">
          <w:rPr>
            <w:rFonts w:ascii="Courier New" w:eastAsia="Times New Roman" w:hAnsi="Courier New" w:cs="Courier New"/>
            <w:color w:val="000000"/>
            <w:sz w:val="20"/>
            <w:szCs w:val="20"/>
          </w:rPr>
          <w:delText>in 1 m resolution</w:delText>
        </w:r>
      </w:del>
      <w:del w:id="830"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 </w:t>
      </w:r>
      <w:ins w:id="831" w:author="Author">
        <w:r>
          <w:rPr>
            <w:rFonts w:ascii="Courier New" w:eastAsia="Times New Roman" w:hAnsi="Courier New" w:cs="Courier New"/>
            <w:color w:val="000000"/>
            <w:sz w:val="20"/>
            <w:szCs w:val="20"/>
          </w:rPr>
          <w:t xml:space="preserve">and </w:t>
        </w:r>
      </w:ins>
      <w:r>
        <w:rPr>
          <w:rFonts w:ascii="Courier New" w:eastAsia="Times New Roman" w:hAnsi="Courier New" w:cs="Courier New"/>
          <w:color w:val="000000"/>
          <w:sz w:val="20"/>
          <w:szCs w:val="20"/>
        </w:rPr>
        <w:t xml:space="preserve">then interpolated holes up to 2 m </w:t>
      </w:r>
      <w:ins w:id="832" w:author="Author">
        <w:r w:rsidRPr="00AF6AF0">
          <w:rPr>
            <w:rFonts w:ascii="Courier New" w:eastAsia="Times New Roman" w:hAnsi="Courier New" w:cs="Courier New"/>
            <w:color w:val="000000"/>
            <w:sz w:val="20"/>
            <w:szCs w:val="20"/>
          </w:rPr>
          <w:t>because</w:t>
        </w:r>
      </w:ins>
      <w:del w:id="833" w:author="Author">
        <w:r w:rsidRPr="00AF6AF0">
          <w:rPr>
            <w:rFonts w:ascii="Courier New" w:eastAsia="Times New Roman" w:hAnsi="Courier New" w:cs="Courier New"/>
            <w:color w:val="000000"/>
            <w:sz w:val="20"/>
            <w:szCs w:val="20"/>
          </w:rPr>
          <w:delText>since</w:delText>
        </w:r>
      </w:del>
      <w:r w:rsidRPr="00AF6AF0">
        <w:rPr>
          <w:rFonts w:ascii="Courier New" w:eastAsia="Times New Roman" w:hAnsi="Courier New" w:cs="Courier New"/>
          <w:color w:val="000000"/>
          <w:sz w:val="20"/>
          <w:szCs w:val="20"/>
        </w:rPr>
        <w:t xml:space="preserve"> the maximum pixel footprint was </w:t>
      </w:r>
      <w:del w:id="834" w:author="Author">
        <w:r w:rsidRPr="00AF6AF0">
          <w:rPr>
            <w:rFonts w:ascii="Courier New" w:eastAsia="Times New Roman" w:hAnsi="Courier New" w:cs="Courier New"/>
            <w:color w:val="000000"/>
            <w:sz w:val="20"/>
            <w:szCs w:val="20"/>
          </w:rPr>
          <w:delText xml:space="preserve">about </w:delText>
        </w:r>
      </w:del>
      <w:ins w:id="835" w:author="Author">
        <w:r w:rsidR="0056286C">
          <w:rPr>
            <w:rFonts w:ascii="Courier New" w:eastAsia="Times New Roman" w:hAnsi="Courier New" w:cs="Courier New"/>
            <w:color w:val="000000"/>
            <w:sz w:val="20"/>
            <w:szCs w:val="20"/>
          </w:rPr>
          <w:t>approximately</w:t>
        </w:r>
      </w:ins>
      <w:ins w:id="836" w:author="Author">
        <w:r w:rsidRPr="00AF6AF0" w:rsidR="0056286C">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 xml:space="preserve">2 m on the ridge of the mountain. This rasterization procedure was implemented using the R </w:t>
      </w:r>
      <w:del w:id="837" w:author="Author">
        <w:r w:rsidRPr="00AF6AF0">
          <w:rPr>
            <w:rFonts w:ascii="Courier New" w:eastAsia="Times New Roman" w:hAnsi="Courier New" w:cs="Courier New"/>
            <w:color w:val="000000"/>
            <w:sz w:val="20"/>
            <w:szCs w:val="20"/>
          </w:rPr>
          <w:delText>language</w:delText>
        </w:r>
      </w:del>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{Rcore})</w:t>
      </w:r>
      <w:del w:id="838" w:author="Author">
        <w:r w:rsidRPr="00AF6AF0">
          <w:rPr>
            <w:rFonts w:ascii="Courier New" w:eastAsia="Times New Roman" w:hAnsi="Courier New" w:cs="Courier New"/>
            <w:color w:val="000000"/>
            <w:sz w:val="20"/>
            <w:szCs w:val="20"/>
          </w:rPr>
          <w:delText>, the</w:delText>
        </w:r>
      </w:del>
      <w:r w:rsidRPr="00AF6AF0">
        <w:rPr>
          <w:rFonts w:ascii="Courier New" w:eastAsia="Times New Roman" w:hAnsi="Courier New" w:cs="Courier New"/>
          <w:color w:val="000000"/>
          <w:sz w:val="20"/>
          <w:szCs w:val="20"/>
        </w:rPr>
        <w:t xml:space="preserve"> ``stars'' </w:t>
      </w:r>
      <w:del w:id="839" w:author="Author">
        <w:r w:rsidRPr="00AF6AF0">
          <w:rPr>
            <w:rFonts w:ascii="Courier New" w:eastAsia="Times New Roman" w:hAnsi="Courier New" w:cs="Courier New"/>
            <w:color w:val="000000"/>
            <w:sz w:val="20"/>
            <w:szCs w:val="20"/>
          </w:rPr>
          <w:delText>package</w:delText>
        </w:r>
      </w:del>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{Rstars})</w:t>
      </w:r>
      <w:del w:id="840"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 and </w:t>
      </w:r>
      <w:del w:id="841"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``terra''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{Rterra}) package</w:t>
      </w:r>
      <w:ins w:id="842" w:author="Author">
        <w:r w:rsidR="0056286C">
          <w:rPr>
            <w:rFonts w:ascii="Courier New" w:eastAsia="Times New Roman" w:hAnsi="Courier New" w:cs="Courier New"/>
            <w:color w:val="000000"/>
            <w:sz w:val="20"/>
            <w:szCs w:val="20"/>
          </w:rPr>
          <w:t>s</w:t>
        </w:r>
      </w:ins>
      <w:r w:rsidRPr="00AF6AF0">
        <w:rPr>
          <w:rFonts w:ascii="Courier New" w:eastAsia="Times New Roman" w:hAnsi="Courier New" w:cs="Courier New"/>
          <w:color w:val="000000"/>
          <w:sz w:val="20"/>
          <w:szCs w:val="20"/>
        </w:rPr>
        <w:t xml:space="preserve">. See </w:t>
      </w:r>
      <w:r w:rsidRPr="00AF6AF0">
        <w:rPr>
          <w:rFonts w:ascii="Courier New" w:eastAsia="Times New Roman" w:hAnsi="Courier New" w:cs="Courier New"/>
          <w:color w:val="800000"/>
          <w:sz w:val="20"/>
          <w:szCs w:val="20"/>
        </w:rPr>
        <w:t>\url</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https</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github</w:t>
      </w:r>
      <w:r w:rsidRPr="00AF6AF0">
        <w:rPr>
          <w:rFonts w:ascii="Courier New" w:eastAsia="Times New Roman" w:hAnsi="Courier New" w:cs="Courier New"/>
          <w:color w:val="000000"/>
          <w:sz w:val="20"/>
          <w:szCs w:val="20"/>
        </w:rPr>
        <w:t>.com/</w:t>
      </w:r>
      <w:r w:rsidRPr="00AF6AF0">
        <w:rPr>
          <w:rFonts w:ascii="Courier New" w:eastAsia="Times New Roman" w:hAnsi="Courier New" w:cs="Courier New"/>
          <w:color w:val="000000"/>
          <w:sz w:val="20"/>
          <w:szCs w:val="20"/>
          <w:u w:val="single"/>
        </w:rPr>
        <w:t>0kam</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VegetationMapPaper</w:t>
      </w:r>
      <w:r w:rsidRPr="00AF6AF0">
        <w:rPr>
          <w:rFonts w:ascii="Courier New" w:eastAsia="Times New Roman" w:hAnsi="Courier New" w:cs="Courier New"/>
          <w:color w:val="000000"/>
          <w:sz w:val="20"/>
          <w:szCs w:val="20"/>
        </w:rPr>
        <w:t>/blob/master/scripts/</w:t>
      </w:r>
      <w:r w:rsidRPr="00AF6AF0">
        <w:rPr>
          <w:rFonts w:ascii="Courier New" w:eastAsia="Times New Roman" w:hAnsi="Courier New" w:cs="Courier New"/>
          <w:color w:val="000000"/>
          <w:sz w:val="20"/>
          <w:szCs w:val="20"/>
          <w:u w:val="single"/>
        </w:rPr>
        <w:t>utils</w:t>
      </w:r>
      <w:r w:rsidRPr="00AF6AF0">
        <w:rPr>
          <w:rFonts w:ascii="Courier New" w:eastAsia="Times New Roman" w:hAnsi="Courier New" w:cs="Courier New"/>
          <w:color w:val="000000"/>
          <w:sz w:val="20"/>
          <w:szCs w:val="20"/>
        </w:rPr>
        <w:t>/interpolate.R} for the source code.</w:t>
      </w:r>
    </w:p>
    <w:p w:rsidR="00AF6AF0" w:rsidRPr="00AF6AF0" w:rsidP="00AF6AF0" w14:paraId="07141DC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29C66CE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\hypertarget</w:t>
      </w:r>
      <w:r w:rsidRPr="00AF6AF0">
        <w:rPr>
          <w:rFonts w:ascii="Courier New" w:eastAsia="Times New Roman" w:hAnsi="Courier New" w:cs="Courier New"/>
          <w:color w:val="000000"/>
          <w:sz w:val="20"/>
          <w:szCs w:val="20"/>
        </w:rPr>
        <w:t>{implementation-and-evaluation}{</w:t>
      </w:r>
      <w:r w:rsidRPr="00AF6AF0">
        <w:rPr>
          <w:rFonts w:ascii="Courier New" w:eastAsia="Times New Roman" w:hAnsi="Courier New" w:cs="Courier New"/>
          <w:color w:val="606060"/>
          <w:sz w:val="20"/>
          <w:szCs w:val="20"/>
        </w:rPr>
        <w:t>%</w:t>
      </w:r>
    </w:p>
    <w:p w:rsidR="00AF6AF0" w:rsidRPr="00AF6AF0" w:rsidP="00AF6AF0" w14:paraId="3C4D849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\subsection{Implementation and evaluation}\label{implementation-and-evaluation}</w:t>
      </w:r>
      <w:r w:rsidRPr="00AF6AF0">
        <w:rPr>
          <w:rFonts w:ascii="Courier New" w:eastAsia="Times New Roman" w:hAnsi="Courier New" w:cs="Courier New"/>
          <w:color w:val="000000"/>
          <w:sz w:val="20"/>
          <w:szCs w:val="20"/>
        </w:rPr>
        <w:t>}</w:t>
      </w:r>
    </w:p>
    <w:p w:rsidR="00AF6AF0" w:rsidRPr="00AF6AF0" w:rsidP="00AF6AF0" w14:paraId="04E422B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3F14B779" w14:textId="5B4AF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We implemented the proposed procedure </w:t>
      </w:r>
      <w:del w:id="843" w:author="Author">
        <w:r w:rsidRPr="00AF6AF0">
          <w:rPr>
            <w:rFonts w:ascii="Courier New" w:eastAsia="Times New Roman" w:hAnsi="Courier New" w:cs="Courier New"/>
            <w:color w:val="000000"/>
            <w:sz w:val="20"/>
            <w:szCs w:val="20"/>
          </w:rPr>
          <w:delText xml:space="preserve">with </w:delText>
        </w:r>
      </w:del>
      <w:ins w:id="844" w:author="Author">
        <w:r w:rsidR="0056286C">
          <w:rPr>
            <w:rFonts w:ascii="Courier New" w:eastAsia="Times New Roman" w:hAnsi="Courier New" w:cs="Courier New"/>
            <w:color w:val="000000"/>
            <w:sz w:val="20"/>
            <w:szCs w:val="20"/>
          </w:rPr>
          <w:t>using</w:t>
        </w:r>
      </w:ins>
      <w:ins w:id="845" w:author="Author">
        <w:r w:rsidRPr="00AF6AF0" w:rsidR="0056286C">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u w:val="single"/>
        </w:rPr>
        <w:t>Python3</w:t>
      </w:r>
      <w:r w:rsidRPr="00AF6AF0">
        <w:rPr>
          <w:rFonts w:ascii="Courier New" w:eastAsia="Times New Roman" w:hAnsi="Courier New" w:cs="Courier New"/>
          <w:color w:val="000000"/>
          <w:sz w:val="20"/>
          <w:szCs w:val="20"/>
        </w:rPr>
        <w:t xml:space="preserve"> </w:t>
      </w:r>
      <w:del w:id="846" w:author="Author">
        <w:r w:rsidRPr="00AF6AF0">
          <w:rPr>
            <w:rFonts w:ascii="Courier New" w:eastAsia="Times New Roman" w:hAnsi="Courier New" w:cs="Courier New"/>
            <w:color w:val="000000"/>
            <w:sz w:val="20"/>
            <w:szCs w:val="20"/>
          </w:rPr>
          <w:delText xml:space="preserve">language </w:delText>
        </w:r>
      </w:del>
      <w:r w:rsidRPr="00AF6AF0">
        <w:rPr>
          <w:rFonts w:ascii="Courier New" w:eastAsia="Times New Roman" w:hAnsi="Courier New" w:cs="Courier New"/>
          <w:color w:val="000000"/>
          <w:sz w:val="20"/>
          <w:szCs w:val="20"/>
        </w:rPr>
        <w:t xml:space="preserve">and published it as an open-source package via </w:t>
      </w:r>
      <w:r w:rsidRPr="00AF6AF0">
        <w:rPr>
          <w:rFonts w:ascii="Courier New" w:eastAsia="Times New Roman" w:hAnsi="Courier New" w:cs="Courier New"/>
          <w:color w:val="000000"/>
          <w:sz w:val="20"/>
          <w:szCs w:val="20"/>
          <w:u w:val="single"/>
        </w:rPr>
        <w:t>GitHub</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\url</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https</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github</w:t>
      </w:r>
      <w:r w:rsidRPr="00AF6AF0">
        <w:rPr>
          <w:rFonts w:ascii="Courier New" w:eastAsia="Times New Roman" w:hAnsi="Courier New" w:cs="Courier New"/>
          <w:color w:val="000000"/>
          <w:sz w:val="20"/>
          <w:szCs w:val="20"/>
        </w:rPr>
        <w:t>.com/</w:t>
      </w:r>
      <w:r w:rsidRPr="00AF6AF0">
        <w:rPr>
          <w:rFonts w:ascii="Courier New" w:eastAsia="Times New Roman" w:hAnsi="Courier New" w:cs="Courier New"/>
          <w:color w:val="000000"/>
          <w:sz w:val="20"/>
          <w:szCs w:val="20"/>
          <w:u w:val="single"/>
        </w:rPr>
        <w:t>0kam</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alproj</w:t>
      </w:r>
      <w:r w:rsidRPr="00AF6AF0">
        <w:rPr>
          <w:rFonts w:ascii="Courier New" w:eastAsia="Times New Roman" w:hAnsi="Courier New" w:cs="Courier New"/>
          <w:color w:val="000000"/>
          <w:sz w:val="20"/>
          <w:szCs w:val="20"/>
        </w:rPr>
        <w:t xml:space="preserve">}). We used an airborne image and </w:t>
      </w:r>
      <w:del w:id="847" w:author="Author">
        <w:r w:rsidRPr="00AF6AF0">
          <w:rPr>
            <w:rFonts w:ascii="Courier New" w:eastAsia="Times New Roman" w:hAnsi="Courier New" w:cs="Courier New"/>
            <w:color w:val="000000"/>
            <w:sz w:val="20"/>
            <w:szCs w:val="20"/>
          </w:rPr>
          <w:delText xml:space="preserve">a </w:delText>
        </w:r>
      </w:del>
      <w:r w:rsidRPr="00AF6AF0">
        <w:rPr>
          <w:rFonts w:ascii="Courier New" w:eastAsia="Times New Roman" w:hAnsi="Courier New" w:cs="Courier New"/>
          <w:color w:val="000000"/>
          <w:sz w:val="20"/>
          <w:szCs w:val="20"/>
          <w:u w:val="single"/>
        </w:rPr>
        <w:t>DSM</w:t>
      </w:r>
      <w:r w:rsidRPr="00AF6AF0">
        <w:rPr>
          <w:rFonts w:ascii="Courier New" w:eastAsia="Times New Roman" w:hAnsi="Courier New" w:cs="Courier New"/>
          <w:color w:val="000000"/>
          <w:sz w:val="20"/>
          <w:szCs w:val="20"/>
        </w:rPr>
        <w:t xml:space="preserve"> in the </w:t>
      </w:r>
      <w:r w:rsidRPr="00AF6AF0">
        <w:rPr>
          <w:rFonts w:ascii="Courier New" w:eastAsia="Times New Roman" w:hAnsi="Courier New" w:cs="Courier New"/>
          <w:color w:val="000000"/>
          <w:sz w:val="20"/>
          <w:szCs w:val="20"/>
          <w:u w:val="single"/>
        </w:rPr>
        <w:t>GCP</w:t>
      </w:r>
      <w:r w:rsidRPr="00AF6AF0">
        <w:rPr>
          <w:rFonts w:ascii="Courier New" w:eastAsia="Times New Roman" w:hAnsi="Courier New" w:cs="Courier New"/>
          <w:color w:val="000000"/>
          <w:sz w:val="20"/>
          <w:szCs w:val="20"/>
        </w:rPr>
        <w:t xml:space="preserve"> acquisition process. The Japanese Forestry Agency captured </w:t>
      </w:r>
      <w:del w:id="848"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airborne image</w:t>
      </w:r>
      <w:ins w:id="849" w:author="Author">
        <w:r>
          <w:rPr>
            <w:rFonts w:ascii="Courier New" w:eastAsia="Times New Roman" w:hAnsi="Courier New" w:cs="Courier New"/>
            <w:color w:val="000000"/>
            <w:sz w:val="20"/>
            <w:szCs w:val="20"/>
          </w:rPr>
          <w:t>s</w:t>
        </w:r>
      </w:ins>
      <w:r>
        <w:rPr>
          <w:rFonts w:ascii="Courier New" w:eastAsia="Times New Roman" w:hAnsi="Courier New" w:cs="Courier New"/>
          <w:color w:val="000000"/>
          <w:sz w:val="20"/>
          <w:szCs w:val="20"/>
        </w:rPr>
        <w:t xml:space="preserve"> in the fall of 2010</w:t>
      </w:r>
      <w:del w:id="850"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 and </w:t>
      </w:r>
      <w:del w:id="851" w:author="Author">
        <w:r w:rsidRPr="00AF6AF0">
          <w:rPr>
            <w:rFonts w:ascii="Courier New" w:eastAsia="Times New Roman" w:hAnsi="Courier New" w:cs="Courier New"/>
            <w:color w:val="000000"/>
            <w:sz w:val="20"/>
            <w:szCs w:val="20"/>
          </w:rPr>
          <w:delText xml:space="preserve">we </w:delText>
        </w:r>
      </w:del>
      <w:r w:rsidRPr="00AF6AF0">
        <w:rPr>
          <w:rFonts w:ascii="Courier New" w:eastAsia="Times New Roman" w:hAnsi="Courier New" w:cs="Courier New"/>
          <w:color w:val="000000"/>
          <w:sz w:val="20"/>
          <w:szCs w:val="20"/>
          <w:u w:val="single"/>
        </w:rPr>
        <w:t>orthorectified</w:t>
      </w:r>
      <w:r w:rsidRPr="00AF6AF0">
        <w:rPr>
          <w:rFonts w:ascii="Courier New" w:eastAsia="Times New Roman" w:hAnsi="Courier New" w:cs="Courier New"/>
          <w:color w:val="000000"/>
          <w:sz w:val="20"/>
          <w:szCs w:val="20"/>
        </w:rPr>
        <w:t xml:space="preserve"> </w:t>
      </w:r>
      <w:ins w:id="852" w:author="Author">
        <w:r w:rsidRPr="00AF6AF0">
          <w:rPr>
            <w:rFonts w:ascii="Courier New" w:eastAsia="Times New Roman" w:hAnsi="Courier New" w:cs="Courier New"/>
            <w:color w:val="000000"/>
            <w:sz w:val="20"/>
            <w:szCs w:val="20"/>
          </w:rPr>
          <w:t>them</w:t>
        </w:r>
      </w:ins>
      <w:del w:id="853" w:author="Author">
        <w:r w:rsidRPr="00AF6AF0">
          <w:rPr>
            <w:rFonts w:ascii="Courier New" w:eastAsia="Times New Roman" w:hAnsi="Courier New" w:cs="Courier New"/>
            <w:color w:val="000000"/>
            <w:sz w:val="20"/>
            <w:szCs w:val="20"/>
          </w:rPr>
          <w:delText>it</w:delText>
        </w:r>
      </w:del>
      <w:r w:rsidRPr="00AF6AF0">
        <w:rPr>
          <w:rFonts w:ascii="Courier New" w:eastAsia="Times New Roman" w:hAnsi="Courier New" w:cs="Courier New"/>
          <w:color w:val="000000"/>
          <w:sz w:val="20"/>
          <w:szCs w:val="20"/>
        </w:rPr>
        <w:t xml:space="preserve"> using a </w:t>
      </w:r>
      <w:ins w:id="854" w:author="Author">
        <w:r>
          <w:rPr>
            <w:rFonts w:ascii="Courier New" w:eastAsia="Times New Roman" w:hAnsi="Courier New" w:cs="Courier New"/>
            <w:color w:val="000000"/>
            <w:sz w:val="20"/>
            <w:szCs w:val="20"/>
          </w:rPr>
          <w:t>digital elevation model (</w:t>
        </w:r>
      </w:ins>
      <w:r>
        <w:rPr>
          <w:rFonts w:ascii="Courier New" w:eastAsia="Times New Roman" w:hAnsi="Courier New" w:cs="Courier New"/>
          <w:color w:val="000000"/>
          <w:sz w:val="20"/>
          <w:szCs w:val="20"/>
        </w:rPr>
        <w:t>DEM</w:t>
      </w:r>
      <w:ins w:id="855" w:author="Author">
        <w:r>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produced by airborne laser scanning. This DEM was also used as </w:t>
      </w:r>
      <w:r w:rsidRPr="00AF6AF0">
        <w:rPr>
          <w:rFonts w:ascii="Courier New" w:eastAsia="Times New Roman" w:hAnsi="Courier New" w:cs="Courier New"/>
          <w:color w:val="000000"/>
          <w:sz w:val="20"/>
          <w:szCs w:val="20"/>
        </w:rPr>
        <w:t xml:space="preserve">the </w:t>
      </w:r>
      <w:r w:rsidRPr="00AF6AF0">
        <w:rPr>
          <w:rFonts w:ascii="Courier New" w:eastAsia="Times New Roman" w:hAnsi="Courier New" w:cs="Courier New"/>
          <w:color w:val="000000"/>
          <w:sz w:val="20"/>
          <w:szCs w:val="20"/>
          <w:u w:val="single"/>
        </w:rPr>
        <w:t>DSM</w:t>
      </w:r>
      <w:r w:rsidRPr="00AF6AF0">
        <w:rPr>
          <w:rFonts w:ascii="Courier New" w:eastAsia="Times New Roman" w:hAnsi="Courier New" w:cs="Courier New"/>
          <w:color w:val="000000"/>
          <w:sz w:val="20"/>
          <w:szCs w:val="20"/>
        </w:rPr>
        <w:t xml:space="preserve"> in the </w:t>
      </w:r>
      <w:r w:rsidRPr="00AF6AF0">
        <w:rPr>
          <w:rFonts w:ascii="Courier New" w:eastAsia="Times New Roman" w:hAnsi="Courier New" w:cs="Courier New"/>
          <w:color w:val="000000"/>
          <w:sz w:val="20"/>
          <w:szCs w:val="20"/>
          <w:u w:val="single"/>
        </w:rPr>
        <w:t>GCP</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rPr>
        <w:t xml:space="preserve">acquisition and </w:t>
      </w:r>
      <w:r w:rsidRPr="00AF6AF0">
        <w:rPr>
          <w:rFonts w:ascii="Courier New" w:eastAsia="Times New Roman" w:hAnsi="Courier New" w:cs="Courier New"/>
          <w:color w:val="000000"/>
          <w:sz w:val="20"/>
          <w:szCs w:val="20"/>
          <w:u w:val="single"/>
        </w:rPr>
        <w:t>georectification</w:t>
      </w:r>
      <w:r w:rsidRPr="00AF6AF0">
        <w:rPr>
          <w:rFonts w:ascii="Courier New" w:eastAsia="Times New Roman" w:hAnsi="Courier New" w:cs="Courier New"/>
          <w:color w:val="000000"/>
          <w:sz w:val="20"/>
          <w:szCs w:val="20"/>
        </w:rPr>
        <w:t xml:space="preserve"> process</w:t>
      </w:r>
      <w:ins w:id="856" w:author="Author">
        <w:r>
          <w:rPr>
            <w:rFonts w:ascii="Courier New" w:eastAsia="Times New Roman" w:hAnsi="Courier New" w:cs="Courier New"/>
            <w:color w:val="000000"/>
            <w:sz w:val="20"/>
            <w:szCs w:val="20"/>
          </w:rPr>
          <w:t>es</w:t>
        </w:r>
      </w:ins>
      <w:r>
        <w:rPr>
          <w:rFonts w:ascii="Courier New" w:eastAsia="Times New Roman" w:hAnsi="Courier New" w:cs="Courier New"/>
          <w:color w:val="000000"/>
          <w:sz w:val="20"/>
          <w:szCs w:val="20"/>
        </w:rPr>
        <w:t xml:space="preserve">. The airborne image and </w:t>
      </w:r>
      <w:r w:rsidRPr="00AF6AF0">
        <w:rPr>
          <w:rFonts w:ascii="Courier New" w:eastAsia="Times New Roman" w:hAnsi="Courier New" w:cs="Courier New"/>
          <w:color w:val="000000"/>
          <w:sz w:val="20"/>
          <w:szCs w:val="20"/>
          <w:u w:val="single"/>
        </w:rPr>
        <w:t>DSM</w:t>
      </w:r>
      <w:r w:rsidRPr="00AF6AF0">
        <w:rPr>
          <w:rFonts w:ascii="Courier New" w:eastAsia="Times New Roman" w:hAnsi="Courier New" w:cs="Courier New"/>
          <w:color w:val="000000"/>
          <w:sz w:val="20"/>
          <w:szCs w:val="20"/>
        </w:rPr>
        <w:t xml:space="preserve"> had spatial resolutions of 0.2 m and 2 m, respectively, and were both </w:t>
      </w:r>
      <w:r w:rsidRPr="00AF6AF0">
        <w:rPr>
          <w:rFonts w:ascii="Courier New" w:eastAsia="Times New Roman" w:hAnsi="Courier New" w:cs="Courier New"/>
          <w:color w:val="000000"/>
          <w:sz w:val="20"/>
          <w:szCs w:val="20"/>
          <w:u w:val="single"/>
        </w:rPr>
        <w:t>resampled</w:t>
      </w:r>
      <w:r w:rsidRPr="00AF6AF0">
        <w:rPr>
          <w:rFonts w:ascii="Courier New" w:eastAsia="Times New Roman" w:hAnsi="Courier New" w:cs="Courier New"/>
          <w:color w:val="000000"/>
          <w:sz w:val="20"/>
          <w:szCs w:val="20"/>
        </w:rPr>
        <w:t xml:space="preserve"> to a resolution of 1 m.</w:t>
      </w:r>
    </w:p>
    <w:p w:rsidR="00AF6AF0" w:rsidRPr="00AF6AF0" w:rsidP="00AF6AF0" w14:paraId="18CF738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698EC778" w14:textId="3ECF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The</w:t>
      </w:r>
      <w:del w:id="857" w:author="Author">
        <w:r w:rsidRPr="00AF6AF0">
          <w:rPr>
            <w:rFonts w:ascii="Courier New" w:eastAsia="Times New Roman" w:hAnsi="Courier New" w:cs="Courier New"/>
            <w:color w:val="000000"/>
            <w:sz w:val="20"/>
            <w:szCs w:val="20"/>
          </w:rPr>
          <w:delText>n, the</w:delText>
        </w:r>
      </w:del>
      <w:r w:rsidRPr="00AF6AF0">
        <w:rPr>
          <w:rFonts w:ascii="Courier New" w:eastAsia="Times New Roman" w:hAnsi="Courier New" w:cs="Courier New"/>
          <w:color w:val="000000"/>
          <w:sz w:val="20"/>
          <w:szCs w:val="20"/>
        </w:rPr>
        <w:t xml:space="preserve"> accuracy of </w:t>
      </w:r>
      <w:ins w:id="858" w:author="Author">
        <w:r w:rsidRPr="00AF6AF0">
          <w:rPr>
            <w:rFonts w:ascii="Courier New" w:eastAsia="Times New Roman" w:hAnsi="Courier New" w:cs="Courier New"/>
            <w:color w:val="000000"/>
            <w:sz w:val="20"/>
            <w:szCs w:val="20"/>
          </w:rPr>
          <w:t>the</w:t>
        </w:r>
      </w:ins>
      <w:del w:id="859" w:author="Author">
        <w:r w:rsidRPr="00AF6AF0">
          <w:rPr>
            <w:rFonts w:ascii="Courier New" w:eastAsia="Times New Roman" w:hAnsi="Courier New" w:cs="Courier New"/>
            <w:color w:val="000000"/>
            <w:sz w:val="20"/>
            <w:szCs w:val="20"/>
          </w:rPr>
          <w:delText>our</w:delText>
        </w:r>
      </w:del>
      <w:r w:rsidRPr="00AF6AF0">
        <w:rPr>
          <w:rFonts w:ascii="Courier New" w:eastAsia="Times New Roman" w:hAnsi="Courier New" w:cs="Courier New"/>
          <w:color w:val="000000"/>
          <w:sz w:val="20"/>
          <w:szCs w:val="20"/>
        </w:rPr>
        <w:t xml:space="preserve"> georectification method was tested. We manually searched 83 matching points between the simulated and original images and treated them as </w:t>
      </w:r>
      <w:del w:id="860"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test GCPs</w:t>
      </w:r>
      <w:ins w:id="861" w:author="Author">
        <w:r w:rsidR="008D5519">
          <w:rPr>
            <w:rFonts w:ascii="Courier New" w:eastAsia="Times New Roman" w:hAnsi="Courier New" w:cs="Courier New"/>
            <w:color w:val="000000"/>
            <w:sz w:val="20"/>
            <w:szCs w:val="20"/>
          </w:rPr>
          <w:t xml:space="preserve"> (i.e.</w:t>
        </w:r>
      </w:ins>
      <w:ins w:id="862" w:author="Author">
        <w:r w:rsidR="00E22477">
          <w:rPr>
            <w:rFonts w:ascii="Courier New" w:eastAsia="Times New Roman" w:hAnsi="Courier New" w:cs="Courier New"/>
            <w:color w:val="000000"/>
            <w:sz w:val="20"/>
            <w:szCs w:val="20"/>
          </w:rPr>
          <w:t>,</w:t>
        </w:r>
      </w:ins>
      <w:ins w:id="863" w:author="Author">
        <w:r w:rsidR="008D5519">
          <w:rPr>
            <w:rFonts w:ascii="Courier New" w:eastAsia="Times New Roman" w:hAnsi="Courier New" w:cs="Courier New"/>
            <w:color w:val="000000"/>
            <w:sz w:val="20"/>
            <w:szCs w:val="20"/>
          </w:rPr>
          <w:t xml:space="preserve"> </w:t>
        </w:r>
      </w:ins>
      <w:del w:id="864" w:author="Author">
        <w:r w:rsidRPr="00AF6AF0">
          <w:rPr>
            <w:rFonts w:ascii="Courier New" w:eastAsia="Times New Roman" w:hAnsi="Courier New" w:cs="Courier New"/>
            <w:color w:val="000000"/>
            <w:sz w:val="20"/>
            <w:szCs w:val="20"/>
          </w:rPr>
          <w:delText xml:space="preserve">: </w:delText>
        </w:r>
      </w:del>
      <w:r w:rsidRPr="00AF6AF0">
        <w:rPr>
          <w:rFonts w:ascii="Courier New" w:eastAsia="Times New Roman" w:hAnsi="Courier New" w:cs="Courier New"/>
          <w:color w:val="000000"/>
          <w:sz w:val="20"/>
          <w:szCs w:val="20"/>
        </w:rPr>
        <w:t xml:space="preserve">GCPs that </w:t>
      </w:r>
      <w:ins w:id="865" w:author="Author">
        <w:r w:rsidRPr="00AF6AF0">
          <w:rPr>
            <w:rFonts w:ascii="Courier New" w:eastAsia="Times New Roman" w:hAnsi="Courier New" w:cs="Courier New"/>
            <w:color w:val="000000"/>
            <w:sz w:val="20"/>
            <w:szCs w:val="20"/>
          </w:rPr>
          <w:t>we</w:t>
        </w:r>
      </w:ins>
      <w:del w:id="866" w:author="Author">
        <w:r w:rsidRPr="00AF6AF0">
          <w:rPr>
            <w:rFonts w:ascii="Courier New" w:eastAsia="Times New Roman" w:hAnsi="Courier New" w:cs="Courier New"/>
            <w:color w:val="000000"/>
            <w:sz w:val="20"/>
            <w:szCs w:val="20"/>
          </w:rPr>
          <w:delText>a</w:delText>
        </w:r>
      </w:del>
      <w:r w:rsidRPr="00AF6AF0">
        <w:rPr>
          <w:rFonts w:ascii="Courier New" w:eastAsia="Times New Roman" w:hAnsi="Courier New" w:cs="Courier New"/>
          <w:color w:val="000000"/>
          <w:sz w:val="20"/>
          <w:szCs w:val="20"/>
        </w:rPr>
        <w:t>re not used in the georectification process</w:t>
      </w:r>
      <w:ins w:id="867" w:author="Author">
        <w:r w:rsidR="00103334">
          <w:rPr>
            <w:rFonts w:ascii="Courier New" w:eastAsia="Times New Roman" w:hAnsi="Courier New" w:cs="Courier New"/>
            <w:color w:val="000000"/>
            <w:sz w:val="20"/>
            <w:szCs w:val="20"/>
          </w:rPr>
          <w:t>)</w:t>
        </w:r>
      </w:ins>
      <w:r w:rsidRPr="00AF6AF0">
        <w:rPr>
          <w:rFonts w:ascii="Courier New" w:eastAsia="Times New Roman" w:hAnsi="Courier New" w:cs="Courier New"/>
          <w:color w:val="000000"/>
          <w:sz w:val="20"/>
          <w:szCs w:val="20"/>
        </w:rPr>
        <w:t xml:space="preserve">. </w:t>
      </w:r>
      <w:ins w:id="868" w:author="Author">
        <w:del w:id="869" w:author="Author">
          <w:r w:rsidRPr="00AF6AF0">
            <w:rPr>
              <w:rFonts w:ascii="Courier New" w:eastAsia="Times New Roman" w:hAnsi="Courier New" w:cs="Courier New"/>
              <w:color w:val="000000"/>
              <w:sz w:val="20"/>
              <w:szCs w:val="20"/>
            </w:rPr>
            <w:delText>Two</w:delText>
          </w:r>
        </w:del>
      </w:ins>
      <w:del w:id="870" w:author="Author">
        <w:r w:rsidRPr="00AF6AF0">
          <w:rPr>
            <w:rFonts w:ascii="Courier New" w:eastAsia="Times New Roman" w:hAnsi="Courier New" w:cs="Courier New"/>
            <w:color w:val="000000"/>
            <w:sz w:val="20"/>
            <w:szCs w:val="20"/>
          </w:rPr>
          <w:delText xml:space="preserve">We also prepared two </w:delText>
        </w:r>
      </w:del>
      <w:ins w:id="871" w:author="Author">
        <w:del w:id="872" w:author="Author">
          <w:r w:rsidRPr="00AF6AF0">
            <w:rPr>
              <w:rFonts w:ascii="Courier New" w:eastAsia="Times New Roman" w:hAnsi="Courier New" w:cs="Courier New"/>
              <w:color w:val="000000"/>
              <w:sz w:val="20"/>
              <w:szCs w:val="20"/>
            </w:rPr>
            <w:delText>comparative methods were also prepared</w:delText>
          </w:r>
        </w:del>
      </w:ins>
      <w:del w:id="873" w:author="Author">
        <w:r w:rsidRPr="00AF6AF0">
          <w:rPr>
            <w:rFonts w:ascii="Courier New" w:eastAsia="Times New Roman" w:hAnsi="Courier New" w:cs="Courier New"/>
            <w:color w:val="000000"/>
            <w:sz w:val="20"/>
            <w:szCs w:val="20"/>
          </w:rPr>
          <w:delText>comparison methods. The f</w:delText>
        </w:r>
      </w:del>
      <w:ins w:id="874" w:author="Author">
        <w:r w:rsidR="00103334">
          <w:rPr>
            <w:rFonts w:ascii="Courier New" w:eastAsia="Times New Roman" w:hAnsi="Courier New" w:cs="Courier New"/>
            <w:color w:val="000000"/>
            <w:sz w:val="20"/>
            <w:szCs w:val="20"/>
          </w:rPr>
          <w:t>F</w:t>
        </w:r>
      </w:ins>
      <w:r w:rsidRPr="00AF6AF0">
        <w:rPr>
          <w:rFonts w:ascii="Courier New" w:eastAsia="Times New Roman" w:hAnsi="Courier New" w:cs="Courier New"/>
          <w:color w:val="000000"/>
          <w:sz w:val="20"/>
          <w:szCs w:val="20"/>
        </w:rPr>
        <w:t>irst</w:t>
      </w:r>
      <w:ins w:id="875" w:author="Author">
        <w:r w:rsidR="00103334">
          <w:rPr>
            <w:rFonts w:ascii="Courier New" w:eastAsia="Times New Roman" w:hAnsi="Courier New" w:cs="Courier New"/>
            <w:color w:val="000000"/>
            <w:sz w:val="20"/>
            <w:szCs w:val="20"/>
          </w:rPr>
          <w:t>, we used the</w:t>
        </w:r>
      </w:ins>
      <w:r w:rsidRPr="00AF6AF0">
        <w:rPr>
          <w:rFonts w:ascii="Courier New" w:eastAsia="Times New Roman" w:hAnsi="Courier New" w:cs="Courier New"/>
          <w:color w:val="000000"/>
          <w:sz w:val="20"/>
          <w:szCs w:val="20"/>
        </w:rPr>
        <w:t xml:space="preserve"> </w:t>
      </w:r>
      <w:ins w:id="876" w:author="Author">
        <w:del w:id="877" w:author="Author">
          <w:r w:rsidRPr="00AF6AF0">
            <w:rPr>
              <w:rFonts w:ascii="Courier New" w:eastAsia="Times New Roman" w:hAnsi="Courier New" w:cs="Courier New"/>
              <w:color w:val="000000"/>
              <w:sz w:val="20"/>
              <w:szCs w:val="20"/>
            </w:rPr>
            <w:delText>is</w:delText>
          </w:r>
        </w:del>
      </w:ins>
      <w:del w:id="878" w:author="Author">
        <w:r w:rsidRPr="00AF6AF0">
          <w:rPr>
            <w:rFonts w:ascii="Courier New" w:eastAsia="Times New Roman" w:hAnsi="Courier New" w:cs="Courier New"/>
            <w:color w:val="000000"/>
            <w:sz w:val="20"/>
            <w:szCs w:val="20"/>
          </w:rPr>
          <w:delText>one was</w:delText>
        </w:r>
      </w:del>
      <w:del w:id="879" w:author="Author">
        <w:r w:rsidRPr="00AF6AF0">
          <w:rPr>
            <w:rFonts w:ascii="Courier New" w:eastAsia="Times New Roman" w:hAnsi="Courier New" w:cs="Courier New"/>
            <w:color w:val="000000"/>
            <w:sz w:val="20"/>
            <w:szCs w:val="20"/>
          </w:rPr>
          <w:delText xml:space="preserve"> the </w:delText>
        </w:r>
      </w:del>
      <w:r w:rsidRPr="00AF6AF0">
        <w:rPr>
          <w:rFonts w:ascii="Courier New" w:eastAsia="Times New Roman" w:hAnsi="Courier New" w:cs="Courier New"/>
          <w:color w:val="000000"/>
          <w:sz w:val="20"/>
          <w:szCs w:val="20"/>
        </w:rPr>
        <w:t>silhouette-based matching method (</w:t>
      </w:r>
      <w:ins w:id="880" w:author="Author">
        <w:r w:rsidRPr="00AF6AF0">
          <w:rPr>
            <w:rFonts w:ascii="Courier New" w:eastAsia="Times New Roman" w:hAnsi="Courier New" w:cs="Courier New"/>
            <w:color w:val="000000"/>
            <w:sz w:val="20"/>
            <w:szCs w:val="20"/>
          </w:rPr>
          <w:t>hereafter referred to as</w:t>
        </w:r>
      </w:ins>
      <w:del w:id="881" w:author="Author">
        <w:r w:rsidRPr="00AF6AF0">
          <w:rPr>
            <w:rFonts w:ascii="Courier New" w:eastAsia="Times New Roman" w:hAnsi="Courier New" w:cs="Courier New"/>
            <w:color w:val="000000"/>
            <w:sz w:val="20"/>
            <w:szCs w:val="20"/>
          </w:rPr>
          <w:delText>after this, called</w:delText>
        </w:r>
      </w:del>
      <w:r w:rsidRPr="00AF6AF0">
        <w:rPr>
          <w:rFonts w:ascii="Courier New" w:eastAsia="Times New Roman" w:hAnsi="Courier New" w:cs="Courier New"/>
          <w:color w:val="000000"/>
          <w:sz w:val="20"/>
          <w:szCs w:val="20"/>
        </w:rPr>
        <w:t xml:space="preserve"> the silhouette method) used in the previous study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{Portenier2020Cryosphere})</w:t>
      </w:r>
      <w:del w:id="882" w:author="Author">
        <w:r w:rsidRPr="00AF6AF0">
          <w:rPr>
            <w:rFonts w:ascii="Courier New" w:eastAsia="Times New Roman" w:hAnsi="Courier New" w:cs="Courier New"/>
            <w:color w:val="000000"/>
            <w:sz w:val="20"/>
            <w:szCs w:val="20"/>
          </w:rPr>
          <w:delText xml:space="preserve">. This was </w:delText>
        </w:r>
      </w:del>
      <w:r>
        <w:rPr>
          <w:rFonts w:ascii="Courier New" w:eastAsia="Times New Roman" w:hAnsi="Courier New" w:cs="Courier New"/>
          <w:color w:val="000000"/>
          <w:sz w:val="20"/>
          <w:szCs w:val="20"/>
        </w:rPr>
        <w:t xml:space="preserve">to demonstrate the benefits of the image-matching-based GCP acquisition method. </w:t>
      </w:r>
      <w:del w:id="883" w:author="Author">
        <w:r>
          <w:rPr>
            <w:rFonts w:ascii="Courier New" w:eastAsia="Times New Roman" w:hAnsi="Courier New" w:cs="Courier New"/>
            <w:color w:val="000000"/>
            <w:sz w:val="20"/>
            <w:szCs w:val="20"/>
          </w:rPr>
          <w:delText>Therefore,</w:delText>
        </w:r>
      </w:del>
      <w:ins w:id="884" w:author="Author">
        <w:r w:rsidR="00103334">
          <w:rPr>
            <w:rFonts w:ascii="Courier New" w:eastAsia="Times New Roman" w:hAnsi="Courier New" w:cs="Courier New"/>
            <w:color w:val="000000"/>
            <w:sz w:val="20"/>
            <w:szCs w:val="20"/>
          </w:rPr>
          <w:t xml:space="preserve">That is, </w:t>
        </w:r>
      </w:ins>
      <w:del w:id="885" w:author="Author">
        <w:r>
          <w:rPr>
            <w:rFonts w:ascii="Courier New" w:eastAsia="Times New Roman" w:hAnsi="Courier New" w:cs="Courier New"/>
            <w:color w:val="000000"/>
            <w:sz w:val="20"/>
            <w:szCs w:val="20"/>
          </w:rPr>
          <w:delText xml:space="preserve"> </w:delText>
        </w:r>
      </w:del>
      <w:r>
        <w:rPr>
          <w:rFonts w:ascii="Courier New" w:eastAsia="Times New Roman" w:hAnsi="Courier New" w:cs="Courier New"/>
          <w:color w:val="000000"/>
          <w:sz w:val="20"/>
          <w:szCs w:val="20"/>
        </w:rPr>
        <w:t xml:space="preserve">we considered </w:t>
      </w:r>
      <w:del w:id="886"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 xml:space="preserve">lens distortion in </w:t>
      </w:r>
      <w:ins w:id="887" w:author="Author">
        <w:r>
          <w:rPr>
            <w:rFonts w:ascii="Courier New" w:eastAsia="Times New Roman" w:hAnsi="Courier New" w:cs="Courier New"/>
            <w:color w:val="000000"/>
            <w:sz w:val="20"/>
            <w:szCs w:val="20"/>
          </w:rPr>
          <w:t xml:space="preserve">the </w:t>
        </w:r>
      </w:ins>
      <w:r>
        <w:rPr>
          <w:rFonts w:ascii="Courier New" w:eastAsia="Times New Roman" w:hAnsi="Courier New" w:cs="Courier New"/>
          <w:color w:val="000000"/>
          <w:sz w:val="20"/>
          <w:szCs w:val="20"/>
        </w:rPr>
        <w:t>silhouette</w:t>
      </w:r>
      <w:ins w:id="888" w:author="Author">
        <w:r>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w:t>
      </w:r>
      <w:ins w:id="889" w:author="Author">
        <w:r w:rsidRPr="00AF6AF0">
          <w:rPr>
            <w:rFonts w:ascii="Courier New" w:eastAsia="Times New Roman" w:hAnsi="Courier New" w:cs="Courier New"/>
            <w:color w:val="000000"/>
            <w:sz w:val="20"/>
            <w:szCs w:val="20"/>
          </w:rPr>
          <w:t>whereas</w:t>
        </w:r>
      </w:ins>
      <w:del w:id="890" w:author="Author">
        <w:r w:rsidRPr="00AF6AF0">
          <w:rPr>
            <w:rFonts w:ascii="Courier New" w:eastAsia="Times New Roman" w:hAnsi="Courier New" w:cs="Courier New"/>
            <w:color w:val="000000"/>
            <w:sz w:val="20"/>
            <w:szCs w:val="20"/>
          </w:rPr>
          <w:delText>while</w:delText>
        </w:r>
      </w:del>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{Portenier2020Cryosphere} did not. </w:t>
      </w:r>
      <w:ins w:id="891" w:author="Author">
        <w:r w:rsidRPr="00AF6AF0">
          <w:rPr>
            <w:rFonts w:ascii="Courier New" w:eastAsia="Times New Roman" w:hAnsi="Courier New" w:cs="Courier New"/>
            <w:color w:val="000000"/>
            <w:sz w:val="20"/>
            <w:szCs w:val="20"/>
          </w:rPr>
          <w:t>S</w:t>
        </w:r>
      </w:ins>
      <w:del w:id="892" w:author="Author">
        <w:r w:rsidRPr="00AF6AF0">
          <w:rPr>
            <w:rFonts w:ascii="Courier New" w:eastAsia="Times New Roman" w:hAnsi="Courier New" w:cs="Courier New"/>
            <w:color w:val="000000"/>
            <w:sz w:val="20"/>
            <w:szCs w:val="20"/>
          </w:rPr>
          <w:delText>The s</w:delText>
        </w:r>
      </w:del>
      <w:r w:rsidRPr="00AF6AF0">
        <w:rPr>
          <w:rFonts w:ascii="Courier New" w:eastAsia="Times New Roman" w:hAnsi="Courier New" w:cs="Courier New"/>
          <w:color w:val="000000"/>
          <w:sz w:val="20"/>
          <w:szCs w:val="20"/>
        </w:rPr>
        <w:t>econd</w:t>
      </w:r>
      <w:ins w:id="893" w:author="Author">
        <w:r w:rsidRPr="00AF6AF0">
          <w:rPr>
            <w:rFonts w:ascii="Courier New" w:eastAsia="Times New Roman" w:hAnsi="Courier New" w:cs="Courier New"/>
            <w:color w:val="000000"/>
            <w:sz w:val="20"/>
            <w:szCs w:val="20"/>
          </w:rPr>
          <w:t>,</w:t>
        </w:r>
      </w:ins>
      <w:ins w:id="894" w:author="Author">
        <w:r w:rsidR="008B6204">
          <w:rPr>
            <w:rFonts w:ascii="Courier New" w:eastAsia="Times New Roman" w:hAnsi="Courier New" w:cs="Courier New"/>
            <w:color w:val="000000"/>
            <w:sz w:val="20"/>
            <w:szCs w:val="20"/>
          </w:rPr>
          <w:t xml:space="preserve"> </w:t>
        </w:r>
      </w:ins>
      <w:del w:id="895" w:author="Author">
        <w:r w:rsidRPr="00AF6AF0">
          <w:rPr>
            <w:rFonts w:ascii="Courier New" w:eastAsia="Times New Roman" w:hAnsi="Courier New" w:cs="Courier New"/>
            <w:color w:val="000000"/>
            <w:sz w:val="20"/>
            <w:szCs w:val="20"/>
          </w:rPr>
          <w:delText xml:space="preserve"> was </w:delText>
        </w:r>
      </w:del>
      <w:r w:rsidRPr="00AF6AF0">
        <w:rPr>
          <w:rFonts w:ascii="Courier New" w:eastAsia="Times New Roman" w:hAnsi="Courier New" w:cs="Courier New"/>
          <w:color w:val="000000"/>
          <w:sz w:val="20"/>
          <w:szCs w:val="20"/>
        </w:rPr>
        <w:t>our method without the lens distortion model (</w:t>
      </w:r>
      <w:ins w:id="896" w:author="Author">
        <w:r w:rsidRPr="00AF6AF0">
          <w:rPr>
            <w:rFonts w:ascii="Courier New" w:eastAsia="Times New Roman" w:hAnsi="Courier New" w:cs="Courier New"/>
            <w:color w:val="000000"/>
            <w:sz w:val="20"/>
            <w:szCs w:val="20"/>
          </w:rPr>
          <w:t>hereafter referred to as</w:t>
        </w:r>
      </w:ins>
      <w:del w:id="897" w:author="Author">
        <w:r w:rsidRPr="00AF6AF0">
          <w:rPr>
            <w:rFonts w:ascii="Courier New" w:eastAsia="Times New Roman" w:hAnsi="Courier New" w:cs="Courier New"/>
            <w:color w:val="000000"/>
            <w:sz w:val="20"/>
            <w:szCs w:val="20"/>
          </w:rPr>
          <w:delText>after this, called</w:delText>
        </w:r>
      </w:del>
      <w:r w:rsidRPr="00AF6AF0">
        <w:rPr>
          <w:rFonts w:ascii="Courier New" w:eastAsia="Times New Roman" w:hAnsi="Courier New" w:cs="Courier New"/>
          <w:color w:val="000000"/>
          <w:sz w:val="20"/>
          <w:szCs w:val="20"/>
        </w:rPr>
        <w:t xml:space="preserve"> no distortion)</w:t>
      </w:r>
      <w:ins w:id="898" w:author="Author">
        <w:r w:rsidRPr="00AF6AF0">
          <w:rPr>
            <w:rFonts w:ascii="Courier New" w:eastAsia="Times New Roman" w:hAnsi="Courier New" w:cs="Courier New"/>
            <w:color w:val="000000"/>
            <w:sz w:val="20"/>
            <w:szCs w:val="20"/>
          </w:rPr>
          <w:t xml:space="preserve"> was used</w:t>
        </w:r>
      </w:ins>
      <w:del w:id="899"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 </w:t>
      </w:r>
      <w:ins w:id="900" w:author="Author">
        <w:r w:rsidRPr="00AF6AF0">
          <w:rPr>
            <w:rFonts w:ascii="Courier New" w:eastAsia="Times New Roman" w:hAnsi="Courier New" w:cs="Courier New"/>
            <w:color w:val="000000"/>
            <w:sz w:val="20"/>
            <w:szCs w:val="20"/>
          </w:rPr>
          <w:t>to evaluate</w:t>
        </w:r>
      </w:ins>
      <w:del w:id="901" w:author="Author">
        <w:r w:rsidRPr="00AF6AF0">
          <w:rPr>
            <w:rFonts w:ascii="Courier New" w:eastAsia="Times New Roman" w:hAnsi="Courier New" w:cs="Courier New"/>
            <w:color w:val="000000"/>
            <w:sz w:val="20"/>
            <w:szCs w:val="20"/>
          </w:rPr>
          <w:delText>for evaluating</w:delText>
        </w:r>
      </w:del>
      <w:r w:rsidRPr="00AF6AF0">
        <w:rPr>
          <w:rFonts w:ascii="Courier New" w:eastAsia="Times New Roman" w:hAnsi="Courier New" w:cs="Courier New"/>
          <w:color w:val="000000"/>
          <w:sz w:val="20"/>
          <w:szCs w:val="20"/>
        </w:rPr>
        <w:t xml:space="preserve"> the advantages of the lens distortion model. We evaluated the projection error</w:t>
      </w:r>
      <w:ins w:id="902" w:author="Author">
        <w:r>
          <w:rPr>
            <w:rFonts w:ascii="Courier New" w:eastAsia="Times New Roman" w:hAnsi="Courier New" w:cs="Courier New"/>
            <w:color w:val="000000"/>
            <w:sz w:val="20"/>
            <w:szCs w:val="20"/>
          </w:rPr>
          <w:t>s</w:t>
        </w:r>
      </w:ins>
      <w:r>
        <w:rPr>
          <w:rFonts w:ascii="Courier New" w:eastAsia="Times New Roman" w:hAnsi="Courier New" w:cs="Courier New"/>
          <w:color w:val="000000"/>
          <w:sz w:val="20"/>
          <w:szCs w:val="20"/>
        </w:rPr>
        <w:t xml:space="preserve"> of the test </w:t>
      </w:r>
      <w:r w:rsidRPr="00AF6AF0">
        <w:rPr>
          <w:rFonts w:ascii="Courier New" w:eastAsia="Times New Roman" w:hAnsi="Courier New" w:cs="Courier New"/>
          <w:color w:val="000000"/>
          <w:sz w:val="20"/>
          <w:szCs w:val="20"/>
          <w:u w:val="single"/>
        </w:rPr>
        <w:t>GCPs</w:t>
      </w:r>
      <w:r w:rsidRPr="00AF6AF0">
        <w:rPr>
          <w:rFonts w:ascii="Courier New" w:eastAsia="Times New Roman" w:hAnsi="Courier New" w:cs="Courier New"/>
          <w:color w:val="000000"/>
          <w:sz w:val="20"/>
          <w:szCs w:val="20"/>
        </w:rPr>
        <w:t xml:space="preserve"> using these </w:t>
      </w:r>
      <w:commentRangeStart w:id="903"/>
      <w:r w:rsidRPr="00AF6AF0">
        <w:rPr>
          <w:rFonts w:ascii="Courier New" w:eastAsia="Times New Roman" w:hAnsi="Courier New" w:cs="Courier New"/>
          <w:color w:val="000000"/>
          <w:sz w:val="20"/>
          <w:szCs w:val="20"/>
        </w:rPr>
        <w:t>three</w:t>
      </w:r>
      <w:commentRangeEnd w:id="903"/>
      <w:r w:rsidR="008B6204">
        <w:rPr>
          <w:rStyle w:val="CommentReference"/>
        </w:rPr>
        <w:commentReference w:id="903"/>
      </w:r>
      <w:r w:rsidRPr="00AF6AF0">
        <w:rPr>
          <w:rFonts w:ascii="Courier New" w:eastAsia="Times New Roman" w:hAnsi="Courier New" w:cs="Courier New"/>
          <w:color w:val="000000"/>
          <w:sz w:val="20"/>
          <w:szCs w:val="20"/>
        </w:rPr>
        <w:t xml:space="preserve"> methods.</w:t>
      </w:r>
    </w:p>
    <w:p w:rsidR="00AF6AF0" w:rsidRPr="00AF6AF0" w:rsidP="00AF6AF0" w14:paraId="25873BD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501024A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\hypertarget</w:t>
      </w:r>
      <w:r w:rsidRPr="00AF6AF0">
        <w:rPr>
          <w:rFonts w:ascii="Courier New" w:eastAsia="Times New Roman" w:hAnsi="Courier New" w:cs="Courier New"/>
          <w:color w:val="000000"/>
          <w:sz w:val="20"/>
          <w:szCs w:val="20"/>
        </w:rPr>
        <w:t>{results}{</w:t>
      </w:r>
      <w:r w:rsidRPr="00AF6AF0">
        <w:rPr>
          <w:rFonts w:ascii="Courier New" w:eastAsia="Times New Roman" w:hAnsi="Courier New" w:cs="Courier New"/>
          <w:color w:val="606060"/>
          <w:sz w:val="20"/>
          <w:szCs w:val="20"/>
        </w:rPr>
        <w:t>%</w:t>
      </w:r>
    </w:p>
    <w:p w:rsidR="00AF6AF0" w:rsidRPr="00AF6AF0" w:rsidP="00AF6AF0" w14:paraId="165B5B0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\section{Results}\label{results}</w:t>
      </w:r>
      <w:r w:rsidRPr="00AF6AF0">
        <w:rPr>
          <w:rFonts w:ascii="Courier New" w:eastAsia="Times New Roman" w:hAnsi="Courier New" w:cs="Courier New"/>
          <w:color w:val="000000"/>
          <w:sz w:val="20"/>
          <w:szCs w:val="20"/>
        </w:rPr>
        <w:t>}</w:t>
      </w:r>
    </w:p>
    <w:p w:rsidR="00AF6AF0" w:rsidRPr="00AF6AF0" w:rsidP="00AF6AF0" w14:paraId="49BF3FF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49065B5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\hypertarget</w:t>
      </w:r>
      <w:r w:rsidRPr="00AF6AF0">
        <w:rPr>
          <w:rFonts w:ascii="Courier New" w:eastAsia="Times New Roman" w:hAnsi="Courier New" w:cs="Courier New"/>
          <w:color w:val="000000"/>
          <w:sz w:val="20"/>
          <w:szCs w:val="20"/>
        </w:rPr>
        <w:t>{vegetation-classification-accuracy}{</w:t>
      </w:r>
      <w:r w:rsidRPr="00AF6AF0">
        <w:rPr>
          <w:rFonts w:ascii="Courier New" w:eastAsia="Times New Roman" w:hAnsi="Courier New" w:cs="Courier New"/>
          <w:color w:val="606060"/>
          <w:sz w:val="20"/>
          <w:szCs w:val="20"/>
        </w:rPr>
        <w:t>%</w:t>
      </w:r>
    </w:p>
    <w:p w:rsidR="00AF6AF0" w:rsidRPr="00AF6AF0" w:rsidP="00AF6AF0" w14:paraId="13EC278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\subsection{Vegetation classification accuracy}\label{vegetation-classification-accuracy}</w:t>
      </w:r>
      <w:r w:rsidRPr="00AF6AF0">
        <w:rPr>
          <w:rFonts w:ascii="Courier New" w:eastAsia="Times New Roman" w:hAnsi="Courier New" w:cs="Courier New"/>
          <w:color w:val="000000"/>
          <w:sz w:val="20"/>
          <w:szCs w:val="20"/>
        </w:rPr>
        <w:t>}</w:t>
      </w:r>
    </w:p>
    <w:p w:rsidR="00AF6AF0" w:rsidRPr="00AF6AF0" w:rsidP="00AF6AF0" w14:paraId="65B51B9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6FF1515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17CB5C3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6F9E68F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\begin</w:t>
      </w:r>
      <w:r w:rsidRPr="00AF6AF0">
        <w:rPr>
          <w:rFonts w:ascii="Courier New" w:eastAsia="Times New Roman" w:hAnsi="Courier New" w:cs="Courier New"/>
          <w:color w:val="000000"/>
          <w:sz w:val="20"/>
          <w:szCs w:val="20"/>
        </w:rPr>
        <w:t>{figure}</w:t>
      </w:r>
    </w:p>
    <w:p w:rsidR="00AF6AF0" w:rsidRPr="00AF6AF0" w:rsidP="00AF6AF0" w14:paraId="2B2D157C" w14:textId="7143C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\includegraphics</w:t>
      </w:r>
      <w:r w:rsidRPr="00AF6AF0">
        <w:rPr>
          <w:rFonts w:ascii="Courier New" w:eastAsia="Times New Roman" w:hAnsi="Courier New" w:cs="Courier New"/>
          <w:color w:val="000000"/>
          <w:sz w:val="20"/>
          <w:szCs w:val="20"/>
        </w:rPr>
        <w:t>[width=1</w:t>
      </w:r>
      <w:r w:rsidRPr="00AF6AF0">
        <w:rPr>
          <w:rFonts w:ascii="Courier New" w:eastAsia="Times New Roman" w:hAnsi="Courier New" w:cs="Courier New"/>
          <w:color w:val="800000"/>
          <w:sz w:val="20"/>
          <w:szCs w:val="20"/>
        </w:rPr>
        <w:t>\linewidth</w:t>
      </w:r>
      <w:r w:rsidRPr="00AF6AF0">
        <w:rPr>
          <w:rFonts w:ascii="Courier New" w:eastAsia="Times New Roman" w:hAnsi="Courier New" w:cs="Courier New"/>
          <w:color w:val="000000"/>
          <w:sz w:val="20"/>
          <w:szCs w:val="20"/>
        </w:rPr>
        <w:t xml:space="preserve">]{paper_files/figures/cv} </w:t>
      </w:r>
      <w:r w:rsidRPr="00AF6AF0">
        <w:rPr>
          <w:rFonts w:ascii="Courier New" w:eastAsia="Times New Roman" w:hAnsi="Courier New" w:cs="Courier New"/>
          <w:color w:val="800000"/>
          <w:sz w:val="20"/>
          <w:szCs w:val="20"/>
        </w:rPr>
        <w:t>\caption</w:t>
      </w:r>
      <w:r w:rsidRPr="00AF6AF0">
        <w:rPr>
          <w:rFonts w:ascii="Courier New" w:eastAsia="Times New Roman" w:hAnsi="Courier New" w:cs="Courier New"/>
          <w:color w:val="000000"/>
          <w:sz w:val="20"/>
          <w:szCs w:val="20"/>
        </w:rPr>
        <w:t>{The per-class F1-scores of the vegetation classification. Each box plot shows the results of a 5-fold cross-validation. We classified each pixel of a single image (shown as the shooting date) with SVM classifiers</w:t>
      </w:r>
      <w:ins w:id="904" w:author="Author">
        <w:r w:rsidR="008B6204">
          <w:rPr>
            <w:rFonts w:ascii="Courier New" w:eastAsia="Times New Roman" w:hAnsi="Courier New" w:cs="Courier New"/>
            <w:color w:val="000000"/>
            <w:sz w:val="20"/>
            <w:szCs w:val="20"/>
          </w:rPr>
          <w:t>,</w:t>
        </w:r>
      </w:ins>
      <w:r w:rsidRPr="00AF6AF0">
        <w:rPr>
          <w:rFonts w:ascii="Courier New" w:eastAsia="Times New Roman" w:hAnsi="Courier New" w:cs="Courier New"/>
          <w:color w:val="000000"/>
          <w:sz w:val="20"/>
          <w:szCs w:val="20"/>
        </w:rPr>
        <w:t xml:space="preserve"> and pixel time series with SVM (shown as ``Multidays'') and RNN (shown as ``Multidays RNN'') classifiers.}</w:t>
      </w:r>
      <w:r w:rsidRPr="00AF6AF0">
        <w:rPr>
          <w:rFonts w:ascii="Courier New" w:eastAsia="Times New Roman" w:hAnsi="Courier New" w:cs="Courier New"/>
          <w:b/>
          <w:bCs/>
          <w:color w:val="0000CC"/>
          <w:sz w:val="20"/>
          <w:szCs w:val="20"/>
        </w:rPr>
        <w:t>\label{fig:vegeacc}</w:t>
      </w:r>
    </w:p>
    <w:p w:rsidR="00AF6AF0" w:rsidRPr="00AF6AF0" w:rsidP="00AF6AF0" w14:paraId="7B9DFC6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\end</w:t>
      </w:r>
      <w:r w:rsidRPr="00AF6AF0">
        <w:rPr>
          <w:rFonts w:ascii="Courier New" w:eastAsia="Times New Roman" w:hAnsi="Courier New" w:cs="Courier New"/>
          <w:color w:val="000000"/>
          <w:sz w:val="20"/>
          <w:szCs w:val="20"/>
        </w:rPr>
        <w:t>{figure}</w:t>
      </w:r>
    </w:p>
    <w:p w:rsidR="00AF6AF0" w:rsidRPr="00AF6AF0" w:rsidP="00AF6AF0" w14:paraId="76E8EAC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608311A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1F4A2E2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7BD893B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\begin</w:t>
      </w:r>
      <w:r w:rsidRPr="00AF6AF0">
        <w:rPr>
          <w:rFonts w:ascii="Courier New" w:eastAsia="Times New Roman" w:hAnsi="Courier New" w:cs="Courier New"/>
          <w:color w:val="000000"/>
          <w:sz w:val="20"/>
          <w:szCs w:val="20"/>
        </w:rPr>
        <w:t>{figure}</w:t>
      </w:r>
    </w:p>
    <w:p w:rsidR="00AF6AF0" w:rsidRPr="00AF6AF0" w:rsidP="00AF6AF0" w14:paraId="3EA874C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\includegraphics</w:t>
      </w:r>
      <w:r w:rsidRPr="00AF6AF0">
        <w:rPr>
          <w:rFonts w:ascii="Courier New" w:eastAsia="Times New Roman" w:hAnsi="Courier New" w:cs="Courier New"/>
          <w:color w:val="000000"/>
          <w:sz w:val="20"/>
          <w:szCs w:val="20"/>
        </w:rPr>
        <w:t>[width=1</w:t>
      </w:r>
      <w:r w:rsidRPr="00AF6AF0">
        <w:rPr>
          <w:rFonts w:ascii="Courier New" w:eastAsia="Times New Roman" w:hAnsi="Courier New" w:cs="Courier New"/>
          <w:color w:val="800000"/>
          <w:sz w:val="20"/>
          <w:szCs w:val="20"/>
        </w:rPr>
        <w:t>\linewidth</w:t>
      </w:r>
      <w:r w:rsidRPr="00AF6AF0">
        <w:rPr>
          <w:rFonts w:ascii="Courier New" w:eastAsia="Times New Roman" w:hAnsi="Courier New" w:cs="Courier New"/>
          <w:color w:val="000000"/>
          <w:sz w:val="20"/>
          <w:szCs w:val="20"/>
        </w:rPr>
        <w:t xml:space="preserve">]{paper_files/figures/vege} </w:t>
      </w:r>
      <w:r w:rsidRPr="00AF6AF0">
        <w:rPr>
          <w:rFonts w:ascii="Courier New" w:eastAsia="Times New Roman" w:hAnsi="Courier New" w:cs="Courier New"/>
          <w:color w:val="800000"/>
          <w:sz w:val="20"/>
          <w:szCs w:val="20"/>
        </w:rPr>
        <w:t>\caption</w:t>
      </w:r>
      <w:r w:rsidRPr="00AF6AF0">
        <w:rPr>
          <w:rFonts w:ascii="Courier New" w:eastAsia="Times New Roman" w:hAnsi="Courier New" w:cs="Courier New"/>
          <w:color w:val="000000"/>
          <w:sz w:val="20"/>
          <w:szCs w:val="20"/>
        </w:rPr>
        <w:t>{Left: Vegetation classification results of the RNN model. The masked area, i.e., the sky and the regions too close to the camera, is shown in black. Right: The generated vegetation classification map. The background shows contour lines.}</w:t>
      </w:r>
      <w:r w:rsidRPr="00AF6AF0">
        <w:rPr>
          <w:rFonts w:ascii="Courier New" w:eastAsia="Times New Roman" w:hAnsi="Courier New" w:cs="Courier New"/>
          <w:b/>
          <w:bCs/>
          <w:color w:val="0000CC"/>
          <w:sz w:val="20"/>
          <w:szCs w:val="20"/>
        </w:rPr>
        <w:t>\label{fig:vegetation}</w:t>
      </w:r>
    </w:p>
    <w:p w:rsidR="00AF6AF0" w:rsidRPr="00AF6AF0" w:rsidP="00AF6AF0" w14:paraId="5F94DC4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\end</w:t>
      </w:r>
      <w:r w:rsidRPr="00AF6AF0">
        <w:rPr>
          <w:rFonts w:ascii="Courier New" w:eastAsia="Times New Roman" w:hAnsi="Courier New" w:cs="Courier New"/>
          <w:color w:val="000000"/>
          <w:sz w:val="20"/>
          <w:szCs w:val="20"/>
        </w:rPr>
        <w:t>{figure}</w:t>
      </w:r>
    </w:p>
    <w:p w:rsidR="00AF6AF0" w:rsidRPr="00AF6AF0" w:rsidP="00AF6AF0" w14:paraId="6CD3251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7B4213DA" w14:textId="23D0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Fig. </w:t>
      </w:r>
      <w:r w:rsidRPr="00AF6AF0">
        <w:rPr>
          <w:rFonts w:ascii="Courier New" w:eastAsia="Times New Roman" w:hAnsi="Courier New" w:cs="Courier New"/>
          <w:color w:val="800000"/>
          <w:sz w:val="20"/>
          <w:szCs w:val="20"/>
        </w:rPr>
        <w:t>\ref</w:t>
      </w:r>
      <w:r w:rsidRPr="00AF6AF0">
        <w:rPr>
          <w:rFonts w:ascii="Courier New" w:eastAsia="Times New Roman" w:hAnsi="Courier New" w:cs="Courier New"/>
          <w:color w:val="000000"/>
          <w:sz w:val="20"/>
          <w:szCs w:val="20"/>
        </w:rPr>
        <w:t>{fig:</w:t>
      </w:r>
      <w:r w:rsidRPr="00AF6AF0">
        <w:rPr>
          <w:rFonts w:ascii="Courier New" w:eastAsia="Times New Roman" w:hAnsi="Courier New" w:cs="Courier New"/>
          <w:color w:val="000000"/>
          <w:sz w:val="20"/>
          <w:szCs w:val="20"/>
          <w:u w:val="single"/>
        </w:rPr>
        <w:t>vegeacc</w:t>
      </w:r>
      <w:r w:rsidRPr="00AF6AF0">
        <w:rPr>
          <w:rFonts w:ascii="Courier New" w:eastAsia="Times New Roman" w:hAnsi="Courier New" w:cs="Courier New"/>
          <w:color w:val="000000"/>
          <w:sz w:val="20"/>
          <w:szCs w:val="20"/>
        </w:rPr>
        <w:t xml:space="preserve">} shows the results of the 5-fold cross-validation. When focusing on a single-day classification (shown as the shooting date), the best </w:t>
      </w:r>
      <w:del w:id="905" w:author="Author">
        <w:r w:rsidRPr="00AF6AF0">
          <w:rPr>
            <w:rFonts w:ascii="Courier New" w:eastAsia="Times New Roman" w:hAnsi="Courier New" w:cs="Courier New"/>
            <w:color w:val="000000"/>
            <w:sz w:val="20"/>
            <w:szCs w:val="20"/>
          </w:rPr>
          <w:delText xml:space="preserve">date for </w:delText>
        </w:r>
      </w:del>
      <w:r w:rsidRPr="00AF6AF0">
        <w:rPr>
          <w:rFonts w:ascii="Courier New" w:eastAsia="Times New Roman" w:hAnsi="Courier New" w:cs="Courier New"/>
          <w:color w:val="000000"/>
          <w:sz w:val="20"/>
          <w:szCs w:val="20"/>
        </w:rPr>
        <w:t xml:space="preserve">classification </w:t>
      </w:r>
      <w:ins w:id="906" w:author="Author">
        <w:r>
          <w:rPr>
            <w:rFonts w:ascii="Courier New" w:eastAsia="Times New Roman" w:hAnsi="Courier New" w:cs="Courier New"/>
            <w:color w:val="000000"/>
            <w:sz w:val="20"/>
            <w:szCs w:val="20"/>
          </w:rPr>
          <w:t xml:space="preserve">date </w:t>
        </w:r>
      </w:ins>
      <w:r>
        <w:rPr>
          <w:rFonts w:ascii="Courier New" w:eastAsia="Times New Roman" w:hAnsi="Courier New" w:cs="Courier New"/>
          <w:color w:val="000000"/>
          <w:sz w:val="20"/>
          <w:szCs w:val="20"/>
        </w:rPr>
        <w:t xml:space="preserve">differed between classes. For example, </w:t>
      </w:r>
      <w:commentRangeStart w:id="907"/>
      <w:del w:id="908" w:author="Author" w:date="2023-01-16T22:53:00Z">
        <w:r>
          <w:rPr>
            <w:rFonts w:ascii="Courier New" w:eastAsia="Times New Roman" w:hAnsi="Courier New" w:cs="Courier New"/>
            <w:color w:val="000000"/>
            <w:sz w:val="20"/>
            <w:szCs w:val="20"/>
          </w:rPr>
          <w:delText>26</w:delText>
        </w:r>
      </w:del>
      <w:del w:id="909" w:author="Author">
        <w:r>
          <w:rPr>
            <w:rFonts w:ascii="Courier New" w:eastAsia="Times New Roman" w:hAnsi="Courier New" w:cs="Courier New"/>
            <w:color w:val="000000"/>
            <w:sz w:val="20"/>
            <w:szCs w:val="20"/>
          </w:rPr>
          <w:delText>th</w:delText>
        </w:r>
      </w:del>
      <w:del w:id="910" w:author="Author" w:date="2023-01-16T22:53:00Z">
        <w:r>
          <w:rPr>
            <w:rFonts w:ascii="Courier New" w:eastAsia="Times New Roman" w:hAnsi="Courier New" w:cs="Courier New"/>
            <w:color w:val="000000"/>
            <w:sz w:val="20"/>
            <w:szCs w:val="20"/>
          </w:rPr>
          <w:delText xml:space="preserve"> </w:delText>
        </w:r>
      </w:del>
      <w:r w:rsidRPr="00AF6AF0">
        <w:rPr>
          <w:rFonts w:ascii="Courier New" w:eastAsia="Times New Roman" w:hAnsi="Courier New" w:cs="Courier New"/>
          <w:color w:val="000000"/>
          <w:sz w:val="20"/>
          <w:szCs w:val="20"/>
          <w:u w:val="single"/>
        </w:rPr>
        <w:t>Sep</w:t>
      </w:r>
      <w:ins w:id="911" w:author="Author">
        <w:r w:rsidR="008B6204">
          <w:rPr>
            <w:rFonts w:ascii="Courier New" w:eastAsia="Times New Roman" w:hAnsi="Courier New" w:cs="Courier New"/>
            <w:color w:val="000000"/>
            <w:sz w:val="20"/>
            <w:szCs w:val="20"/>
            <w:u w:val="single"/>
          </w:rPr>
          <w:t>tember</w:t>
        </w:r>
      </w:ins>
      <w:r w:rsidRPr="00AF6AF0">
        <w:rPr>
          <w:rFonts w:ascii="Courier New" w:eastAsia="Times New Roman" w:hAnsi="Courier New" w:cs="Courier New"/>
          <w:color w:val="000000"/>
          <w:sz w:val="20"/>
          <w:szCs w:val="20"/>
        </w:rPr>
        <w:t xml:space="preserve"> </w:t>
      </w:r>
      <w:ins w:id="912" w:author="Author" w:date="2023-01-16T22:53:00Z">
        <w:r w:rsidR="00196D6B">
          <w:rPr>
            <w:rFonts w:ascii="Courier New" w:eastAsia="Times New Roman" w:hAnsi="Courier New" w:cs="Courier New"/>
            <w:color w:val="000000"/>
            <w:sz w:val="20"/>
            <w:szCs w:val="20"/>
          </w:rPr>
          <w:t xml:space="preserve">26 </w:t>
        </w:r>
      </w:ins>
      <w:commentRangeEnd w:id="907"/>
      <w:ins w:id="913" w:author="Author" w:date="2023-01-16T22:53:00Z">
        <w:r w:rsidR="00196D6B">
          <w:rPr>
            <w:rStyle w:val="CommentReference"/>
          </w:rPr>
          <w:commentReference w:id="907"/>
        </w:r>
      </w:ins>
      <w:r w:rsidRPr="00AF6AF0">
        <w:rPr>
          <w:rFonts w:ascii="Courier New" w:eastAsia="Times New Roman" w:hAnsi="Courier New" w:cs="Courier New"/>
          <w:color w:val="000000"/>
          <w:sz w:val="20"/>
          <w:szCs w:val="20"/>
        </w:rPr>
        <w:t xml:space="preserve">was the best for identifying Rowans, but </w:t>
      </w:r>
      <w:del w:id="914" w:author="Author" w:date="2023-01-16T22:53:00Z">
        <w:r w:rsidRPr="00AF6AF0">
          <w:rPr>
            <w:rFonts w:ascii="Courier New" w:eastAsia="Times New Roman" w:hAnsi="Courier New" w:cs="Courier New"/>
            <w:color w:val="000000"/>
            <w:sz w:val="20"/>
            <w:szCs w:val="20"/>
          </w:rPr>
          <w:delText>10</w:delText>
        </w:r>
      </w:del>
      <w:del w:id="915" w:author="Author">
        <w:r w:rsidRPr="00AF6AF0">
          <w:rPr>
            <w:rFonts w:ascii="Courier New" w:eastAsia="Times New Roman" w:hAnsi="Courier New" w:cs="Courier New"/>
            <w:color w:val="000000"/>
            <w:sz w:val="20"/>
            <w:szCs w:val="20"/>
          </w:rPr>
          <w:delText>th</w:delText>
        </w:r>
      </w:del>
      <w:del w:id="916" w:author="Author" w:date="2023-01-16T22:53:00Z">
        <w:r w:rsidRPr="00AF6AF0">
          <w:rPr>
            <w:rFonts w:ascii="Courier New" w:eastAsia="Times New Roman" w:hAnsi="Courier New" w:cs="Courier New"/>
            <w:color w:val="000000"/>
            <w:sz w:val="20"/>
            <w:szCs w:val="20"/>
          </w:rPr>
          <w:delText xml:space="preserve"> </w:delText>
        </w:r>
      </w:del>
      <w:r w:rsidRPr="00AF6AF0">
        <w:rPr>
          <w:rFonts w:ascii="Courier New" w:eastAsia="Times New Roman" w:hAnsi="Courier New" w:cs="Courier New"/>
          <w:color w:val="000000"/>
          <w:sz w:val="20"/>
          <w:szCs w:val="20"/>
        </w:rPr>
        <w:t>Oct</w:t>
      </w:r>
      <w:ins w:id="917" w:author="Author">
        <w:r w:rsidR="008B6204">
          <w:rPr>
            <w:rFonts w:ascii="Courier New" w:eastAsia="Times New Roman" w:hAnsi="Courier New" w:cs="Courier New"/>
            <w:color w:val="000000"/>
            <w:sz w:val="20"/>
            <w:szCs w:val="20"/>
          </w:rPr>
          <w:t>ober</w:t>
        </w:r>
      </w:ins>
      <w:r w:rsidRPr="00AF6AF0">
        <w:rPr>
          <w:rFonts w:ascii="Courier New" w:eastAsia="Times New Roman" w:hAnsi="Courier New" w:cs="Courier New"/>
          <w:color w:val="000000"/>
          <w:sz w:val="20"/>
          <w:szCs w:val="20"/>
        </w:rPr>
        <w:t xml:space="preserve"> </w:t>
      </w:r>
      <w:ins w:id="918" w:author="Author" w:date="2023-01-16T22:53:00Z">
        <w:r w:rsidRPr="00AF6AF0" w:rsidR="00196D6B">
          <w:rPr>
            <w:rFonts w:ascii="Courier New" w:eastAsia="Times New Roman" w:hAnsi="Courier New" w:cs="Courier New"/>
            <w:color w:val="000000"/>
            <w:sz w:val="20"/>
            <w:szCs w:val="20"/>
          </w:rPr>
          <w:t xml:space="preserve">10 </w:t>
        </w:r>
      </w:ins>
      <w:r w:rsidRPr="00AF6AF0">
        <w:rPr>
          <w:rFonts w:ascii="Courier New" w:eastAsia="Times New Roman" w:hAnsi="Courier New" w:cs="Courier New"/>
          <w:color w:val="000000"/>
          <w:sz w:val="20"/>
          <w:szCs w:val="20"/>
        </w:rPr>
        <w:t xml:space="preserve">was </w:t>
      </w:r>
      <w:ins w:id="919" w:author="Author">
        <w:r w:rsidR="008B6204">
          <w:rPr>
            <w:rFonts w:ascii="Courier New" w:eastAsia="Times New Roman" w:hAnsi="Courier New" w:cs="Courier New"/>
            <w:color w:val="000000"/>
            <w:sz w:val="20"/>
            <w:szCs w:val="20"/>
          </w:rPr>
          <w:t xml:space="preserve">the best </w:t>
        </w:r>
      </w:ins>
      <w:r w:rsidRPr="00AF6AF0">
        <w:rPr>
          <w:rFonts w:ascii="Courier New" w:eastAsia="Times New Roman" w:hAnsi="Courier New" w:cs="Courier New"/>
          <w:color w:val="000000"/>
          <w:sz w:val="20"/>
          <w:szCs w:val="20"/>
        </w:rPr>
        <w:t xml:space="preserve">for </w:t>
      </w:r>
      <w:ins w:id="920" w:author="Author">
        <w:r>
          <w:rPr>
            <w:rFonts w:ascii="Courier New" w:eastAsia="Times New Roman" w:hAnsi="Courier New" w:cs="Courier New"/>
            <w:color w:val="000000"/>
            <w:sz w:val="20"/>
            <w:szCs w:val="20"/>
          </w:rPr>
          <w:t xml:space="preserve">identifying </w:t>
        </w:r>
      </w:ins>
      <w:r>
        <w:rPr>
          <w:rFonts w:ascii="Courier New" w:eastAsia="Times New Roman" w:hAnsi="Courier New" w:cs="Courier New"/>
          <w:color w:val="000000"/>
          <w:sz w:val="20"/>
          <w:szCs w:val="20"/>
        </w:rPr>
        <w:t xml:space="preserve">Dwarf Pine and Dwarf Bamboo. The </w:t>
      </w:r>
      <w:del w:id="921" w:author="Author">
        <w:r>
          <w:rPr>
            <w:rFonts w:ascii="Courier New" w:eastAsia="Times New Roman" w:hAnsi="Courier New" w:cs="Courier New"/>
            <w:color w:val="000000"/>
            <w:sz w:val="20"/>
            <w:szCs w:val="20"/>
          </w:rPr>
          <w:delText>autumn</w:delText>
        </w:r>
      </w:del>
      <w:ins w:id="922" w:author="Author">
        <w:r w:rsidR="008D5519">
          <w:rPr>
            <w:rFonts w:ascii="Courier New" w:eastAsia="Times New Roman" w:hAnsi="Courier New" w:cs="Courier New"/>
            <w:color w:val="000000"/>
            <w:sz w:val="20"/>
            <w:szCs w:val="20"/>
          </w:rPr>
          <w:t>fall</w:t>
        </w:r>
      </w:ins>
      <w:r>
        <w:rPr>
          <w:rFonts w:ascii="Courier New" w:eastAsia="Times New Roman" w:hAnsi="Courier New" w:cs="Courier New"/>
          <w:color w:val="000000"/>
          <w:sz w:val="20"/>
          <w:szCs w:val="20"/>
        </w:rPr>
        <w:t xml:space="preserve"> colorization of Rowans was </w:t>
      </w:r>
      <w:del w:id="923" w:author="Author">
        <w:r>
          <w:rPr>
            <w:rFonts w:ascii="Courier New" w:eastAsia="Times New Roman" w:hAnsi="Courier New" w:cs="Courier New"/>
            <w:color w:val="000000"/>
            <w:sz w:val="20"/>
            <w:szCs w:val="20"/>
          </w:rPr>
          <w:delText xml:space="preserve">at </w:delText>
        </w:r>
      </w:del>
      <w:r>
        <w:rPr>
          <w:rFonts w:ascii="Courier New" w:eastAsia="Times New Roman" w:hAnsi="Courier New" w:cs="Courier New"/>
          <w:color w:val="000000"/>
          <w:sz w:val="20"/>
          <w:szCs w:val="20"/>
        </w:rPr>
        <w:t xml:space="preserve">best on </w:t>
      </w:r>
      <w:del w:id="924" w:author="Author" w:date="2023-01-16T22:53:00Z">
        <w:r>
          <w:rPr>
            <w:rFonts w:ascii="Courier New" w:eastAsia="Times New Roman" w:hAnsi="Courier New" w:cs="Courier New"/>
            <w:color w:val="000000"/>
            <w:sz w:val="20"/>
            <w:szCs w:val="20"/>
          </w:rPr>
          <w:delText>26</w:delText>
        </w:r>
      </w:del>
      <w:del w:id="925" w:author="Author">
        <w:r>
          <w:rPr>
            <w:rFonts w:ascii="Courier New" w:eastAsia="Times New Roman" w:hAnsi="Courier New" w:cs="Courier New"/>
            <w:color w:val="000000"/>
            <w:sz w:val="20"/>
            <w:szCs w:val="20"/>
          </w:rPr>
          <w:delText>th</w:delText>
        </w:r>
      </w:del>
      <w:del w:id="926" w:author="Author" w:date="2023-01-16T22:53:00Z">
        <w:r>
          <w:rPr>
            <w:rFonts w:ascii="Courier New" w:eastAsia="Times New Roman" w:hAnsi="Courier New" w:cs="Courier New"/>
            <w:color w:val="000000"/>
            <w:sz w:val="20"/>
            <w:szCs w:val="20"/>
          </w:rPr>
          <w:delText xml:space="preserve"> </w:delText>
        </w:r>
      </w:del>
      <w:r w:rsidRPr="00AF6AF0">
        <w:rPr>
          <w:rFonts w:ascii="Courier New" w:eastAsia="Times New Roman" w:hAnsi="Courier New" w:cs="Courier New"/>
          <w:color w:val="000000"/>
          <w:sz w:val="20"/>
          <w:szCs w:val="20"/>
          <w:u w:val="single"/>
        </w:rPr>
        <w:t>Sep</w:t>
      </w:r>
      <w:ins w:id="927" w:author="Author">
        <w:r w:rsidR="008B6204">
          <w:rPr>
            <w:rFonts w:ascii="Courier New" w:eastAsia="Times New Roman" w:hAnsi="Courier New" w:cs="Courier New"/>
            <w:color w:val="000000"/>
            <w:sz w:val="20"/>
            <w:szCs w:val="20"/>
            <w:u w:val="single"/>
          </w:rPr>
          <w:t>tember</w:t>
        </w:r>
      </w:ins>
      <w:ins w:id="928" w:author="Author" w:date="2023-01-16T22:53:00Z">
        <w:r w:rsidR="009C64F6">
          <w:rPr>
            <w:rFonts w:ascii="Courier New" w:eastAsia="Times New Roman" w:hAnsi="Courier New" w:cs="Courier New"/>
            <w:color w:val="000000"/>
            <w:sz w:val="20"/>
            <w:szCs w:val="20"/>
            <w:u w:val="single"/>
          </w:rPr>
          <w:t xml:space="preserve"> </w:t>
        </w:r>
      </w:ins>
      <w:ins w:id="929" w:author="Author" w:date="2023-01-16T22:53:00Z">
        <w:r w:rsidR="009C64F6">
          <w:rPr>
            <w:rFonts w:ascii="Courier New" w:eastAsia="Times New Roman" w:hAnsi="Courier New" w:cs="Courier New"/>
            <w:color w:val="000000"/>
            <w:sz w:val="20"/>
            <w:szCs w:val="20"/>
          </w:rPr>
          <w:t>26</w:t>
        </w:r>
      </w:ins>
      <w:r w:rsidRPr="00AF6AF0">
        <w:rPr>
          <w:rFonts w:ascii="Courier New" w:eastAsia="Times New Roman" w:hAnsi="Courier New" w:cs="Courier New"/>
          <w:color w:val="000000"/>
          <w:sz w:val="20"/>
          <w:szCs w:val="20"/>
        </w:rPr>
        <w:t>, and most vegetation</w:t>
      </w:r>
      <w:ins w:id="930" w:author="Author">
        <w:r w:rsidR="008B6204">
          <w:rPr>
            <w:rFonts w:ascii="Courier New" w:eastAsia="Times New Roman" w:hAnsi="Courier New" w:cs="Courier New"/>
            <w:color w:val="000000"/>
            <w:sz w:val="20"/>
            <w:szCs w:val="20"/>
          </w:rPr>
          <w:t xml:space="preserve"> (</w:t>
        </w:r>
      </w:ins>
      <w:del w:id="931" w:author="Author">
        <w:r>
          <w:rPr>
            <w:rFonts w:ascii="Courier New" w:eastAsia="Times New Roman" w:hAnsi="Courier New" w:cs="Courier New"/>
            <w:color w:val="000000"/>
            <w:sz w:val="20"/>
            <w:szCs w:val="20"/>
          </w:rPr>
          <w:delText xml:space="preserve"> </w:delText>
        </w:r>
      </w:del>
      <w:r>
        <w:rPr>
          <w:rFonts w:ascii="Courier New" w:eastAsia="Times New Roman" w:hAnsi="Courier New" w:cs="Courier New"/>
          <w:color w:val="000000"/>
          <w:sz w:val="20"/>
          <w:szCs w:val="20"/>
        </w:rPr>
        <w:t>except Dwarf Bamboo and Dwarf Pine</w:t>
      </w:r>
      <w:ins w:id="932" w:author="Author">
        <w:r w:rsidR="008B6204">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w</w:t>
      </w:r>
      <w:ins w:id="933" w:author="Author">
        <w:r w:rsidRPr="00AF6AF0">
          <w:rPr>
            <w:rFonts w:ascii="Courier New" w:eastAsia="Times New Roman" w:hAnsi="Courier New" w:cs="Courier New"/>
            <w:color w:val="000000"/>
            <w:sz w:val="20"/>
            <w:szCs w:val="20"/>
          </w:rPr>
          <w:t>as</w:t>
        </w:r>
      </w:ins>
      <w:del w:id="934" w:author="Author">
        <w:r w:rsidRPr="00AF6AF0">
          <w:rPr>
            <w:rFonts w:ascii="Courier New" w:eastAsia="Times New Roman" w:hAnsi="Courier New" w:cs="Courier New"/>
            <w:color w:val="000000"/>
            <w:sz w:val="20"/>
            <w:szCs w:val="20"/>
          </w:rPr>
          <w:delText>ere</w:delText>
        </w:r>
      </w:del>
      <w:r w:rsidRPr="00AF6AF0">
        <w:rPr>
          <w:rFonts w:ascii="Courier New" w:eastAsia="Times New Roman" w:hAnsi="Courier New" w:cs="Courier New"/>
          <w:color w:val="000000"/>
          <w:sz w:val="20"/>
          <w:szCs w:val="20"/>
        </w:rPr>
        <w:t xml:space="preserve"> </w:t>
      </w:r>
      <w:commentRangeStart w:id="935"/>
      <w:r w:rsidRPr="00AF6AF0">
        <w:rPr>
          <w:rFonts w:ascii="Courier New" w:eastAsia="Times New Roman" w:hAnsi="Courier New" w:cs="Courier New"/>
          <w:color w:val="000000"/>
          <w:sz w:val="20"/>
          <w:szCs w:val="20"/>
        </w:rPr>
        <w:t>blasted</w:t>
      </w:r>
      <w:commentRangeEnd w:id="935"/>
      <w:r w:rsidR="002D5F4A">
        <w:rPr>
          <w:rStyle w:val="CommentReference"/>
        </w:rPr>
        <w:commentReference w:id="935"/>
      </w:r>
      <w:r w:rsidRPr="00AF6AF0">
        <w:rPr>
          <w:rFonts w:ascii="Courier New" w:eastAsia="Times New Roman" w:hAnsi="Courier New" w:cs="Courier New"/>
          <w:color w:val="000000"/>
          <w:sz w:val="20"/>
          <w:szCs w:val="20"/>
        </w:rPr>
        <w:t xml:space="preserve"> on </w:t>
      </w:r>
      <w:del w:id="936" w:author="Author" w:date="2023-01-16T22:53:00Z">
        <w:r w:rsidRPr="00AF6AF0">
          <w:rPr>
            <w:rFonts w:ascii="Courier New" w:eastAsia="Times New Roman" w:hAnsi="Courier New" w:cs="Courier New"/>
            <w:color w:val="000000"/>
            <w:sz w:val="20"/>
            <w:szCs w:val="20"/>
          </w:rPr>
          <w:delText>10</w:delText>
        </w:r>
      </w:del>
      <w:del w:id="937" w:author="Author">
        <w:r w:rsidRPr="00AF6AF0">
          <w:rPr>
            <w:rFonts w:ascii="Courier New" w:eastAsia="Times New Roman" w:hAnsi="Courier New" w:cs="Courier New"/>
            <w:color w:val="000000"/>
            <w:sz w:val="20"/>
            <w:szCs w:val="20"/>
          </w:rPr>
          <w:delText>th</w:delText>
        </w:r>
      </w:del>
      <w:del w:id="938" w:author="Author" w:date="2023-01-16T22:53:00Z">
        <w:r w:rsidRPr="00AF6AF0">
          <w:rPr>
            <w:rFonts w:ascii="Courier New" w:eastAsia="Times New Roman" w:hAnsi="Courier New" w:cs="Courier New"/>
            <w:color w:val="000000"/>
            <w:sz w:val="20"/>
            <w:szCs w:val="20"/>
          </w:rPr>
          <w:delText xml:space="preserve"> </w:delText>
        </w:r>
      </w:del>
      <w:r w:rsidRPr="00AF6AF0">
        <w:rPr>
          <w:rFonts w:ascii="Courier New" w:eastAsia="Times New Roman" w:hAnsi="Courier New" w:cs="Courier New"/>
          <w:color w:val="000000"/>
          <w:sz w:val="20"/>
          <w:szCs w:val="20"/>
        </w:rPr>
        <w:t>Oct</w:t>
      </w:r>
      <w:ins w:id="939" w:author="Author">
        <w:r w:rsidR="00E22477">
          <w:rPr>
            <w:rFonts w:ascii="Courier New" w:eastAsia="Times New Roman" w:hAnsi="Courier New" w:cs="Courier New"/>
            <w:color w:val="000000"/>
            <w:sz w:val="20"/>
            <w:szCs w:val="20"/>
          </w:rPr>
          <w:t>ober</w:t>
        </w:r>
      </w:ins>
      <w:ins w:id="940" w:author="Author" w:date="2023-01-16T22:53:00Z">
        <w:r w:rsidR="00196D6B">
          <w:rPr>
            <w:rFonts w:ascii="Courier New" w:eastAsia="Times New Roman" w:hAnsi="Courier New" w:cs="Courier New"/>
            <w:color w:val="000000"/>
            <w:sz w:val="20"/>
            <w:szCs w:val="20"/>
          </w:rPr>
          <w:t xml:space="preserve"> </w:t>
        </w:r>
      </w:ins>
      <w:ins w:id="941" w:author="Author" w:date="2023-01-16T22:53:00Z">
        <w:r w:rsidRPr="00AF6AF0" w:rsidR="00196D6B">
          <w:rPr>
            <w:rFonts w:ascii="Courier New" w:eastAsia="Times New Roman" w:hAnsi="Courier New" w:cs="Courier New"/>
            <w:color w:val="000000"/>
            <w:sz w:val="20"/>
            <w:szCs w:val="20"/>
          </w:rPr>
          <w:t>10</w:t>
        </w:r>
      </w:ins>
      <w:r w:rsidRPr="00AF6AF0">
        <w:rPr>
          <w:rFonts w:ascii="Courier New" w:eastAsia="Times New Roman" w:hAnsi="Courier New" w:cs="Courier New"/>
          <w:color w:val="000000"/>
          <w:sz w:val="20"/>
          <w:szCs w:val="20"/>
        </w:rPr>
        <w:t xml:space="preserve">. No single image </w:t>
      </w:r>
      <w:del w:id="942" w:author="Author">
        <w:r w:rsidRPr="00AF6AF0">
          <w:rPr>
            <w:rFonts w:ascii="Courier New" w:eastAsia="Times New Roman" w:hAnsi="Courier New" w:cs="Courier New"/>
            <w:color w:val="000000"/>
            <w:sz w:val="20"/>
            <w:szCs w:val="20"/>
          </w:rPr>
          <w:delText xml:space="preserve">can </w:delText>
        </w:r>
      </w:del>
      <w:ins w:id="943" w:author="Author">
        <w:r w:rsidRPr="00AF6AF0" w:rsidR="008B6204">
          <w:rPr>
            <w:rFonts w:ascii="Courier New" w:eastAsia="Times New Roman" w:hAnsi="Courier New" w:cs="Courier New"/>
            <w:color w:val="000000"/>
            <w:sz w:val="20"/>
            <w:szCs w:val="20"/>
          </w:rPr>
          <w:t>c</w:t>
        </w:r>
      </w:ins>
      <w:ins w:id="944" w:author="Author">
        <w:r w:rsidR="008B6204">
          <w:rPr>
            <w:rFonts w:ascii="Courier New" w:eastAsia="Times New Roman" w:hAnsi="Courier New" w:cs="Courier New"/>
            <w:color w:val="000000"/>
            <w:sz w:val="20"/>
            <w:szCs w:val="20"/>
          </w:rPr>
          <w:t>ould</w:t>
        </w:r>
      </w:ins>
      <w:ins w:id="945" w:author="Author">
        <w:r w:rsidRPr="00AF6AF0" w:rsidR="008B6204">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 xml:space="preserve">accurately classify Maple </w:t>
      </w:r>
      <w:ins w:id="946" w:author="Author">
        <w:r w:rsidRPr="00AF6AF0">
          <w:rPr>
            <w:rFonts w:ascii="Courier New" w:eastAsia="Times New Roman" w:hAnsi="Courier New" w:cs="Courier New"/>
            <w:color w:val="000000"/>
            <w:sz w:val="20"/>
            <w:szCs w:val="20"/>
          </w:rPr>
          <w:t>or</w:t>
        </w:r>
      </w:ins>
      <w:del w:id="947" w:author="Author">
        <w:r w:rsidRPr="00AF6AF0">
          <w:rPr>
            <w:rFonts w:ascii="Courier New" w:eastAsia="Times New Roman" w:hAnsi="Courier New" w:cs="Courier New"/>
            <w:color w:val="000000"/>
            <w:sz w:val="20"/>
            <w:szCs w:val="20"/>
          </w:rPr>
          <w:delText>and</w:delText>
        </w:r>
      </w:del>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Montane</w:t>
      </w:r>
      <w:r w:rsidRPr="00AF6AF0">
        <w:rPr>
          <w:rFonts w:ascii="Courier New" w:eastAsia="Times New Roman" w:hAnsi="Courier New" w:cs="Courier New"/>
          <w:color w:val="000000"/>
          <w:sz w:val="20"/>
          <w:szCs w:val="20"/>
        </w:rPr>
        <w:t xml:space="preserve"> Alder. In contrast, using all images (shown as ``</w:t>
      </w:r>
      <w:r w:rsidRPr="00AF6AF0">
        <w:rPr>
          <w:rFonts w:ascii="Courier New" w:eastAsia="Times New Roman" w:hAnsi="Courier New" w:cs="Courier New"/>
          <w:color w:val="000000"/>
          <w:sz w:val="20"/>
          <w:szCs w:val="20"/>
          <w:u w:val="single"/>
        </w:rPr>
        <w:t>Multidays</w:t>
      </w:r>
      <w:r w:rsidRPr="00AF6AF0">
        <w:rPr>
          <w:rFonts w:ascii="Courier New" w:eastAsia="Times New Roman" w:hAnsi="Courier New" w:cs="Courier New"/>
          <w:color w:val="000000"/>
          <w:sz w:val="20"/>
          <w:szCs w:val="20"/>
        </w:rPr>
        <w:t>'' and ``</w:t>
      </w:r>
      <w:r w:rsidRPr="00AF6AF0">
        <w:rPr>
          <w:rFonts w:ascii="Courier New" w:eastAsia="Times New Roman" w:hAnsi="Courier New" w:cs="Courier New"/>
          <w:color w:val="000000"/>
          <w:sz w:val="20"/>
          <w:szCs w:val="20"/>
          <w:u w:val="single"/>
        </w:rPr>
        <w:t>Multidays</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RNN</w:t>
      </w:r>
      <w:r w:rsidRPr="00AF6AF0">
        <w:rPr>
          <w:rFonts w:ascii="Courier New" w:eastAsia="Times New Roman" w:hAnsi="Courier New" w:cs="Courier New"/>
          <w:color w:val="000000"/>
          <w:sz w:val="20"/>
          <w:szCs w:val="20"/>
        </w:rPr>
        <w:t xml:space="preserve">'' representing the </w:t>
      </w:r>
      <w:r w:rsidRPr="00AF6AF0">
        <w:rPr>
          <w:rFonts w:ascii="Courier New" w:eastAsia="Times New Roman" w:hAnsi="Courier New" w:cs="Courier New"/>
          <w:color w:val="000000"/>
          <w:sz w:val="20"/>
          <w:szCs w:val="20"/>
          <w:u w:val="single"/>
        </w:rPr>
        <w:t>SVM</w:t>
      </w:r>
      <w:r w:rsidRPr="00AF6AF0">
        <w:rPr>
          <w:rFonts w:ascii="Courier New" w:eastAsia="Times New Roman" w:hAnsi="Courier New" w:cs="Courier New"/>
          <w:color w:val="000000"/>
          <w:sz w:val="20"/>
          <w:szCs w:val="20"/>
        </w:rPr>
        <w:t xml:space="preserve"> and </w:t>
      </w:r>
      <w:r w:rsidRPr="00AF6AF0">
        <w:rPr>
          <w:rFonts w:ascii="Courier New" w:eastAsia="Times New Roman" w:hAnsi="Courier New" w:cs="Courier New"/>
          <w:color w:val="000000"/>
          <w:sz w:val="20"/>
          <w:szCs w:val="20"/>
          <w:u w:val="single"/>
        </w:rPr>
        <w:t>RNN</w:t>
      </w:r>
      <w:r w:rsidRPr="00AF6AF0">
        <w:rPr>
          <w:rFonts w:ascii="Courier New" w:eastAsia="Times New Roman" w:hAnsi="Courier New" w:cs="Courier New"/>
          <w:color w:val="000000"/>
          <w:sz w:val="20"/>
          <w:szCs w:val="20"/>
        </w:rPr>
        <w:t xml:space="preserve"> classifiers, respectively) resulted in a high </w:t>
      </w:r>
      <w:r w:rsidRPr="00AF6AF0">
        <w:rPr>
          <w:rFonts w:ascii="Courier New" w:eastAsia="Times New Roman" w:hAnsi="Courier New" w:cs="Courier New"/>
          <w:color w:val="000000"/>
          <w:sz w:val="20"/>
          <w:szCs w:val="20"/>
          <w:u w:val="single"/>
        </w:rPr>
        <w:t>F1</w:t>
      </w:r>
      <w:r w:rsidRPr="00AF6AF0">
        <w:rPr>
          <w:rFonts w:ascii="Courier New" w:eastAsia="Times New Roman" w:hAnsi="Courier New" w:cs="Courier New"/>
          <w:color w:val="000000"/>
          <w:sz w:val="20"/>
          <w:szCs w:val="20"/>
        </w:rPr>
        <w:t xml:space="preserve"> score in every class. </w:t>
      </w:r>
      <w:ins w:id="948" w:author="Author">
        <w:r w:rsidRPr="00AF6AF0">
          <w:rPr>
            <w:rFonts w:ascii="Courier New" w:eastAsia="Times New Roman" w:hAnsi="Courier New" w:cs="Courier New"/>
            <w:color w:val="000000"/>
            <w:sz w:val="20"/>
            <w:szCs w:val="20"/>
          </w:rPr>
          <w:t>In addition</w:t>
        </w:r>
      </w:ins>
      <w:del w:id="949" w:author="Author">
        <w:r w:rsidRPr="00AF6AF0">
          <w:rPr>
            <w:rFonts w:ascii="Courier New" w:eastAsia="Times New Roman" w:hAnsi="Courier New" w:cs="Courier New"/>
            <w:color w:val="000000"/>
            <w:sz w:val="20"/>
            <w:szCs w:val="20"/>
          </w:rPr>
          <w:delText>Also</w:delText>
        </w:r>
      </w:del>
      <w:r w:rsidRPr="00AF6AF0">
        <w:rPr>
          <w:rFonts w:ascii="Courier New" w:eastAsia="Times New Roman" w:hAnsi="Courier New" w:cs="Courier New"/>
          <w:color w:val="000000"/>
          <w:sz w:val="20"/>
          <w:szCs w:val="20"/>
        </w:rPr>
        <w:t xml:space="preserve">, the </w:t>
      </w:r>
      <w:r w:rsidRPr="00AF6AF0">
        <w:rPr>
          <w:rFonts w:ascii="Courier New" w:eastAsia="Times New Roman" w:hAnsi="Courier New" w:cs="Courier New"/>
          <w:color w:val="000000"/>
          <w:sz w:val="20"/>
          <w:szCs w:val="20"/>
          <w:u w:val="single"/>
        </w:rPr>
        <w:t>RNN</w:t>
      </w:r>
      <w:r w:rsidRPr="00AF6AF0">
        <w:rPr>
          <w:rFonts w:ascii="Courier New" w:eastAsia="Times New Roman" w:hAnsi="Courier New" w:cs="Courier New"/>
          <w:color w:val="000000"/>
          <w:sz w:val="20"/>
          <w:szCs w:val="20"/>
        </w:rPr>
        <w:t xml:space="preserve"> classifier outperform</w:t>
      </w:r>
      <w:ins w:id="950" w:author="Author">
        <w:r w:rsidRPr="00AF6AF0">
          <w:rPr>
            <w:rFonts w:ascii="Courier New" w:eastAsia="Times New Roman" w:hAnsi="Courier New" w:cs="Courier New"/>
            <w:color w:val="000000"/>
            <w:sz w:val="20"/>
            <w:szCs w:val="20"/>
          </w:rPr>
          <w:t>ed</w:t>
        </w:r>
      </w:ins>
      <w:del w:id="951" w:author="Author">
        <w:r w:rsidRPr="00AF6AF0">
          <w:rPr>
            <w:rFonts w:ascii="Courier New" w:eastAsia="Times New Roman" w:hAnsi="Courier New" w:cs="Courier New"/>
            <w:color w:val="000000"/>
            <w:sz w:val="20"/>
            <w:szCs w:val="20"/>
          </w:rPr>
          <w:delText>s</w:delText>
        </w:r>
      </w:del>
      <w:r w:rsidRPr="00AF6AF0">
        <w:rPr>
          <w:rFonts w:ascii="Courier New" w:eastAsia="Times New Roman" w:hAnsi="Courier New" w:cs="Courier New"/>
          <w:color w:val="000000"/>
          <w:sz w:val="20"/>
          <w:szCs w:val="20"/>
        </w:rPr>
        <w:t xml:space="preserve"> the </w:t>
      </w:r>
      <w:r w:rsidRPr="00AF6AF0">
        <w:rPr>
          <w:rFonts w:ascii="Courier New" w:eastAsia="Times New Roman" w:hAnsi="Courier New" w:cs="Courier New"/>
          <w:color w:val="000000"/>
          <w:sz w:val="20"/>
          <w:szCs w:val="20"/>
          <w:u w:val="single"/>
        </w:rPr>
        <w:t>SVM</w:t>
      </w:r>
      <w:r w:rsidRPr="00AF6AF0">
        <w:rPr>
          <w:rFonts w:ascii="Courier New" w:eastAsia="Times New Roman" w:hAnsi="Courier New" w:cs="Courier New"/>
          <w:color w:val="000000"/>
          <w:sz w:val="20"/>
          <w:szCs w:val="20"/>
        </w:rPr>
        <w:t xml:space="preserve"> classifier (</w:t>
      </w:r>
      <w:del w:id="952" w:author="Author">
        <w:r w:rsidRPr="00AF6AF0">
          <w:rPr>
            <w:rFonts w:ascii="Courier New" w:eastAsia="Times New Roman" w:hAnsi="Courier New" w:cs="Courier New"/>
            <w:color w:val="000000"/>
            <w:sz w:val="20"/>
            <w:szCs w:val="20"/>
          </w:rPr>
          <w:delText>0.937 and 0.918 in</w:delText>
        </w:r>
      </w:del>
      <w:r w:rsidRPr="00AF6AF0">
        <w:rPr>
          <w:rFonts w:ascii="Courier New" w:eastAsia="Times New Roman" w:hAnsi="Courier New" w:cs="Courier New"/>
          <w:color w:val="000000"/>
          <w:sz w:val="20"/>
          <w:szCs w:val="20"/>
        </w:rPr>
        <w:t xml:space="preserve"> macro average </w:t>
      </w:r>
      <w:r w:rsidRPr="00AF6AF0">
        <w:rPr>
          <w:rFonts w:ascii="Courier New" w:eastAsia="Times New Roman" w:hAnsi="Courier New" w:cs="Courier New"/>
          <w:color w:val="000000"/>
          <w:sz w:val="20"/>
          <w:szCs w:val="20"/>
          <w:u w:val="single"/>
        </w:rPr>
        <w:t>F1</w:t>
      </w:r>
      <w:r w:rsidRPr="00AF6AF0">
        <w:rPr>
          <w:rFonts w:ascii="Courier New" w:eastAsia="Times New Roman" w:hAnsi="Courier New" w:cs="Courier New"/>
          <w:color w:val="000000"/>
          <w:sz w:val="20"/>
          <w:szCs w:val="20"/>
        </w:rPr>
        <w:t xml:space="preserve"> score</w:t>
      </w:r>
      <w:ins w:id="953" w:author="Author">
        <w:r>
          <w:rPr>
            <w:rFonts w:ascii="Courier New" w:eastAsia="Times New Roman" w:hAnsi="Courier New" w:cs="Courier New"/>
            <w:color w:val="000000"/>
            <w:sz w:val="20"/>
            <w:szCs w:val="20"/>
          </w:rPr>
          <w:t>s of 0.937 and 0.918, respectively</w:t>
        </w:r>
      </w:ins>
      <w:r>
        <w:rPr>
          <w:rFonts w:ascii="Courier New" w:eastAsia="Times New Roman" w:hAnsi="Courier New" w:cs="Courier New"/>
          <w:color w:val="000000"/>
          <w:sz w:val="20"/>
          <w:szCs w:val="20"/>
        </w:rPr>
        <w:t xml:space="preserve">). Fig. </w:t>
      </w:r>
      <w:r w:rsidRPr="00AF6AF0">
        <w:rPr>
          <w:rFonts w:ascii="Courier New" w:eastAsia="Times New Roman" w:hAnsi="Courier New" w:cs="Courier New"/>
          <w:color w:val="800000"/>
          <w:sz w:val="20"/>
          <w:szCs w:val="20"/>
        </w:rPr>
        <w:t>\ref</w:t>
      </w:r>
      <w:r w:rsidRPr="00AF6AF0">
        <w:rPr>
          <w:rFonts w:ascii="Courier New" w:eastAsia="Times New Roman" w:hAnsi="Courier New" w:cs="Courier New"/>
          <w:color w:val="000000"/>
          <w:sz w:val="20"/>
          <w:szCs w:val="20"/>
        </w:rPr>
        <w:t xml:space="preserve">{fig:vegetation} (left) shows the products of the </w:t>
      </w:r>
      <w:r w:rsidRPr="00AF6AF0">
        <w:rPr>
          <w:rFonts w:ascii="Courier New" w:eastAsia="Times New Roman" w:hAnsi="Courier New" w:cs="Courier New"/>
          <w:color w:val="000000"/>
          <w:sz w:val="20"/>
          <w:szCs w:val="20"/>
          <w:u w:val="single"/>
        </w:rPr>
        <w:t>RNN</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rPr>
        <w:t xml:space="preserve">classifier. We </w:t>
      </w:r>
      <w:del w:id="954" w:author="Author">
        <w:r w:rsidRPr="00AF6AF0">
          <w:rPr>
            <w:rFonts w:ascii="Courier New" w:eastAsia="Times New Roman" w:hAnsi="Courier New" w:cs="Courier New"/>
            <w:color w:val="000000"/>
            <w:sz w:val="20"/>
            <w:szCs w:val="20"/>
          </w:rPr>
          <w:delText xml:space="preserve">can </w:delText>
        </w:r>
      </w:del>
      <w:r w:rsidRPr="00AF6AF0">
        <w:rPr>
          <w:rFonts w:ascii="Courier New" w:eastAsia="Times New Roman" w:hAnsi="Courier New" w:cs="Courier New"/>
          <w:color w:val="000000"/>
          <w:sz w:val="20"/>
          <w:szCs w:val="20"/>
        </w:rPr>
        <w:t>observe</w:t>
      </w:r>
      <w:ins w:id="955" w:author="Author">
        <w:r>
          <w:rPr>
            <w:rFonts w:ascii="Courier New" w:eastAsia="Times New Roman" w:hAnsi="Courier New" w:cs="Courier New"/>
            <w:color w:val="000000"/>
            <w:sz w:val="20"/>
            <w:szCs w:val="20"/>
          </w:rPr>
          <w:t>d</w:t>
        </w:r>
      </w:ins>
      <w:r>
        <w:rPr>
          <w:rFonts w:ascii="Courier New" w:eastAsia="Times New Roman" w:hAnsi="Courier New" w:cs="Courier New"/>
          <w:color w:val="000000"/>
          <w:sz w:val="20"/>
          <w:szCs w:val="20"/>
        </w:rPr>
        <w:t xml:space="preserve"> the distribution of each vegetation class at the plant-community scale.</w:t>
      </w:r>
    </w:p>
    <w:p w:rsidR="00AF6AF0" w:rsidRPr="00AF6AF0" w:rsidP="00AF6AF0" w14:paraId="31009D3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7F9B122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\hypertarget</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georectification</w:t>
      </w:r>
      <w:r w:rsidRPr="00AF6AF0">
        <w:rPr>
          <w:rFonts w:ascii="Courier New" w:eastAsia="Times New Roman" w:hAnsi="Courier New" w:cs="Courier New"/>
          <w:color w:val="000000"/>
          <w:sz w:val="20"/>
          <w:szCs w:val="20"/>
        </w:rPr>
        <w:t>-accuracy}{</w:t>
      </w:r>
      <w:r w:rsidRPr="00AF6AF0">
        <w:rPr>
          <w:rFonts w:ascii="Courier New" w:eastAsia="Times New Roman" w:hAnsi="Courier New" w:cs="Courier New"/>
          <w:color w:val="606060"/>
          <w:sz w:val="20"/>
          <w:szCs w:val="20"/>
        </w:rPr>
        <w:t>%</w:t>
      </w:r>
    </w:p>
    <w:p w:rsidR="00AF6AF0" w:rsidRPr="00AF6AF0" w:rsidP="00AF6AF0" w14:paraId="7B153D1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\subsection{Georectification accuracy}\label{georectification-accuracy}</w:t>
      </w:r>
      <w:r w:rsidRPr="00AF6AF0">
        <w:rPr>
          <w:rFonts w:ascii="Courier New" w:eastAsia="Times New Roman" w:hAnsi="Courier New" w:cs="Courier New"/>
          <w:color w:val="000000"/>
          <w:sz w:val="20"/>
          <w:szCs w:val="20"/>
        </w:rPr>
        <w:t>}</w:t>
      </w:r>
    </w:p>
    <w:p w:rsidR="00AF6AF0" w:rsidRPr="00AF6AF0" w:rsidP="00AF6AF0" w14:paraId="78D54ED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2A3E1321" w14:textId="5FECC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The proposed method achieve</w:t>
      </w:r>
      <w:ins w:id="956" w:author="Author">
        <w:r w:rsidRPr="00AF6AF0">
          <w:rPr>
            <w:rFonts w:ascii="Courier New" w:eastAsia="Times New Roman" w:hAnsi="Courier New" w:cs="Courier New"/>
            <w:color w:val="000000"/>
            <w:sz w:val="20"/>
            <w:szCs w:val="20"/>
          </w:rPr>
          <w:t>d</w:t>
        </w:r>
      </w:ins>
      <w:del w:id="957" w:author="Author">
        <w:r w:rsidRPr="00AF6AF0">
          <w:rPr>
            <w:rFonts w:ascii="Courier New" w:eastAsia="Times New Roman" w:hAnsi="Courier New" w:cs="Courier New"/>
            <w:color w:val="000000"/>
            <w:sz w:val="20"/>
            <w:szCs w:val="20"/>
          </w:rPr>
          <w:delText>s</w:delText>
        </w:r>
      </w:del>
      <w:r w:rsidRPr="00AF6AF0">
        <w:rPr>
          <w:rFonts w:ascii="Courier New" w:eastAsia="Times New Roman" w:hAnsi="Courier New" w:cs="Courier New"/>
          <w:color w:val="000000"/>
          <w:sz w:val="20"/>
          <w:szCs w:val="20"/>
        </w:rPr>
        <w:t xml:space="preserve"> accurate projection (</w:t>
      </w:r>
      <w:ins w:id="958" w:author="Author">
        <w:r w:rsidR="002D5F4A">
          <w:rPr>
            <w:rFonts w:ascii="Courier New" w:eastAsia="Times New Roman" w:hAnsi="Courier New" w:cs="Courier New"/>
            <w:color w:val="000000"/>
            <w:sz w:val="20"/>
            <w:szCs w:val="20"/>
          </w:rPr>
          <w:t xml:space="preserve">RMSE = </w:t>
        </w:r>
      </w:ins>
      <w:r w:rsidRPr="00AF6AF0">
        <w:rPr>
          <w:rFonts w:ascii="Courier New" w:eastAsia="Times New Roman" w:hAnsi="Courier New" w:cs="Courier New"/>
          <w:color w:val="000000"/>
          <w:sz w:val="20"/>
          <w:szCs w:val="20"/>
        </w:rPr>
        <w:t>3.45 m</w:t>
      </w:r>
      <w:del w:id="959" w:author="Author">
        <w:r w:rsidRPr="00AF6AF0">
          <w:rPr>
            <w:rFonts w:ascii="Courier New" w:eastAsia="Times New Roman" w:hAnsi="Courier New" w:cs="Courier New"/>
            <w:color w:val="000000"/>
            <w:sz w:val="20"/>
            <w:szCs w:val="20"/>
          </w:rPr>
          <w:delText xml:space="preserve"> as the root mean square error</w:delText>
        </w:r>
      </w:del>
      <w:r w:rsidRPr="00AF6AF0">
        <w:rPr>
          <w:rFonts w:ascii="Courier New" w:eastAsia="Times New Roman" w:hAnsi="Courier New" w:cs="Courier New"/>
          <w:color w:val="000000"/>
          <w:sz w:val="20"/>
          <w:szCs w:val="20"/>
        </w:rPr>
        <w:t>)</w:t>
      </w:r>
      <w:ins w:id="960" w:author="Author">
        <w:r>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w:t>
      </w:r>
      <w:ins w:id="961" w:author="Author">
        <w:r w:rsidRPr="00AF6AF0">
          <w:rPr>
            <w:rFonts w:ascii="Courier New" w:eastAsia="Times New Roman" w:hAnsi="Courier New" w:cs="Courier New"/>
            <w:color w:val="000000"/>
            <w:sz w:val="20"/>
            <w:szCs w:val="20"/>
          </w:rPr>
          <w:t>whereas</w:t>
        </w:r>
      </w:ins>
      <w:del w:id="962" w:author="Author">
        <w:r w:rsidRPr="00AF6AF0">
          <w:rPr>
            <w:rFonts w:ascii="Courier New" w:eastAsia="Times New Roman" w:hAnsi="Courier New" w:cs="Courier New"/>
            <w:color w:val="000000"/>
            <w:sz w:val="20"/>
            <w:szCs w:val="20"/>
          </w:rPr>
          <w:delText>while</w:delText>
        </w:r>
      </w:del>
      <w:r w:rsidRPr="00AF6AF0">
        <w:rPr>
          <w:rFonts w:ascii="Courier New" w:eastAsia="Times New Roman" w:hAnsi="Courier New" w:cs="Courier New"/>
          <w:color w:val="000000"/>
          <w:sz w:val="20"/>
          <w:szCs w:val="20"/>
        </w:rPr>
        <w:t xml:space="preserve"> the </w:t>
      </w:r>
      <w:del w:id="963" w:author="Author">
        <w:r w:rsidRPr="00AF6AF0">
          <w:rPr>
            <w:rFonts w:ascii="Courier New" w:eastAsia="Times New Roman" w:hAnsi="Courier New" w:cs="Courier New"/>
            <w:color w:val="000000"/>
            <w:sz w:val="20"/>
            <w:szCs w:val="20"/>
          </w:rPr>
          <w:delText xml:space="preserve">comparisons </w:delText>
        </w:r>
      </w:del>
      <w:ins w:id="964" w:author="Author">
        <w:r w:rsidR="002D5F4A">
          <w:rPr>
            <w:rFonts w:ascii="Courier New" w:eastAsia="Times New Roman" w:hAnsi="Courier New" w:cs="Courier New"/>
            <w:color w:val="000000"/>
            <w:sz w:val="20"/>
            <w:szCs w:val="20"/>
          </w:rPr>
          <w:t>other methods</w:t>
        </w:r>
      </w:ins>
      <w:ins w:id="965" w:author="Author">
        <w:r w:rsidRPr="00AF6AF0" w:rsidR="002D5F4A">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did not (</w:t>
      </w:r>
      <w:ins w:id="966" w:author="Author">
        <w:r w:rsidR="002D5F4A">
          <w:rPr>
            <w:rFonts w:ascii="Courier New" w:eastAsia="Times New Roman" w:hAnsi="Courier New" w:cs="Courier New"/>
            <w:color w:val="000000"/>
            <w:sz w:val="20"/>
            <w:szCs w:val="20"/>
          </w:rPr>
          <w:t xml:space="preserve">RMSE = </w:t>
        </w:r>
      </w:ins>
      <w:r w:rsidRPr="00AF6AF0">
        <w:rPr>
          <w:rFonts w:ascii="Courier New" w:eastAsia="Times New Roman" w:hAnsi="Courier New" w:cs="Courier New"/>
          <w:color w:val="000000"/>
          <w:sz w:val="20"/>
          <w:szCs w:val="20"/>
        </w:rPr>
        <w:t>16.1 m</w:t>
      </w:r>
      <w:ins w:id="967" w:author="Author">
        <w:r w:rsidR="002D5F4A">
          <w:rPr>
            <w:rFonts w:ascii="Courier New" w:eastAsia="Times New Roman" w:hAnsi="Courier New" w:cs="Courier New"/>
            <w:color w:val="000000"/>
            <w:sz w:val="20"/>
            <w:szCs w:val="20"/>
          </w:rPr>
          <w:t xml:space="preserve"> and 23.6 m</w:t>
        </w:r>
      </w:ins>
      <w:r w:rsidRPr="00AF6AF0">
        <w:rPr>
          <w:rFonts w:ascii="Courier New" w:eastAsia="Times New Roman" w:hAnsi="Courier New" w:cs="Courier New"/>
          <w:color w:val="000000"/>
          <w:sz w:val="20"/>
          <w:szCs w:val="20"/>
        </w:rPr>
        <w:t xml:space="preserve"> </w:t>
      </w:r>
      <w:del w:id="968" w:author="Author">
        <w:r w:rsidRPr="00AF6AF0">
          <w:rPr>
            <w:rFonts w:ascii="Courier New" w:eastAsia="Times New Roman" w:hAnsi="Courier New" w:cs="Courier New"/>
            <w:color w:val="000000"/>
            <w:sz w:val="20"/>
            <w:szCs w:val="20"/>
          </w:rPr>
          <w:delText xml:space="preserve">with </w:delText>
        </w:r>
      </w:del>
      <w:ins w:id="969" w:author="Author">
        <w:r w:rsidR="002D5F4A">
          <w:rPr>
            <w:rFonts w:ascii="Courier New" w:eastAsia="Times New Roman" w:hAnsi="Courier New" w:cs="Courier New"/>
            <w:color w:val="000000"/>
            <w:sz w:val="20"/>
            <w:szCs w:val="20"/>
          </w:rPr>
          <w:t>using the</w:t>
        </w:r>
      </w:ins>
      <w:ins w:id="970" w:author="Author">
        <w:r w:rsidRPr="00AF6AF0" w:rsidR="002D5F4A">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silhouette</w:t>
      </w:r>
      <w:ins w:id="971" w:author="Author">
        <w:r w:rsidR="002D5F4A">
          <w:rPr>
            <w:rFonts w:ascii="Courier New" w:eastAsia="Times New Roman" w:hAnsi="Courier New" w:cs="Courier New"/>
            <w:color w:val="000000"/>
            <w:sz w:val="20"/>
            <w:szCs w:val="20"/>
          </w:rPr>
          <w:t xml:space="preserve"> and no distortion methods, respectively</w:t>
        </w:r>
      </w:ins>
      <w:del w:id="972" w:author="Author">
        <w:r w:rsidRPr="00AF6AF0">
          <w:rPr>
            <w:rFonts w:ascii="Courier New" w:eastAsia="Times New Roman" w:hAnsi="Courier New" w:cs="Courier New"/>
            <w:color w:val="000000"/>
            <w:sz w:val="20"/>
            <w:szCs w:val="20"/>
          </w:rPr>
          <w:delText>, 23.6 m with no distortion</w:delText>
        </w:r>
      </w:del>
      <w:r w:rsidRPr="00AF6AF0">
        <w:rPr>
          <w:rFonts w:ascii="Courier New" w:eastAsia="Times New Roman" w:hAnsi="Courier New" w:cs="Courier New"/>
          <w:color w:val="000000"/>
          <w:sz w:val="20"/>
          <w:szCs w:val="20"/>
        </w:rPr>
        <w:t xml:space="preserve">). </w:t>
      </w:r>
      <w:ins w:id="973" w:author="Author">
        <w:r w:rsidR="00FF7BD9">
          <w:rPr>
            <w:rFonts w:ascii="Courier New" w:eastAsia="Times New Roman" w:hAnsi="Courier New" w:cs="Courier New"/>
            <w:color w:val="000000"/>
            <w:sz w:val="20"/>
            <w:szCs w:val="20"/>
          </w:rPr>
          <w:t>W</w:t>
        </w:r>
      </w:ins>
      <w:ins w:id="974" w:author="Author">
        <w:r w:rsidRPr="00AF6AF0" w:rsidR="00FF7BD9">
          <w:rPr>
            <w:rFonts w:ascii="Courier New" w:eastAsia="Times New Roman" w:hAnsi="Courier New" w:cs="Courier New"/>
            <w:color w:val="000000"/>
            <w:sz w:val="20"/>
            <w:szCs w:val="20"/>
          </w:rPr>
          <w:t xml:space="preserve">e also checked the relationship between the projection error and the distance from the shooting point for each test </w:t>
        </w:r>
      </w:ins>
      <w:ins w:id="975" w:author="Author">
        <w:r w:rsidRPr="00AF6AF0" w:rsidR="00FF7BD9">
          <w:rPr>
            <w:rFonts w:ascii="Courier New" w:eastAsia="Times New Roman" w:hAnsi="Courier New" w:cs="Courier New"/>
            <w:color w:val="000000"/>
            <w:sz w:val="20"/>
            <w:szCs w:val="20"/>
            <w:u w:val="single"/>
          </w:rPr>
          <w:t>GCP</w:t>
        </w:r>
      </w:ins>
      <w:ins w:id="976" w:author="Author">
        <w:r w:rsidRPr="00AF6AF0" w:rsidR="00FF7BD9">
          <w:rPr>
            <w:rFonts w:ascii="Courier New" w:eastAsia="Times New Roman" w:hAnsi="Courier New" w:cs="Courier New"/>
            <w:color w:val="000000"/>
            <w:sz w:val="20"/>
            <w:szCs w:val="20"/>
          </w:rPr>
          <w:t xml:space="preserve"> (Fig. </w:t>
        </w:r>
      </w:ins>
      <w:ins w:id="977" w:author="Author">
        <w:r w:rsidRPr="00AF6AF0" w:rsidR="00FF7BD9">
          <w:rPr>
            <w:rFonts w:ascii="Courier New" w:eastAsia="Times New Roman" w:hAnsi="Courier New" w:cs="Courier New"/>
            <w:color w:val="800000"/>
            <w:sz w:val="20"/>
            <w:szCs w:val="20"/>
          </w:rPr>
          <w:t>\ref</w:t>
        </w:r>
      </w:ins>
      <w:ins w:id="978" w:author="Author">
        <w:r w:rsidRPr="00AF6AF0" w:rsidR="00FF7BD9">
          <w:rPr>
            <w:rFonts w:ascii="Courier New" w:eastAsia="Times New Roman" w:hAnsi="Courier New" w:cs="Courier New"/>
            <w:color w:val="000000"/>
            <w:sz w:val="20"/>
            <w:szCs w:val="20"/>
          </w:rPr>
          <w:t>{fig:</w:t>
        </w:r>
      </w:ins>
      <w:ins w:id="979" w:author="Author">
        <w:r w:rsidRPr="00AF6AF0" w:rsidR="00FF7BD9">
          <w:rPr>
            <w:rFonts w:ascii="Courier New" w:eastAsia="Times New Roman" w:hAnsi="Courier New" w:cs="Courier New"/>
            <w:color w:val="000000"/>
            <w:sz w:val="20"/>
            <w:szCs w:val="20"/>
            <w:u w:val="single"/>
          </w:rPr>
          <w:t>geoacc</w:t>
        </w:r>
      </w:ins>
      <w:ins w:id="980" w:author="Author">
        <w:r w:rsidRPr="00AF6AF0" w:rsidR="00FF7BD9">
          <w:rPr>
            <w:rFonts w:ascii="Courier New" w:eastAsia="Times New Roman" w:hAnsi="Courier New" w:cs="Courier New"/>
            <w:color w:val="000000"/>
            <w:sz w:val="20"/>
            <w:szCs w:val="20"/>
          </w:rPr>
          <w:t>})</w:t>
        </w:r>
      </w:ins>
      <w:ins w:id="981" w:author="Author">
        <w:r w:rsidR="00FF7BD9">
          <w:rPr>
            <w:rFonts w:ascii="Courier New" w:eastAsia="Times New Roman" w:hAnsi="Courier New" w:cs="Courier New"/>
            <w:color w:val="000000"/>
            <w:sz w:val="20"/>
            <w:szCs w:val="20"/>
          </w:rPr>
          <w:t>t</w:t>
        </w:r>
      </w:ins>
      <w:del w:id="982" w:author="Author">
        <w:r w:rsidRPr="00AF6AF0">
          <w:rPr>
            <w:rFonts w:ascii="Courier New" w:eastAsia="Times New Roman" w:hAnsi="Courier New" w:cs="Courier New"/>
            <w:color w:val="000000"/>
            <w:sz w:val="20"/>
            <w:szCs w:val="20"/>
          </w:rPr>
          <w:delText>T</w:delText>
        </w:r>
      </w:del>
      <w:r w:rsidRPr="00AF6AF0">
        <w:rPr>
          <w:rFonts w:ascii="Courier New" w:eastAsia="Times New Roman" w:hAnsi="Courier New" w:cs="Courier New"/>
          <w:color w:val="000000"/>
          <w:sz w:val="20"/>
          <w:szCs w:val="20"/>
        </w:rPr>
        <w:t xml:space="preserve">o </w:t>
      </w:r>
      <w:del w:id="983" w:author="Author">
        <w:r w:rsidRPr="00AF6AF0">
          <w:rPr>
            <w:rFonts w:ascii="Courier New" w:eastAsia="Times New Roman" w:hAnsi="Courier New" w:cs="Courier New"/>
            <w:color w:val="000000"/>
            <w:sz w:val="20"/>
            <w:szCs w:val="20"/>
          </w:rPr>
          <w:delText>investigate the tendency of</w:delText>
        </w:r>
      </w:del>
      <w:ins w:id="984" w:author="Author">
        <w:r w:rsidR="00FF7BD9">
          <w:rPr>
            <w:rFonts w:ascii="Courier New" w:eastAsia="Times New Roman" w:hAnsi="Courier New" w:cs="Courier New"/>
            <w:color w:val="000000"/>
            <w:sz w:val="20"/>
            <w:szCs w:val="20"/>
          </w:rPr>
          <w:t>examine</w:t>
        </w:r>
      </w:ins>
      <w:r w:rsidRPr="00AF6AF0">
        <w:rPr>
          <w:rFonts w:ascii="Courier New" w:eastAsia="Times New Roman" w:hAnsi="Courier New" w:cs="Courier New"/>
          <w:color w:val="000000"/>
          <w:sz w:val="20"/>
          <w:szCs w:val="20"/>
        </w:rPr>
        <w:t xml:space="preserve"> our method's </w:t>
      </w:r>
      <w:r w:rsidRPr="00AF6AF0">
        <w:rPr>
          <w:rFonts w:ascii="Courier New" w:eastAsia="Times New Roman" w:hAnsi="Courier New" w:cs="Courier New"/>
          <w:color w:val="000000"/>
          <w:sz w:val="20"/>
          <w:szCs w:val="20"/>
          <w:u w:val="single"/>
        </w:rPr>
        <w:t>georectification</w:t>
      </w:r>
      <w:r w:rsidRPr="00AF6AF0">
        <w:rPr>
          <w:rFonts w:ascii="Courier New" w:eastAsia="Times New Roman" w:hAnsi="Courier New" w:cs="Courier New"/>
          <w:color w:val="000000"/>
          <w:sz w:val="20"/>
          <w:szCs w:val="20"/>
        </w:rPr>
        <w:t xml:space="preserve"> error</w:t>
      </w:r>
      <w:del w:id="985" w:author="Author">
        <w:r w:rsidRPr="00AF6AF0">
          <w:rPr>
            <w:rFonts w:ascii="Courier New" w:eastAsia="Times New Roman" w:hAnsi="Courier New" w:cs="Courier New"/>
            <w:color w:val="000000"/>
            <w:sz w:val="20"/>
            <w:szCs w:val="20"/>
          </w:rPr>
          <w:delText xml:space="preserve">, we also checked the relationship between the projection error and the distance from the shooting point for each test </w:delText>
        </w:r>
      </w:del>
      <w:del w:id="986" w:author="Author">
        <w:r w:rsidRPr="00AF6AF0">
          <w:rPr>
            <w:rFonts w:ascii="Courier New" w:eastAsia="Times New Roman" w:hAnsi="Courier New" w:cs="Courier New"/>
            <w:color w:val="000000"/>
            <w:sz w:val="20"/>
            <w:szCs w:val="20"/>
            <w:u w:val="single"/>
          </w:rPr>
          <w:delText>GCP</w:delText>
        </w:r>
      </w:del>
      <w:del w:id="987" w:author="Author">
        <w:r w:rsidRPr="00AF6AF0">
          <w:rPr>
            <w:rFonts w:ascii="Courier New" w:eastAsia="Times New Roman" w:hAnsi="Courier New" w:cs="Courier New"/>
            <w:color w:val="000000"/>
            <w:sz w:val="20"/>
            <w:szCs w:val="20"/>
          </w:rPr>
          <w:delText xml:space="preserve"> (Fig. </w:delText>
        </w:r>
      </w:del>
      <w:del w:id="988" w:author="Author">
        <w:r w:rsidRPr="00AF6AF0">
          <w:rPr>
            <w:rFonts w:ascii="Courier New" w:eastAsia="Times New Roman" w:hAnsi="Courier New" w:cs="Courier New"/>
            <w:color w:val="800000"/>
            <w:sz w:val="20"/>
            <w:szCs w:val="20"/>
          </w:rPr>
          <w:delText>\ref</w:delText>
        </w:r>
      </w:del>
      <w:del w:id="989" w:author="Author">
        <w:r w:rsidRPr="00AF6AF0">
          <w:rPr>
            <w:rFonts w:ascii="Courier New" w:eastAsia="Times New Roman" w:hAnsi="Courier New" w:cs="Courier New"/>
            <w:color w:val="000000"/>
            <w:sz w:val="20"/>
            <w:szCs w:val="20"/>
          </w:rPr>
          <w:delText>{fig:</w:delText>
        </w:r>
      </w:del>
      <w:del w:id="990" w:author="Author">
        <w:r w:rsidRPr="00AF6AF0">
          <w:rPr>
            <w:rFonts w:ascii="Courier New" w:eastAsia="Times New Roman" w:hAnsi="Courier New" w:cs="Courier New"/>
            <w:color w:val="000000"/>
            <w:sz w:val="20"/>
            <w:szCs w:val="20"/>
            <w:u w:val="single"/>
          </w:rPr>
          <w:delText>geoacc</w:delText>
        </w:r>
      </w:del>
      <w:del w:id="991"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 The projection error was </w:t>
      </w:r>
      <w:ins w:id="992" w:author="Author">
        <w:r w:rsidRPr="00AF6AF0">
          <w:rPr>
            <w:rFonts w:ascii="Courier New" w:eastAsia="Times New Roman" w:hAnsi="Courier New" w:cs="Courier New"/>
            <w:color w:val="000000"/>
            <w:sz w:val="20"/>
            <w:szCs w:val="20"/>
          </w:rPr>
          <w:t>particularly</w:t>
        </w:r>
      </w:ins>
      <w:del w:id="993" w:author="Author">
        <w:r w:rsidRPr="00AF6AF0">
          <w:rPr>
            <w:rFonts w:ascii="Courier New" w:eastAsia="Times New Roman" w:hAnsi="Courier New" w:cs="Courier New"/>
            <w:color w:val="000000"/>
            <w:sz w:val="20"/>
            <w:szCs w:val="20"/>
          </w:rPr>
          <w:delText>especially</w:delText>
        </w:r>
      </w:del>
      <w:r w:rsidRPr="00AF6AF0">
        <w:rPr>
          <w:rFonts w:ascii="Courier New" w:eastAsia="Times New Roman" w:hAnsi="Courier New" w:cs="Courier New"/>
          <w:color w:val="000000"/>
          <w:sz w:val="20"/>
          <w:szCs w:val="20"/>
        </w:rPr>
        <w:t xml:space="preserve"> large in the </w:t>
      </w:r>
      <w:r w:rsidRPr="00AF6AF0">
        <w:rPr>
          <w:rFonts w:ascii="Courier New" w:eastAsia="Times New Roman" w:hAnsi="Courier New" w:cs="Courier New"/>
          <w:color w:val="000000"/>
          <w:sz w:val="20"/>
          <w:szCs w:val="20"/>
          <w:u w:val="single"/>
        </w:rPr>
        <w:t>GCPs</w:t>
      </w:r>
      <w:r w:rsidRPr="00AF6AF0">
        <w:rPr>
          <w:rFonts w:ascii="Courier New" w:eastAsia="Times New Roman" w:hAnsi="Courier New" w:cs="Courier New"/>
          <w:color w:val="000000"/>
          <w:sz w:val="20"/>
          <w:szCs w:val="20"/>
        </w:rPr>
        <w:t xml:space="preserve"> near the shooting point. Fig. </w:t>
      </w:r>
      <w:r w:rsidRPr="00AF6AF0">
        <w:rPr>
          <w:rFonts w:ascii="Courier New" w:eastAsia="Times New Roman" w:hAnsi="Courier New" w:cs="Courier New"/>
          <w:color w:val="800000"/>
          <w:sz w:val="20"/>
          <w:szCs w:val="20"/>
        </w:rPr>
        <w:t>\ref</w:t>
      </w:r>
      <w:r w:rsidRPr="00AF6AF0">
        <w:rPr>
          <w:rFonts w:ascii="Courier New" w:eastAsia="Times New Roman" w:hAnsi="Courier New" w:cs="Courier New"/>
          <w:color w:val="000000"/>
          <w:sz w:val="20"/>
          <w:szCs w:val="20"/>
        </w:rPr>
        <w:t>{fig:vegetation} (right) shows the produced vegetation classification map. The vegetation classification map has missing areas because ridges block</w:t>
      </w:r>
      <w:ins w:id="994" w:author="Author" w:date="2023-01-16T22:54:00Z">
        <w:r w:rsidR="00E937CA">
          <w:rPr>
            <w:rFonts w:ascii="Courier New" w:eastAsia="Times New Roman" w:hAnsi="Courier New" w:cs="Courier New"/>
            <w:color w:val="000000"/>
            <w:sz w:val="20"/>
            <w:szCs w:val="20"/>
          </w:rPr>
          <w:t>ed</w:t>
        </w:r>
      </w:ins>
      <w:del w:id="995" w:author="Author">
        <w:r w:rsidRPr="00AF6AF0">
          <w:rPr>
            <w:rFonts w:ascii="Courier New" w:eastAsia="Times New Roman" w:hAnsi="Courier New" w:cs="Courier New"/>
            <w:color w:val="000000"/>
            <w:sz w:val="20"/>
            <w:szCs w:val="20"/>
          </w:rPr>
          <w:delText>ed</w:delText>
        </w:r>
      </w:del>
      <w:r w:rsidRPr="00AF6AF0">
        <w:rPr>
          <w:rFonts w:ascii="Courier New" w:eastAsia="Times New Roman" w:hAnsi="Courier New" w:cs="Courier New"/>
          <w:color w:val="000000"/>
          <w:sz w:val="20"/>
          <w:szCs w:val="20"/>
        </w:rPr>
        <w:t xml:space="preserve"> the </w:t>
      </w:r>
      <w:ins w:id="996" w:author="Author">
        <w:r w:rsidRPr="00AF6AF0">
          <w:rPr>
            <w:rFonts w:ascii="Courier New" w:eastAsia="Times New Roman" w:hAnsi="Courier New" w:cs="Courier New"/>
            <w:color w:val="000000"/>
            <w:sz w:val="20"/>
            <w:szCs w:val="20"/>
          </w:rPr>
          <w:t>view of the camera</w:t>
        </w:r>
      </w:ins>
      <w:del w:id="997" w:author="Author">
        <w:r w:rsidRPr="00AF6AF0">
          <w:rPr>
            <w:rFonts w:ascii="Courier New" w:eastAsia="Times New Roman" w:hAnsi="Courier New" w:cs="Courier New"/>
            <w:color w:val="000000"/>
            <w:sz w:val="20"/>
            <w:szCs w:val="20"/>
          </w:rPr>
          <w:delText>camera's view</w:delText>
        </w:r>
      </w:del>
      <w:r w:rsidRPr="00AF6AF0">
        <w:rPr>
          <w:rFonts w:ascii="Courier New" w:eastAsia="Times New Roman" w:hAnsi="Courier New" w:cs="Courier New"/>
          <w:color w:val="000000"/>
          <w:sz w:val="20"/>
          <w:szCs w:val="20"/>
        </w:rPr>
        <w:t>.</w:t>
      </w:r>
    </w:p>
    <w:p w:rsidR="00AF6AF0" w:rsidRPr="00AF6AF0" w:rsidP="00AF6AF0" w14:paraId="2A70930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3BC6778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\begin</w:t>
      </w:r>
      <w:r w:rsidRPr="00AF6AF0">
        <w:rPr>
          <w:rFonts w:ascii="Courier New" w:eastAsia="Times New Roman" w:hAnsi="Courier New" w:cs="Courier New"/>
          <w:color w:val="000000"/>
          <w:sz w:val="20"/>
          <w:szCs w:val="20"/>
        </w:rPr>
        <w:t>{figure}</w:t>
      </w:r>
    </w:p>
    <w:p w:rsidR="00AF6AF0" w:rsidRPr="00AF6AF0" w:rsidP="00AF6AF0" w14:paraId="47E417B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\includegraphics</w:t>
      </w:r>
      <w:r w:rsidRPr="00AF6AF0">
        <w:rPr>
          <w:rFonts w:ascii="Courier New" w:eastAsia="Times New Roman" w:hAnsi="Courier New" w:cs="Courier New"/>
          <w:color w:val="000000"/>
          <w:sz w:val="20"/>
          <w:szCs w:val="20"/>
        </w:rPr>
        <w:t>[width=1</w:t>
      </w:r>
      <w:r w:rsidRPr="00AF6AF0">
        <w:rPr>
          <w:rFonts w:ascii="Courier New" w:eastAsia="Times New Roman" w:hAnsi="Courier New" w:cs="Courier New"/>
          <w:color w:val="800000"/>
          <w:sz w:val="20"/>
          <w:szCs w:val="20"/>
        </w:rPr>
        <w:t>\linewidth</w:t>
      </w:r>
      <w:r w:rsidRPr="00AF6AF0">
        <w:rPr>
          <w:rFonts w:ascii="Courier New" w:eastAsia="Times New Roman" w:hAnsi="Courier New" w:cs="Courier New"/>
          <w:color w:val="000000"/>
          <w:sz w:val="20"/>
          <w:szCs w:val="20"/>
        </w:rPr>
        <w:t xml:space="preserve">]{paper_files/figures/georec_acc} </w:t>
      </w:r>
      <w:r w:rsidRPr="00AF6AF0">
        <w:rPr>
          <w:rFonts w:ascii="Courier New" w:eastAsia="Times New Roman" w:hAnsi="Courier New" w:cs="Courier New"/>
          <w:color w:val="800000"/>
          <w:sz w:val="20"/>
          <w:szCs w:val="20"/>
        </w:rPr>
        <w:t>\caption</w:t>
      </w:r>
      <w:r w:rsidRPr="00AF6AF0">
        <w:rPr>
          <w:rFonts w:ascii="Courier New" w:eastAsia="Times New Roman" w:hAnsi="Courier New" w:cs="Courier New"/>
          <w:color w:val="000000"/>
          <w:sz w:val="20"/>
          <w:szCs w:val="20"/>
        </w:rPr>
        <w:t>{The projection error of the proposed method. The projection error was particularly large in the area near the camera.}</w:t>
      </w:r>
      <w:r w:rsidRPr="00AF6AF0">
        <w:rPr>
          <w:rFonts w:ascii="Courier New" w:eastAsia="Times New Roman" w:hAnsi="Courier New" w:cs="Courier New"/>
          <w:b/>
          <w:bCs/>
          <w:color w:val="0000CC"/>
          <w:sz w:val="20"/>
          <w:szCs w:val="20"/>
        </w:rPr>
        <w:t>\label{fig:geoacc}</w:t>
      </w:r>
    </w:p>
    <w:p w:rsidR="00AF6AF0" w:rsidRPr="00AF6AF0" w:rsidP="00AF6AF0" w14:paraId="146D83C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\end</w:t>
      </w:r>
      <w:r w:rsidRPr="00AF6AF0">
        <w:rPr>
          <w:rFonts w:ascii="Courier New" w:eastAsia="Times New Roman" w:hAnsi="Courier New" w:cs="Courier New"/>
          <w:color w:val="000000"/>
          <w:sz w:val="20"/>
          <w:szCs w:val="20"/>
        </w:rPr>
        <w:t>{figure}</w:t>
      </w:r>
    </w:p>
    <w:p w:rsidR="00AF6AF0" w:rsidRPr="00AF6AF0" w:rsidP="00AF6AF0" w14:paraId="4864E55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61BE62F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\hypertarget</w:t>
      </w:r>
      <w:r w:rsidRPr="00AF6AF0">
        <w:rPr>
          <w:rFonts w:ascii="Courier New" w:eastAsia="Times New Roman" w:hAnsi="Courier New" w:cs="Courier New"/>
          <w:color w:val="000000"/>
          <w:sz w:val="20"/>
          <w:szCs w:val="20"/>
        </w:rPr>
        <w:t>{discussion}{</w:t>
      </w:r>
      <w:r w:rsidRPr="00AF6AF0">
        <w:rPr>
          <w:rFonts w:ascii="Courier New" w:eastAsia="Times New Roman" w:hAnsi="Courier New" w:cs="Courier New"/>
          <w:color w:val="606060"/>
          <w:sz w:val="20"/>
          <w:szCs w:val="20"/>
        </w:rPr>
        <w:t>%</w:t>
      </w:r>
    </w:p>
    <w:p w:rsidR="00AF6AF0" w:rsidRPr="00AF6AF0" w:rsidP="00AF6AF0" w14:paraId="5FE67D7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\section{Discussion}\label{discussion}</w:t>
      </w:r>
      <w:r w:rsidRPr="00AF6AF0">
        <w:rPr>
          <w:rFonts w:ascii="Courier New" w:eastAsia="Times New Roman" w:hAnsi="Courier New" w:cs="Courier New"/>
          <w:color w:val="000000"/>
          <w:sz w:val="20"/>
          <w:szCs w:val="20"/>
        </w:rPr>
        <w:t>}</w:t>
      </w:r>
    </w:p>
    <w:p w:rsidR="00AF6AF0" w:rsidRPr="00AF6AF0" w:rsidP="00AF6AF0" w14:paraId="2867DD6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33A58179" w14:textId="4DE4E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We </w:t>
      </w:r>
      <w:del w:id="998" w:author="Author">
        <w:r w:rsidRPr="00AF6AF0">
          <w:rPr>
            <w:rFonts w:ascii="Courier New" w:eastAsia="Times New Roman" w:hAnsi="Courier New" w:cs="Courier New"/>
            <w:color w:val="000000"/>
            <w:sz w:val="20"/>
            <w:szCs w:val="20"/>
          </w:rPr>
          <w:delText>suggested</w:delText>
        </w:r>
      </w:del>
      <w:ins w:id="999" w:author="Author">
        <w:r w:rsidR="00B4027D">
          <w:rPr>
            <w:rFonts w:ascii="Courier New" w:eastAsia="Times New Roman" w:hAnsi="Courier New" w:cs="Courier New"/>
            <w:color w:val="000000"/>
            <w:sz w:val="20"/>
            <w:szCs w:val="20"/>
          </w:rPr>
          <w:t>proposed</w:t>
        </w:r>
      </w:ins>
      <w:r w:rsidRPr="00AF6AF0">
        <w:rPr>
          <w:rFonts w:ascii="Courier New" w:eastAsia="Times New Roman" w:hAnsi="Courier New" w:cs="Courier New"/>
          <w:color w:val="000000"/>
          <w:sz w:val="20"/>
          <w:szCs w:val="20"/>
        </w:rPr>
        <w:t xml:space="preserve"> a</w:t>
      </w:r>
      <w:ins w:id="1000" w:author="Author">
        <w:r w:rsidR="00B4027D">
          <w:rPr>
            <w:rFonts w:ascii="Courier New" w:eastAsia="Times New Roman" w:hAnsi="Courier New" w:cs="Courier New"/>
            <w:color w:val="000000"/>
            <w:sz w:val="20"/>
            <w:szCs w:val="20"/>
          </w:rPr>
          <w:t xml:space="preserve"> low-cost </w:t>
        </w:r>
      </w:ins>
      <w:del w:id="1001" w:author="Author">
        <w:r w:rsidRPr="00AF6AF0">
          <w:rPr>
            <w:rFonts w:ascii="Courier New" w:eastAsia="Times New Roman" w:hAnsi="Courier New" w:cs="Courier New"/>
            <w:color w:val="000000"/>
            <w:sz w:val="20"/>
            <w:szCs w:val="20"/>
          </w:rPr>
          <w:delText xml:space="preserve">n </w:delText>
        </w:r>
      </w:del>
      <w:r w:rsidRPr="00AF6AF0">
        <w:rPr>
          <w:rFonts w:ascii="Courier New" w:eastAsia="Times New Roman" w:hAnsi="Courier New" w:cs="Courier New"/>
          <w:color w:val="000000"/>
          <w:sz w:val="20"/>
          <w:szCs w:val="20"/>
        </w:rPr>
        <w:t xml:space="preserve">automated procedure to transform time-lapse images of alpine regions into </w:t>
      </w:r>
      <w:r w:rsidRPr="00AF6AF0">
        <w:rPr>
          <w:rFonts w:ascii="Courier New" w:eastAsia="Times New Roman" w:hAnsi="Courier New" w:cs="Courier New"/>
          <w:color w:val="000000"/>
          <w:sz w:val="20"/>
          <w:szCs w:val="20"/>
          <w:u w:val="single"/>
        </w:rPr>
        <w:t>georeferenced</w:t>
      </w:r>
      <w:r w:rsidRPr="00AF6AF0">
        <w:rPr>
          <w:rFonts w:ascii="Courier New" w:eastAsia="Times New Roman" w:hAnsi="Courier New" w:cs="Courier New"/>
          <w:color w:val="000000"/>
          <w:sz w:val="20"/>
          <w:szCs w:val="20"/>
        </w:rPr>
        <w:t xml:space="preserve"> vegetation classification maps</w:t>
      </w:r>
      <w:del w:id="1002" w:author="Author">
        <w:r w:rsidRPr="00AF6AF0">
          <w:rPr>
            <w:rFonts w:ascii="Courier New" w:eastAsia="Times New Roman" w:hAnsi="Courier New" w:cs="Courier New"/>
            <w:color w:val="000000"/>
            <w:sz w:val="20"/>
            <w:szCs w:val="20"/>
          </w:rPr>
          <w:delText xml:space="preserve"> at a meager cost</w:delText>
        </w:r>
      </w:del>
      <w:r w:rsidRPr="00AF6AF0">
        <w:rPr>
          <w:rFonts w:ascii="Courier New" w:eastAsia="Times New Roman" w:hAnsi="Courier New" w:cs="Courier New"/>
          <w:color w:val="000000"/>
          <w:sz w:val="20"/>
          <w:szCs w:val="20"/>
        </w:rPr>
        <w:t xml:space="preserve">. </w:t>
      </w:r>
      <w:ins w:id="1003" w:author="Author">
        <w:r w:rsidR="00B4027D">
          <w:rPr>
            <w:rFonts w:ascii="Courier New" w:eastAsia="Times New Roman" w:hAnsi="Courier New" w:cs="Courier New"/>
            <w:color w:val="000000"/>
            <w:sz w:val="20"/>
            <w:szCs w:val="20"/>
          </w:rPr>
          <w:t>Two aspects made this a challenging task:</w:t>
        </w:r>
      </w:ins>
      <w:del w:id="1004" w:author="Author">
        <w:r w:rsidRPr="00AF6AF0">
          <w:rPr>
            <w:rFonts w:ascii="Courier New" w:eastAsia="Times New Roman" w:hAnsi="Courier New" w:cs="Courier New"/>
            <w:color w:val="000000"/>
            <w:sz w:val="20"/>
            <w:szCs w:val="20"/>
          </w:rPr>
          <w:delText xml:space="preserve">This task </w:delText>
        </w:r>
      </w:del>
      <w:ins w:id="1005" w:author="Author">
        <w:del w:id="1006" w:author="Author">
          <w:r w:rsidRPr="00AF6AF0">
            <w:rPr>
              <w:rFonts w:ascii="Courier New" w:eastAsia="Times New Roman" w:hAnsi="Courier New" w:cs="Courier New"/>
              <w:color w:val="000000"/>
              <w:sz w:val="20"/>
              <w:szCs w:val="20"/>
            </w:rPr>
            <w:delText>wa</w:delText>
          </w:r>
        </w:del>
      </w:ins>
      <w:del w:id="1007" w:author="Author">
        <w:r w:rsidRPr="00AF6AF0">
          <w:rPr>
            <w:rFonts w:ascii="Courier New" w:eastAsia="Times New Roman" w:hAnsi="Courier New" w:cs="Courier New"/>
            <w:color w:val="000000"/>
            <w:sz w:val="20"/>
            <w:szCs w:val="20"/>
          </w:rPr>
          <w:delText>is challenging because of</w:delText>
        </w:r>
      </w:del>
      <w:r w:rsidRPr="00AF6AF0">
        <w:rPr>
          <w:rFonts w:ascii="Courier New" w:eastAsia="Times New Roman" w:hAnsi="Courier New" w:cs="Courier New"/>
          <w:color w:val="000000"/>
          <w:sz w:val="20"/>
          <w:szCs w:val="20"/>
        </w:rPr>
        <w:t xml:space="preserve"> 1</w:t>
      </w:r>
      <w:ins w:id="1008" w:author="Author" w:date="2023-01-16T22:54:00Z">
        <w:r w:rsidR="00006A09">
          <w:rPr>
            <w:rFonts w:ascii="Courier New" w:eastAsia="Times New Roman" w:hAnsi="Courier New" w:cs="Courier New"/>
            <w:color w:val="000000"/>
            <w:sz w:val="20"/>
            <w:szCs w:val="20"/>
          </w:rPr>
          <w:t>)</w:t>
        </w:r>
      </w:ins>
      <w:del w:id="1009" w:author="Author" w:date="2023-01-16T22:54:00Z">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 the difficulty of classifying vegetation </w:t>
      </w:r>
      <w:ins w:id="1010" w:author="Author">
        <w:r w:rsidRPr="00AF6AF0">
          <w:rPr>
            <w:rFonts w:ascii="Courier New" w:eastAsia="Times New Roman" w:hAnsi="Courier New" w:cs="Courier New"/>
            <w:color w:val="000000"/>
            <w:sz w:val="20"/>
            <w:szCs w:val="20"/>
          </w:rPr>
          <w:t>using</w:t>
        </w:r>
      </w:ins>
      <w:del w:id="1011" w:author="Author">
        <w:r w:rsidRPr="00AF6AF0">
          <w:rPr>
            <w:rFonts w:ascii="Courier New" w:eastAsia="Times New Roman" w:hAnsi="Courier New" w:cs="Courier New"/>
            <w:color w:val="000000"/>
            <w:sz w:val="20"/>
            <w:szCs w:val="20"/>
          </w:rPr>
          <w:delText>with</w:delText>
        </w:r>
      </w:del>
      <w:r w:rsidRPr="00AF6AF0">
        <w:rPr>
          <w:rFonts w:ascii="Courier New" w:eastAsia="Times New Roman" w:hAnsi="Courier New" w:cs="Courier New"/>
          <w:color w:val="000000"/>
          <w:sz w:val="20"/>
          <w:szCs w:val="20"/>
        </w:rPr>
        <w:t xml:space="preserve"> ordinal digital camera imagery</w:t>
      </w:r>
      <w:ins w:id="1012" w:author="Author">
        <w:r w:rsidR="00B4027D">
          <w:rPr>
            <w:rFonts w:ascii="Courier New" w:eastAsia="Times New Roman" w:hAnsi="Courier New" w:cs="Courier New"/>
            <w:color w:val="000000"/>
            <w:sz w:val="20"/>
            <w:szCs w:val="20"/>
          </w:rPr>
          <w:t>,</w:t>
        </w:r>
      </w:ins>
      <w:ins w:id="1013" w:author="Author">
        <w:del w:id="1014" w:author="Author">
          <w:r>
            <w:rPr>
              <w:rFonts w:ascii="Courier New" w:eastAsia="Times New Roman" w:hAnsi="Courier New" w:cs="Courier New"/>
              <w:color w:val="000000"/>
              <w:sz w:val="20"/>
              <w:szCs w:val="20"/>
            </w:rPr>
            <w:delText>;</w:delText>
          </w:r>
        </w:del>
      </w:ins>
      <w:r>
        <w:rPr>
          <w:rFonts w:ascii="Courier New" w:eastAsia="Times New Roman" w:hAnsi="Courier New" w:cs="Courier New"/>
          <w:color w:val="000000"/>
          <w:sz w:val="20"/>
          <w:szCs w:val="20"/>
        </w:rPr>
        <w:t xml:space="preserve"> and 2</w:t>
      </w:r>
      <w:ins w:id="1015" w:author="Author" w:date="2023-01-16T22:54:00Z">
        <w:r w:rsidR="00006A09">
          <w:rPr>
            <w:rFonts w:ascii="Courier New" w:eastAsia="Times New Roman" w:hAnsi="Courier New" w:cs="Courier New"/>
            <w:color w:val="000000"/>
            <w:sz w:val="20"/>
            <w:szCs w:val="20"/>
          </w:rPr>
          <w:t>)</w:t>
        </w:r>
      </w:ins>
      <w:del w:id="1016" w:author="Author" w:date="2023-01-16T22:54:00Z">
        <w:r>
          <w:rPr>
            <w:rFonts w:ascii="Courier New" w:eastAsia="Times New Roman" w:hAnsi="Courier New" w:cs="Courier New"/>
            <w:color w:val="000000"/>
            <w:sz w:val="20"/>
            <w:szCs w:val="20"/>
          </w:rPr>
          <w:delText>.</w:delText>
        </w:r>
      </w:del>
      <w:r>
        <w:rPr>
          <w:rFonts w:ascii="Courier New" w:eastAsia="Times New Roman" w:hAnsi="Courier New" w:cs="Courier New"/>
          <w:color w:val="000000"/>
          <w:sz w:val="20"/>
          <w:szCs w:val="20"/>
        </w:rPr>
        <w:t xml:space="preserve"> the difficulty of </w:t>
      </w:r>
      <w:del w:id="1017" w:author="Author">
        <w:r w:rsidRPr="00AF6AF0">
          <w:rPr>
            <w:rFonts w:ascii="Courier New" w:eastAsia="Times New Roman" w:hAnsi="Courier New" w:cs="Courier New"/>
            <w:color w:val="000000"/>
            <w:sz w:val="20"/>
            <w:szCs w:val="20"/>
            <w:u w:val="single"/>
          </w:rPr>
          <w:delText>georectification</w:delText>
        </w:r>
      </w:del>
      <w:del w:id="1018" w:author="Author">
        <w:r w:rsidRPr="00AF6AF0">
          <w:rPr>
            <w:rFonts w:ascii="Courier New" w:eastAsia="Times New Roman" w:hAnsi="Courier New" w:cs="Courier New"/>
            <w:color w:val="000000"/>
            <w:sz w:val="20"/>
            <w:szCs w:val="20"/>
          </w:rPr>
          <w:delText xml:space="preserve"> </w:delText>
        </w:r>
      </w:del>
      <w:ins w:id="1019" w:author="Author">
        <w:r w:rsidRPr="00AF6AF0" w:rsidR="00B4027D">
          <w:rPr>
            <w:rFonts w:ascii="Courier New" w:eastAsia="Times New Roman" w:hAnsi="Courier New" w:cs="Courier New"/>
            <w:color w:val="000000"/>
            <w:sz w:val="20"/>
            <w:szCs w:val="20"/>
            <w:u w:val="single"/>
          </w:rPr>
          <w:t>georectif</w:t>
        </w:r>
      </w:ins>
      <w:ins w:id="1020" w:author="Author">
        <w:r w:rsidR="00B4027D">
          <w:rPr>
            <w:rFonts w:ascii="Courier New" w:eastAsia="Times New Roman" w:hAnsi="Courier New" w:cs="Courier New"/>
            <w:color w:val="000000"/>
            <w:sz w:val="20"/>
            <w:szCs w:val="20"/>
            <w:u w:val="single"/>
          </w:rPr>
          <w:t>ying</w:t>
        </w:r>
      </w:ins>
      <w:ins w:id="1021" w:author="Author">
        <w:r w:rsidRPr="00AF6AF0" w:rsidR="00B4027D">
          <w:rPr>
            <w:rFonts w:ascii="Courier New" w:eastAsia="Times New Roman" w:hAnsi="Courier New" w:cs="Courier New"/>
            <w:color w:val="000000"/>
            <w:sz w:val="20"/>
            <w:szCs w:val="20"/>
          </w:rPr>
          <w:t xml:space="preserve"> </w:t>
        </w:r>
      </w:ins>
      <w:del w:id="1022" w:author="Author">
        <w:r w:rsidRPr="00AF6AF0">
          <w:rPr>
            <w:rFonts w:ascii="Courier New" w:eastAsia="Times New Roman" w:hAnsi="Courier New" w:cs="Courier New"/>
            <w:color w:val="000000"/>
            <w:sz w:val="20"/>
            <w:szCs w:val="20"/>
          </w:rPr>
          <w:delText xml:space="preserve">of </w:delText>
        </w:r>
      </w:del>
      <w:r w:rsidRPr="00AF6AF0">
        <w:rPr>
          <w:rFonts w:ascii="Courier New" w:eastAsia="Times New Roman" w:hAnsi="Courier New" w:cs="Courier New"/>
          <w:color w:val="000000"/>
          <w:sz w:val="20"/>
          <w:szCs w:val="20"/>
        </w:rPr>
        <w:t>such ground-based imagery. We solved these issues by</w:t>
      </w:r>
      <w:ins w:id="1023" w:author="Author" w:date="2023-01-16T22:54:00Z">
        <w:r w:rsidR="00006A09">
          <w:rPr>
            <w:rFonts w:ascii="Courier New" w:eastAsia="Times New Roman" w:hAnsi="Courier New" w:cs="Courier New"/>
            <w:color w:val="000000"/>
            <w:sz w:val="20"/>
            <w:szCs w:val="20"/>
          </w:rPr>
          <w:t>:</w:t>
        </w:r>
      </w:ins>
      <w:r w:rsidRPr="00AF6AF0">
        <w:rPr>
          <w:rFonts w:ascii="Courier New" w:eastAsia="Times New Roman" w:hAnsi="Courier New" w:cs="Courier New"/>
          <w:color w:val="000000"/>
          <w:sz w:val="20"/>
          <w:szCs w:val="20"/>
        </w:rPr>
        <w:t xml:space="preserve"> 1</w:t>
      </w:r>
      <w:ins w:id="1024" w:author="Author" w:date="2023-01-16T22:54:00Z">
        <w:r w:rsidR="00006A09">
          <w:rPr>
            <w:rFonts w:ascii="Courier New" w:eastAsia="Times New Roman" w:hAnsi="Courier New" w:cs="Courier New"/>
            <w:color w:val="000000"/>
            <w:sz w:val="20"/>
            <w:szCs w:val="20"/>
          </w:rPr>
          <w:t>)</w:t>
        </w:r>
      </w:ins>
      <w:del w:id="1025" w:author="Author" w:date="2023-01-16T22:54:00Z">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 using the temporal information of </w:t>
      </w:r>
      <w:del w:id="1026" w:author="Author">
        <w:r w:rsidRPr="00AF6AF0">
          <w:rPr>
            <w:rFonts w:ascii="Courier New" w:eastAsia="Times New Roman" w:hAnsi="Courier New" w:cs="Courier New"/>
            <w:color w:val="000000"/>
            <w:sz w:val="20"/>
            <w:szCs w:val="20"/>
          </w:rPr>
          <w:delText>autumn</w:delText>
        </w:r>
      </w:del>
      <w:ins w:id="1027" w:author="Author">
        <w:r w:rsidR="008D5519">
          <w:rPr>
            <w:rFonts w:ascii="Courier New" w:eastAsia="Times New Roman" w:hAnsi="Courier New" w:cs="Courier New"/>
            <w:color w:val="000000"/>
            <w:sz w:val="20"/>
            <w:szCs w:val="20"/>
          </w:rPr>
          <w:t>fall</w:t>
        </w:r>
      </w:ins>
      <w:r w:rsidRPr="00AF6AF0">
        <w:rPr>
          <w:rFonts w:ascii="Courier New" w:eastAsia="Times New Roman" w:hAnsi="Courier New" w:cs="Courier New"/>
          <w:color w:val="000000"/>
          <w:sz w:val="20"/>
          <w:szCs w:val="20"/>
        </w:rPr>
        <w:t xml:space="preserve"> leaf colors for vegetation classification</w:t>
      </w:r>
      <w:ins w:id="1028" w:author="Author" w:date="2023-01-16T22:55:00Z">
        <w:r w:rsidR="00006A09">
          <w:rPr>
            <w:rFonts w:ascii="Courier New" w:eastAsia="Times New Roman" w:hAnsi="Courier New" w:cs="Courier New"/>
            <w:color w:val="000000"/>
            <w:sz w:val="20"/>
            <w:szCs w:val="20"/>
          </w:rPr>
          <w:t>,</w:t>
        </w:r>
      </w:ins>
      <w:ins w:id="1029" w:author="Author">
        <w:del w:id="1030" w:author="Author">
          <w:r>
            <w:rPr>
              <w:rFonts w:ascii="Courier New" w:eastAsia="Times New Roman" w:hAnsi="Courier New" w:cs="Courier New"/>
              <w:color w:val="000000"/>
              <w:sz w:val="20"/>
              <w:szCs w:val="20"/>
            </w:rPr>
            <w:delText>,</w:delText>
          </w:r>
        </w:del>
      </w:ins>
      <w:r>
        <w:rPr>
          <w:rFonts w:ascii="Courier New" w:eastAsia="Times New Roman" w:hAnsi="Courier New" w:cs="Courier New"/>
          <w:color w:val="000000"/>
          <w:sz w:val="20"/>
          <w:szCs w:val="20"/>
        </w:rPr>
        <w:t xml:space="preserve"> and 2</w:t>
      </w:r>
      <w:ins w:id="1031" w:author="Author" w:date="2023-01-16T22:55:00Z">
        <w:r w:rsidR="00006A09">
          <w:rPr>
            <w:rFonts w:ascii="Courier New" w:eastAsia="Times New Roman" w:hAnsi="Courier New" w:cs="Courier New"/>
            <w:color w:val="000000"/>
            <w:sz w:val="20"/>
            <w:szCs w:val="20"/>
          </w:rPr>
          <w:t>)</w:t>
        </w:r>
      </w:ins>
      <w:del w:id="1032" w:author="Author" w:date="2023-01-16T22:55:00Z">
        <w:r>
          <w:rPr>
            <w:rFonts w:ascii="Courier New" w:eastAsia="Times New Roman" w:hAnsi="Courier New" w:cs="Courier New"/>
            <w:color w:val="000000"/>
            <w:sz w:val="20"/>
            <w:szCs w:val="20"/>
          </w:rPr>
          <w:delText>.</w:delText>
        </w:r>
      </w:del>
      <w:r>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rPr>
        <w:t xml:space="preserve">developing a novel method for accurate image </w:t>
      </w:r>
      <w:r w:rsidRPr="00AF6AF0">
        <w:rPr>
          <w:rFonts w:ascii="Courier New" w:eastAsia="Times New Roman" w:hAnsi="Courier New" w:cs="Courier New"/>
          <w:color w:val="000000"/>
          <w:sz w:val="20"/>
          <w:szCs w:val="20"/>
          <w:u w:val="single"/>
        </w:rPr>
        <w:t>georectification</w:t>
      </w:r>
      <w:r w:rsidRPr="00AF6AF0">
        <w:rPr>
          <w:rFonts w:ascii="Courier New" w:eastAsia="Times New Roman" w:hAnsi="Courier New" w:cs="Courier New"/>
          <w:color w:val="000000"/>
          <w:sz w:val="20"/>
          <w:szCs w:val="20"/>
        </w:rPr>
        <w:t xml:space="preserve">. The proposed methods </w:t>
      </w:r>
      <w:ins w:id="1033" w:author="Author">
        <w:r w:rsidR="00B4027D">
          <w:rPr>
            <w:rFonts w:ascii="Courier New" w:eastAsia="Times New Roman" w:hAnsi="Courier New" w:cs="Courier New"/>
            <w:color w:val="000000"/>
            <w:sz w:val="20"/>
            <w:szCs w:val="20"/>
          </w:rPr>
          <w:t xml:space="preserve">performed functionally </w:t>
        </w:r>
      </w:ins>
      <w:del w:id="1034" w:author="Author">
        <w:r w:rsidRPr="00AF6AF0">
          <w:rPr>
            <w:rFonts w:ascii="Courier New" w:eastAsia="Times New Roman" w:hAnsi="Courier New" w:cs="Courier New"/>
            <w:color w:val="000000"/>
            <w:sz w:val="20"/>
            <w:szCs w:val="20"/>
          </w:rPr>
          <w:delText xml:space="preserve">reached a functional performance </w:delText>
        </w:r>
      </w:del>
      <w:r w:rsidRPr="00AF6AF0">
        <w:rPr>
          <w:rFonts w:ascii="Courier New" w:eastAsia="Times New Roman" w:hAnsi="Courier New" w:cs="Courier New"/>
          <w:color w:val="000000"/>
          <w:sz w:val="20"/>
          <w:szCs w:val="20"/>
        </w:rPr>
        <w:t xml:space="preserve">(0.937 </w:t>
      </w:r>
      <w:del w:id="1035" w:author="Author">
        <w:r w:rsidRPr="00AF6AF0">
          <w:rPr>
            <w:rFonts w:ascii="Courier New" w:eastAsia="Times New Roman" w:hAnsi="Courier New" w:cs="Courier New"/>
            <w:color w:val="000000"/>
            <w:sz w:val="20"/>
            <w:szCs w:val="20"/>
          </w:rPr>
          <w:delText xml:space="preserve">in a </w:delText>
        </w:r>
      </w:del>
      <w:r w:rsidRPr="00AF6AF0">
        <w:rPr>
          <w:rFonts w:ascii="Courier New" w:eastAsia="Times New Roman" w:hAnsi="Courier New" w:cs="Courier New"/>
          <w:color w:val="000000"/>
          <w:sz w:val="20"/>
          <w:szCs w:val="20"/>
        </w:rPr>
        <w:t xml:space="preserve">mean </w:t>
      </w:r>
      <w:r w:rsidRPr="00AF6AF0">
        <w:rPr>
          <w:rFonts w:ascii="Courier New" w:eastAsia="Times New Roman" w:hAnsi="Courier New" w:cs="Courier New"/>
          <w:color w:val="000000"/>
          <w:sz w:val="20"/>
          <w:szCs w:val="20"/>
          <w:u w:val="single"/>
        </w:rPr>
        <w:t>F1</w:t>
      </w:r>
      <w:r w:rsidRPr="00AF6AF0">
        <w:rPr>
          <w:rFonts w:ascii="Courier New" w:eastAsia="Times New Roman" w:hAnsi="Courier New" w:cs="Courier New"/>
          <w:color w:val="000000"/>
          <w:sz w:val="20"/>
          <w:szCs w:val="20"/>
        </w:rPr>
        <w:t xml:space="preserve"> Score of vegetation classification</w:t>
      </w:r>
      <w:ins w:id="1036" w:author="Author">
        <w:r w:rsidR="00B4027D">
          <w:rPr>
            <w:rFonts w:ascii="Courier New" w:eastAsia="Times New Roman" w:hAnsi="Courier New" w:cs="Courier New"/>
            <w:color w:val="000000"/>
            <w:sz w:val="20"/>
            <w:szCs w:val="20"/>
          </w:rPr>
          <w:t xml:space="preserve"> and</w:t>
        </w:r>
      </w:ins>
      <w:del w:id="1037"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 3.4 m </w:t>
      </w:r>
      <w:del w:id="1038" w:author="Author">
        <w:r w:rsidRPr="00AF6AF0">
          <w:rPr>
            <w:rFonts w:ascii="Courier New" w:eastAsia="Times New Roman" w:hAnsi="Courier New" w:cs="Courier New"/>
            <w:color w:val="000000"/>
            <w:sz w:val="20"/>
            <w:szCs w:val="20"/>
          </w:rPr>
          <w:delText xml:space="preserve">in a </w:delText>
        </w:r>
      </w:del>
      <w:r w:rsidRPr="00AF6AF0">
        <w:rPr>
          <w:rFonts w:ascii="Courier New" w:eastAsia="Times New Roman" w:hAnsi="Courier New" w:cs="Courier New"/>
          <w:color w:val="000000"/>
          <w:sz w:val="20"/>
          <w:szCs w:val="20"/>
        </w:rPr>
        <w:t xml:space="preserve">mean projection error of </w:t>
      </w:r>
      <w:r w:rsidRPr="00AF6AF0">
        <w:rPr>
          <w:rFonts w:ascii="Courier New" w:eastAsia="Times New Roman" w:hAnsi="Courier New" w:cs="Courier New"/>
          <w:color w:val="000000"/>
          <w:sz w:val="20"/>
          <w:szCs w:val="20"/>
          <w:u w:val="single"/>
        </w:rPr>
        <w:t>georectification</w:t>
      </w:r>
      <w:ins w:id="1039" w:author="Author">
        <w:r w:rsidR="00E22477">
          <w:rPr>
            <w:rFonts w:ascii="Courier New" w:eastAsia="Times New Roman" w:hAnsi="Courier New" w:cs="Courier New"/>
            <w:color w:val="000000"/>
            <w:sz w:val="20"/>
            <w:szCs w:val="20"/>
            <w:u w:val="single"/>
          </w:rPr>
          <w:t>,</w:t>
        </w:r>
      </w:ins>
      <w:r w:rsidRPr="00AF6AF0">
        <w:rPr>
          <w:rFonts w:ascii="Courier New" w:eastAsia="Times New Roman" w:hAnsi="Courier New" w:cs="Courier New"/>
          <w:color w:val="000000"/>
          <w:sz w:val="20"/>
          <w:szCs w:val="20"/>
        </w:rPr>
        <w:t xml:space="preserve">) </w:t>
      </w:r>
      <w:del w:id="1040" w:author="Author">
        <w:r w:rsidRPr="00AF6AF0">
          <w:rPr>
            <w:rFonts w:ascii="Courier New" w:eastAsia="Times New Roman" w:hAnsi="Courier New" w:cs="Courier New"/>
            <w:color w:val="000000"/>
            <w:sz w:val="20"/>
            <w:szCs w:val="20"/>
          </w:rPr>
          <w:delText>to use</w:delText>
        </w:r>
      </w:del>
      <w:ins w:id="1041" w:author="Author">
        <w:r w:rsidR="00B4027D">
          <w:rPr>
            <w:rFonts w:ascii="Courier New" w:eastAsia="Times New Roman" w:hAnsi="Courier New" w:cs="Courier New"/>
            <w:color w:val="000000"/>
            <w:sz w:val="20"/>
            <w:szCs w:val="20"/>
          </w:rPr>
          <w:t>and</w:t>
        </w:r>
      </w:ins>
      <w:r w:rsidRPr="00AF6AF0">
        <w:rPr>
          <w:rFonts w:ascii="Courier New" w:eastAsia="Times New Roman" w:hAnsi="Courier New" w:cs="Courier New"/>
          <w:color w:val="000000"/>
          <w:sz w:val="20"/>
          <w:szCs w:val="20"/>
        </w:rPr>
        <w:t xml:space="preserve"> the vegetation classification map </w:t>
      </w:r>
      <w:ins w:id="1042" w:author="Author">
        <w:r w:rsidR="00B4027D">
          <w:rPr>
            <w:rFonts w:ascii="Courier New" w:eastAsia="Times New Roman" w:hAnsi="Courier New" w:cs="Courier New"/>
            <w:color w:val="000000"/>
            <w:sz w:val="20"/>
            <w:szCs w:val="20"/>
          </w:rPr>
          <w:t xml:space="preserve">could be used </w:t>
        </w:r>
      </w:ins>
      <w:r w:rsidRPr="00AF6AF0">
        <w:rPr>
          <w:rFonts w:ascii="Courier New" w:eastAsia="Times New Roman" w:hAnsi="Courier New" w:cs="Courier New"/>
          <w:color w:val="000000"/>
          <w:sz w:val="20"/>
          <w:szCs w:val="20"/>
        </w:rPr>
        <w:t xml:space="preserve">in monitoring the vegetation distributions </w:t>
      </w:r>
      <w:del w:id="1043" w:author="Author">
        <w:r w:rsidRPr="00AF6AF0">
          <w:rPr>
            <w:rFonts w:ascii="Courier New" w:eastAsia="Times New Roman" w:hAnsi="Courier New" w:cs="Courier New"/>
            <w:color w:val="000000"/>
            <w:sz w:val="20"/>
            <w:szCs w:val="20"/>
          </w:rPr>
          <w:delText xml:space="preserve">on </w:delText>
        </w:r>
      </w:del>
      <w:ins w:id="1044" w:author="Author">
        <w:r w:rsidR="00B4027D">
          <w:rPr>
            <w:rFonts w:ascii="Courier New" w:eastAsia="Times New Roman" w:hAnsi="Courier New" w:cs="Courier New"/>
            <w:color w:val="000000"/>
            <w:sz w:val="20"/>
            <w:szCs w:val="20"/>
          </w:rPr>
          <w:t>at</w:t>
        </w:r>
      </w:ins>
      <w:ins w:id="1045" w:author="Author">
        <w:r w:rsidRPr="00AF6AF0" w:rsidR="00B4027D">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a plant-community scale.</w:t>
      </w:r>
    </w:p>
    <w:p w:rsidR="00AF6AF0" w:rsidRPr="00AF6AF0" w:rsidP="00AF6AF0" w14:paraId="6F64DC9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0B70753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\hypertarget</w:t>
      </w:r>
      <w:r w:rsidRPr="00AF6AF0">
        <w:rPr>
          <w:rFonts w:ascii="Courier New" w:eastAsia="Times New Roman" w:hAnsi="Courier New" w:cs="Courier New"/>
          <w:color w:val="000000"/>
          <w:sz w:val="20"/>
          <w:szCs w:val="20"/>
        </w:rPr>
        <w:t>{the-benefit-of-using-time-series-imagery-for-vegetation-classification}{</w:t>
      </w:r>
      <w:r w:rsidRPr="00AF6AF0">
        <w:rPr>
          <w:rFonts w:ascii="Courier New" w:eastAsia="Times New Roman" w:hAnsi="Courier New" w:cs="Courier New"/>
          <w:color w:val="606060"/>
          <w:sz w:val="20"/>
          <w:szCs w:val="20"/>
        </w:rPr>
        <w:t>%</w:t>
      </w:r>
    </w:p>
    <w:p w:rsidR="00AF6AF0" w:rsidRPr="00AF6AF0" w:rsidP="00AF6AF0" w14:paraId="744C798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\subsection{The benefit of using time-series imagery for vegetation classification}\label{the-benefit-of-using-time-series-imagery-for-vegetation-classification}</w:t>
      </w:r>
      <w:r w:rsidRPr="00AF6AF0">
        <w:rPr>
          <w:rFonts w:ascii="Courier New" w:eastAsia="Times New Roman" w:hAnsi="Courier New" w:cs="Courier New"/>
          <w:color w:val="000000"/>
          <w:sz w:val="20"/>
          <w:szCs w:val="20"/>
        </w:rPr>
        <w:t>}</w:t>
      </w:r>
    </w:p>
    <w:p w:rsidR="00AF6AF0" w:rsidRPr="00AF6AF0" w:rsidP="00AF6AF0" w14:paraId="34DFB1C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04B4B2F5" w14:textId="1490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One of the shortcomings of ordina</w:t>
      </w:r>
      <w:ins w:id="1046" w:author="Author">
        <w:r w:rsidRPr="00AF6AF0">
          <w:rPr>
            <w:rFonts w:ascii="Courier New" w:eastAsia="Times New Roman" w:hAnsi="Courier New" w:cs="Courier New"/>
            <w:color w:val="000000"/>
            <w:sz w:val="20"/>
            <w:szCs w:val="20"/>
          </w:rPr>
          <w:t>ry</w:t>
        </w:r>
      </w:ins>
      <w:del w:id="1047" w:author="Author">
        <w:r w:rsidRPr="00AF6AF0">
          <w:rPr>
            <w:rFonts w:ascii="Courier New" w:eastAsia="Times New Roman" w:hAnsi="Courier New" w:cs="Courier New"/>
            <w:color w:val="000000"/>
            <w:sz w:val="20"/>
            <w:szCs w:val="20"/>
          </w:rPr>
          <w:delText>l</w:delText>
        </w:r>
      </w:del>
      <w:r w:rsidRPr="00AF6AF0">
        <w:rPr>
          <w:rFonts w:ascii="Courier New" w:eastAsia="Times New Roman" w:hAnsi="Courier New" w:cs="Courier New"/>
          <w:color w:val="000000"/>
          <w:sz w:val="20"/>
          <w:szCs w:val="20"/>
        </w:rPr>
        <w:t xml:space="preserve"> digital cameras is that they </w:t>
      </w:r>
      <w:ins w:id="1048" w:author="Author">
        <w:r>
          <w:rPr>
            <w:rFonts w:ascii="Courier New" w:eastAsia="Times New Roman" w:hAnsi="Courier New" w:cs="Courier New"/>
            <w:color w:val="000000"/>
            <w:sz w:val="20"/>
            <w:szCs w:val="20"/>
          </w:rPr>
          <w:t xml:space="preserve">have </w:t>
        </w:r>
      </w:ins>
      <w:r>
        <w:rPr>
          <w:rFonts w:ascii="Courier New" w:eastAsia="Times New Roman" w:hAnsi="Courier New" w:cs="Courier New"/>
          <w:color w:val="000000"/>
          <w:sz w:val="20"/>
          <w:szCs w:val="20"/>
        </w:rPr>
        <w:t>only</w:t>
      </w:r>
      <w:del w:id="1049" w:author="Author">
        <w:r w:rsidRPr="00AF6AF0">
          <w:rPr>
            <w:rFonts w:ascii="Courier New" w:eastAsia="Times New Roman" w:hAnsi="Courier New" w:cs="Courier New"/>
            <w:color w:val="000000"/>
            <w:sz w:val="20"/>
            <w:szCs w:val="20"/>
          </w:rPr>
          <w:delText xml:space="preserve"> have</w:delText>
        </w:r>
      </w:del>
      <w:r w:rsidRPr="00AF6AF0">
        <w:rPr>
          <w:rFonts w:ascii="Courier New" w:eastAsia="Times New Roman" w:hAnsi="Courier New" w:cs="Courier New"/>
          <w:color w:val="000000"/>
          <w:sz w:val="20"/>
          <w:szCs w:val="20"/>
        </w:rPr>
        <w:t xml:space="preserve"> three bands (Red, Blue, and Green). We </w:t>
      </w:r>
      <w:ins w:id="1050" w:author="Author">
        <w:r w:rsidRPr="00AF6AF0">
          <w:rPr>
            <w:rFonts w:ascii="Courier New" w:eastAsia="Times New Roman" w:hAnsi="Courier New" w:cs="Courier New"/>
            <w:color w:val="000000"/>
            <w:sz w:val="20"/>
            <w:szCs w:val="20"/>
          </w:rPr>
          <w:t>compensated</w:t>
        </w:r>
      </w:ins>
      <w:del w:id="1051" w:author="Author">
        <w:r w:rsidRPr="00AF6AF0">
          <w:rPr>
            <w:rFonts w:ascii="Courier New" w:eastAsia="Times New Roman" w:hAnsi="Courier New" w:cs="Courier New"/>
            <w:color w:val="000000"/>
            <w:sz w:val="20"/>
            <w:szCs w:val="20"/>
          </w:rPr>
          <w:delText>made up</w:delText>
        </w:r>
      </w:del>
      <w:r w:rsidRPr="00AF6AF0">
        <w:rPr>
          <w:rFonts w:ascii="Courier New" w:eastAsia="Times New Roman" w:hAnsi="Courier New" w:cs="Courier New"/>
          <w:color w:val="000000"/>
          <w:sz w:val="20"/>
          <w:szCs w:val="20"/>
        </w:rPr>
        <w:t xml:space="preserve"> for this lack of information </w:t>
      </w:r>
      <w:ins w:id="1052" w:author="Author">
        <w:r w:rsidR="00B4027D">
          <w:rPr>
            <w:rFonts w:ascii="Courier New" w:eastAsia="Times New Roman" w:hAnsi="Courier New" w:cs="Courier New"/>
            <w:color w:val="000000"/>
            <w:sz w:val="20"/>
            <w:szCs w:val="20"/>
          </w:rPr>
          <w:t xml:space="preserve">by </w:t>
        </w:r>
      </w:ins>
      <w:r w:rsidRPr="00AF6AF0">
        <w:rPr>
          <w:rFonts w:ascii="Courier New" w:eastAsia="Times New Roman" w:hAnsi="Courier New" w:cs="Courier New"/>
          <w:color w:val="000000"/>
          <w:sz w:val="20"/>
          <w:szCs w:val="20"/>
        </w:rPr>
        <w:t xml:space="preserve">using the rich temporal information </w:t>
      </w:r>
      <w:ins w:id="1053" w:author="Author">
        <w:r w:rsidR="00BB76B2">
          <w:rPr>
            <w:rFonts w:ascii="Courier New" w:eastAsia="Times New Roman" w:hAnsi="Courier New" w:cs="Courier New"/>
            <w:color w:val="000000"/>
            <w:sz w:val="20"/>
            <w:szCs w:val="20"/>
          </w:rPr>
          <w:t xml:space="preserve">that </w:t>
        </w:r>
      </w:ins>
      <w:ins w:id="1054" w:author="Author">
        <w:del w:id="1055" w:author="Author">
          <w:r w:rsidRPr="00AF6AF0">
            <w:rPr>
              <w:rFonts w:ascii="Courier New" w:eastAsia="Times New Roman" w:hAnsi="Courier New" w:cs="Courier New"/>
              <w:color w:val="000000"/>
              <w:sz w:val="20"/>
              <w:szCs w:val="20"/>
            </w:rPr>
            <w:delText>obtained by</w:delText>
          </w:r>
        </w:del>
      </w:ins>
      <w:ins w:id="1056" w:author="Author">
        <w:del w:id="1057" w:author="Author">
          <w:r w:rsidRPr="00AF6AF0">
            <w:rPr>
              <w:rFonts w:ascii="Courier New" w:eastAsia="Times New Roman" w:hAnsi="Courier New" w:cs="Courier New"/>
              <w:color w:val="000000"/>
              <w:sz w:val="20"/>
              <w:szCs w:val="20"/>
            </w:rPr>
            <w:delText xml:space="preserve"> </w:delText>
          </w:r>
        </w:del>
      </w:ins>
      <w:ins w:id="1058" w:author="Author">
        <w:r w:rsidRPr="00AF6AF0">
          <w:rPr>
            <w:rFonts w:ascii="Courier New" w:eastAsia="Times New Roman" w:hAnsi="Courier New" w:cs="Courier New"/>
            <w:color w:val="000000"/>
            <w:sz w:val="20"/>
            <w:szCs w:val="20"/>
          </w:rPr>
          <w:t xml:space="preserve">time-lapse </w:t>
        </w:r>
      </w:ins>
      <w:ins w:id="1059" w:author="Author">
        <w:del w:id="1060" w:author="Author">
          <w:r w:rsidRPr="00AF6AF0">
            <w:rPr>
              <w:rFonts w:ascii="Courier New" w:eastAsia="Times New Roman" w:hAnsi="Courier New" w:cs="Courier New"/>
              <w:color w:val="000000"/>
              <w:sz w:val="20"/>
              <w:szCs w:val="20"/>
            </w:rPr>
            <w:delText>cameras</w:delText>
          </w:r>
        </w:del>
      </w:ins>
      <w:ins w:id="1061" w:author="Author">
        <w:r w:rsidR="00BB76B2">
          <w:rPr>
            <w:rFonts w:ascii="Courier New" w:eastAsia="Times New Roman" w:hAnsi="Courier New" w:cs="Courier New"/>
            <w:color w:val="000000"/>
            <w:sz w:val="20"/>
            <w:szCs w:val="20"/>
          </w:rPr>
          <w:t>data collection offers</w:t>
        </w:r>
      </w:ins>
      <w:del w:id="1062" w:author="Author">
        <w:r w:rsidRPr="00AF6AF0">
          <w:rPr>
            <w:rFonts w:ascii="Courier New" w:eastAsia="Times New Roman" w:hAnsi="Courier New" w:cs="Courier New"/>
            <w:color w:val="000000"/>
            <w:sz w:val="20"/>
            <w:szCs w:val="20"/>
          </w:rPr>
          <w:delText>that time-lapse cameras can obtain</w:delText>
        </w:r>
      </w:del>
      <w:r w:rsidRPr="00AF6AF0">
        <w:rPr>
          <w:rFonts w:ascii="Courier New" w:eastAsia="Times New Roman" w:hAnsi="Courier New" w:cs="Courier New"/>
          <w:color w:val="000000"/>
          <w:sz w:val="20"/>
          <w:szCs w:val="20"/>
        </w:rPr>
        <w:t xml:space="preserve">. Many plant species have characteristic phenologies, such as </w:t>
      </w:r>
      <w:del w:id="1063" w:author="Author">
        <w:r w:rsidRPr="00AF6AF0">
          <w:rPr>
            <w:rFonts w:ascii="Courier New" w:eastAsia="Times New Roman" w:hAnsi="Courier New" w:cs="Courier New"/>
            <w:color w:val="000000"/>
            <w:sz w:val="20"/>
            <w:szCs w:val="20"/>
          </w:rPr>
          <w:delText xml:space="preserve">autumn </w:delText>
        </w:r>
      </w:del>
      <w:ins w:id="1064" w:author="Author">
        <w:r w:rsidR="00B4027D">
          <w:rPr>
            <w:rFonts w:ascii="Courier New" w:eastAsia="Times New Roman" w:hAnsi="Courier New" w:cs="Courier New"/>
            <w:color w:val="000000"/>
            <w:sz w:val="20"/>
            <w:szCs w:val="20"/>
          </w:rPr>
          <w:t>fall</w:t>
        </w:r>
      </w:ins>
      <w:ins w:id="1065" w:author="Author">
        <w:r w:rsidRPr="00AF6AF0" w:rsidR="00B4027D">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foliage, and the suitable season to observe them differs among species. The accuracy of the single-day classification (</w:t>
      </w:r>
      <w:del w:id="1066" w:author="Author">
        <w:r w:rsidRPr="00AF6AF0">
          <w:rPr>
            <w:rFonts w:ascii="Courier New" w:eastAsia="Times New Roman" w:hAnsi="Courier New" w:cs="Courier New"/>
            <w:color w:val="000000"/>
            <w:sz w:val="20"/>
            <w:szCs w:val="20"/>
          </w:rPr>
          <w:delText xml:space="preserve">shown </w:delText>
        </w:r>
      </w:del>
      <w:del w:id="1067" w:author="Author">
        <w:r w:rsidRPr="00AF6AF0">
          <w:rPr>
            <w:rFonts w:ascii="Courier New" w:eastAsia="Times New Roman" w:hAnsi="Courier New" w:cs="Courier New"/>
            <w:color w:val="000000"/>
            <w:sz w:val="20"/>
            <w:szCs w:val="20"/>
          </w:rPr>
          <w:delText xml:space="preserve">in </w:delText>
        </w:r>
      </w:del>
      <w:del w:id="1068" w:author="Author">
        <w:r w:rsidRPr="00AF6AF0">
          <w:rPr>
            <w:rFonts w:ascii="Courier New" w:eastAsia="Times New Roman" w:hAnsi="Courier New" w:cs="Courier New"/>
            <w:color w:val="000000"/>
            <w:sz w:val="20"/>
            <w:szCs w:val="20"/>
          </w:rPr>
          <w:delText>the</w:delText>
        </w:r>
      </w:del>
      <w:ins w:id="1069" w:author="Author">
        <w:r w:rsidR="00404E1D">
          <w:rPr>
            <w:rFonts w:ascii="Courier New" w:eastAsia="Times New Roman" w:hAnsi="Courier New" w:cs="Courier New"/>
            <w:color w:val="000000"/>
            <w:sz w:val="20"/>
            <w:szCs w:val="20"/>
          </w:rPr>
          <w:t>see</w:t>
        </w:r>
      </w:ins>
      <w:r w:rsidRPr="00AF6AF0">
        <w:rPr>
          <w:rFonts w:ascii="Courier New" w:eastAsia="Times New Roman" w:hAnsi="Courier New" w:cs="Courier New"/>
          <w:color w:val="000000"/>
          <w:sz w:val="20"/>
          <w:szCs w:val="20"/>
        </w:rPr>
        <w:t xml:space="preserve"> shooting date</w:t>
      </w:r>
      <w:ins w:id="1070" w:author="Author">
        <w:r w:rsidR="00404E1D">
          <w:rPr>
            <w:rFonts w:ascii="Courier New" w:eastAsia="Times New Roman" w:hAnsi="Courier New" w:cs="Courier New"/>
            <w:color w:val="000000"/>
            <w:sz w:val="20"/>
            <w:szCs w:val="20"/>
          </w:rPr>
          <w:t>s</w:t>
        </w:r>
      </w:ins>
      <w:r w:rsidRPr="00AF6AF0">
        <w:rPr>
          <w:rFonts w:ascii="Courier New" w:eastAsia="Times New Roman" w:hAnsi="Courier New" w:cs="Courier New"/>
          <w:color w:val="000000"/>
          <w:sz w:val="20"/>
          <w:szCs w:val="20"/>
        </w:rPr>
        <w:t xml:space="preserve"> in Fig. </w:t>
      </w:r>
      <w:r w:rsidRPr="00AF6AF0">
        <w:rPr>
          <w:rFonts w:ascii="Courier New" w:eastAsia="Times New Roman" w:hAnsi="Courier New" w:cs="Courier New"/>
          <w:color w:val="800000"/>
          <w:sz w:val="20"/>
          <w:szCs w:val="20"/>
        </w:rPr>
        <w:t>\ref</w:t>
      </w:r>
      <w:r w:rsidRPr="00AF6AF0">
        <w:rPr>
          <w:rFonts w:ascii="Courier New" w:eastAsia="Times New Roman" w:hAnsi="Courier New" w:cs="Courier New"/>
          <w:color w:val="000000"/>
          <w:sz w:val="20"/>
          <w:szCs w:val="20"/>
        </w:rPr>
        <w:t xml:space="preserve">{fig:vegeacc}) shows that </w:t>
      </w:r>
      <w:ins w:id="1071" w:author="Author">
        <w:r w:rsidR="00BB76B2">
          <w:rPr>
            <w:rFonts w:ascii="Courier New" w:eastAsia="Times New Roman" w:hAnsi="Courier New" w:cs="Courier New"/>
            <w:color w:val="000000"/>
            <w:sz w:val="20"/>
            <w:szCs w:val="20"/>
          </w:rPr>
          <w:t xml:space="preserve">the best time for identification from the images varied with </w:t>
        </w:r>
      </w:ins>
      <w:del w:id="1072" w:author="Author">
        <w:r w:rsidRPr="00AF6AF0">
          <w:rPr>
            <w:rFonts w:ascii="Courier New" w:eastAsia="Times New Roman" w:hAnsi="Courier New" w:cs="Courier New"/>
            <w:color w:val="000000"/>
            <w:sz w:val="20"/>
            <w:szCs w:val="20"/>
          </w:rPr>
          <w:delText xml:space="preserve">each </w:delText>
        </w:r>
      </w:del>
      <w:r w:rsidRPr="00AF6AF0">
        <w:rPr>
          <w:rFonts w:ascii="Courier New" w:eastAsia="Times New Roman" w:hAnsi="Courier New" w:cs="Courier New"/>
          <w:color w:val="000000"/>
          <w:sz w:val="20"/>
          <w:szCs w:val="20"/>
        </w:rPr>
        <w:t>vegetation class</w:t>
      </w:r>
      <w:del w:id="1073" w:author="Author">
        <w:r w:rsidRPr="00AF6AF0">
          <w:rPr>
            <w:rFonts w:ascii="Courier New" w:eastAsia="Times New Roman" w:hAnsi="Courier New" w:cs="Courier New"/>
            <w:color w:val="000000"/>
            <w:sz w:val="20"/>
            <w:szCs w:val="20"/>
          </w:rPr>
          <w:delText xml:space="preserve"> has suitable timing to identify it in the images</w:delText>
        </w:r>
      </w:del>
      <w:r w:rsidRPr="00AF6AF0">
        <w:rPr>
          <w:rFonts w:ascii="Courier New" w:eastAsia="Times New Roman" w:hAnsi="Courier New" w:cs="Courier New"/>
          <w:color w:val="000000"/>
          <w:sz w:val="20"/>
          <w:szCs w:val="20"/>
        </w:rPr>
        <w:t>. Classifying multiple vegetation classes requires long-term (</w:t>
      </w:r>
      <w:ins w:id="1074" w:author="Author">
        <w:r w:rsidRPr="00AF6AF0">
          <w:rPr>
            <w:rFonts w:ascii="Courier New" w:eastAsia="Times New Roman" w:hAnsi="Courier New" w:cs="Courier New"/>
            <w:color w:val="000000"/>
            <w:sz w:val="20"/>
            <w:szCs w:val="20"/>
          </w:rPr>
          <w:t>e.g.</w:t>
        </w:r>
      </w:ins>
      <w:del w:id="1075" w:author="Author">
        <w:r w:rsidRPr="00AF6AF0">
          <w:rPr>
            <w:rFonts w:ascii="Courier New" w:eastAsia="Times New Roman" w:hAnsi="Courier New" w:cs="Courier New"/>
            <w:color w:val="000000"/>
            <w:sz w:val="20"/>
            <w:szCs w:val="20"/>
          </w:rPr>
          <w:delText>such</w:delText>
        </w:r>
      </w:del>
      <w:ins w:id="1076" w:author="Author">
        <w:r w:rsidRPr="00AF6AF0">
          <w:rPr>
            <w:rFonts w:ascii="Courier New" w:eastAsia="Times New Roman" w:hAnsi="Courier New" w:cs="Courier New"/>
            <w:color w:val="000000"/>
            <w:sz w:val="20"/>
            <w:szCs w:val="20"/>
          </w:rPr>
          <w:t>,</w:t>
        </w:r>
      </w:ins>
      <w:del w:id="1077" w:author="Author">
        <w:r w:rsidRPr="00AF6AF0">
          <w:rPr>
            <w:rFonts w:ascii="Courier New" w:eastAsia="Times New Roman" w:hAnsi="Courier New" w:cs="Courier New"/>
            <w:color w:val="000000"/>
            <w:sz w:val="20"/>
            <w:szCs w:val="20"/>
          </w:rPr>
          <w:delText xml:space="preserve"> as</w:delText>
        </w:r>
      </w:del>
      <w:r w:rsidRPr="00AF6AF0">
        <w:rPr>
          <w:rFonts w:ascii="Courier New" w:eastAsia="Times New Roman" w:hAnsi="Courier New" w:cs="Courier New"/>
          <w:color w:val="000000"/>
          <w:sz w:val="20"/>
          <w:szCs w:val="20"/>
        </w:rPr>
        <w:t xml:space="preserve"> several months</w:t>
      </w:r>
      <w:del w:id="1078" w:author="Author">
        <w:r w:rsidRPr="00AF6AF0">
          <w:rPr>
            <w:rFonts w:ascii="Courier New" w:eastAsia="Times New Roman" w:hAnsi="Courier New" w:cs="Courier New"/>
            <w:color w:val="000000"/>
            <w:sz w:val="20"/>
            <w:szCs w:val="20"/>
          </w:rPr>
          <w:delText xml:space="preserve"> long</w:delText>
        </w:r>
      </w:del>
      <w:r w:rsidRPr="00AF6AF0">
        <w:rPr>
          <w:rFonts w:ascii="Courier New" w:eastAsia="Times New Roman" w:hAnsi="Courier New" w:cs="Courier New"/>
          <w:color w:val="000000"/>
          <w:sz w:val="20"/>
          <w:szCs w:val="20"/>
        </w:rPr>
        <w:t>) and frequent (such as daily) monitoring, and digital time-lapse cameras are suitable</w:t>
      </w:r>
      <w:ins w:id="1079" w:author="Author">
        <w:r w:rsidR="00BB76B2">
          <w:rPr>
            <w:rFonts w:ascii="Courier New" w:eastAsia="Times New Roman" w:hAnsi="Courier New" w:cs="Courier New"/>
            <w:color w:val="000000"/>
            <w:sz w:val="20"/>
            <w:szCs w:val="20"/>
          </w:rPr>
          <w:t xml:space="preserve"> for this purpose</w:t>
        </w:r>
      </w:ins>
      <w:r w:rsidRPr="00AF6AF0">
        <w:rPr>
          <w:rFonts w:ascii="Courier New" w:eastAsia="Times New Roman" w:hAnsi="Courier New" w:cs="Courier New"/>
          <w:color w:val="000000"/>
          <w:sz w:val="20"/>
          <w:szCs w:val="20"/>
        </w:rPr>
        <w:t>. In addition, combining multi</w:t>
      </w:r>
      <w:del w:id="1080"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temporal images improved the classification accuracy, especially </w:t>
      </w:r>
      <w:del w:id="1081" w:author="Author">
        <w:r w:rsidRPr="00AF6AF0">
          <w:rPr>
            <w:rFonts w:ascii="Courier New" w:eastAsia="Times New Roman" w:hAnsi="Courier New" w:cs="Courier New"/>
            <w:color w:val="000000"/>
            <w:sz w:val="20"/>
            <w:szCs w:val="20"/>
          </w:rPr>
          <w:delText xml:space="preserve">with </w:delText>
        </w:r>
      </w:del>
      <w:ins w:id="1082" w:author="Author">
        <w:r w:rsidR="00404E1D">
          <w:rPr>
            <w:rFonts w:ascii="Courier New" w:eastAsia="Times New Roman" w:hAnsi="Courier New" w:cs="Courier New"/>
            <w:color w:val="000000"/>
            <w:sz w:val="20"/>
            <w:szCs w:val="20"/>
          </w:rPr>
          <w:t>for</w:t>
        </w:r>
      </w:ins>
      <w:ins w:id="1083" w:author="Author">
        <w:r w:rsidRPr="00AF6AF0" w:rsidR="00404E1D">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 xml:space="preserve">Maple and Montane Alder. The best F1 score </w:t>
      </w:r>
      <w:ins w:id="1084" w:author="Author">
        <w:r w:rsidR="00404E1D">
          <w:rPr>
            <w:rFonts w:ascii="Courier New" w:eastAsia="Times New Roman" w:hAnsi="Courier New" w:cs="Courier New"/>
            <w:color w:val="000000"/>
            <w:sz w:val="20"/>
            <w:szCs w:val="20"/>
          </w:rPr>
          <w:t xml:space="preserve">achieved using </w:t>
        </w:r>
      </w:ins>
      <w:del w:id="1085" w:author="Author">
        <w:r w:rsidRPr="00AF6AF0">
          <w:rPr>
            <w:rFonts w:ascii="Courier New" w:eastAsia="Times New Roman" w:hAnsi="Courier New" w:cs="Courier New"/>
            <w:color w:val="000000"/>
            <w:sz w:val="20"/>
            <w:szCs w:val="20"/>
          </w:rPr>
          <w:delText xml:space="preserve">was low with </w:delText>
        </w:r>
      </w:del>
      <w:ins w:id="1086" w:author="Author">
        <w:r>
          <w:rPr>
            <w:rFonts w:ascii="Courier New" w:eastAsia="Times New Roman" w:hAnsi="Courier New" w:cs="Courier New"/>
            <w:color w:val="000000"/>
            <w:sz w:val="20"/>
            <w:szCs w:val="20"/>
          </w:rPr>
          <w:t xml:space="preserve">the </w:t>
        </w:r>
      </w:ins>
      <w:r>
        <w:rPr>
          <w:rFonts w:ascii="Courier New" w:eastAsia="Times New Roman" w:hAnsi="Courier New" w:cs="Courier New"/>
          <w:color w:val="000000"/>
          <w:sz w:val="20"/>
          <w:szCs w:val="20"/>
        </w:rPr>
        <w:t>single-day classification</w:t>
      </w:r>
      <w:ins w:id="1087" w:author="Author">
        <w:r w:rsidR="00404E1D">
          <w:rPr>
            <w:rFonts w:ascii="Courier New" w:eastAsia="Times New Roman" w:hAnsi="Courier New" w:cs="Courier New"/>
            <w:color w:val="000000"/>
            <w:sz w:val="20"/>
            <w:szCs w:val="20"/>
          </w:rPr>
          <w:t xml:space="preserve"> was low</w:t>
        </w:r>
      </w:ins>
      <w:r>
        <w:rPr>
          <w:rFonts w:ascii="Courier New" w:eastAsia="Times New Roman" w:hAnsi="Courier New" w:cs="Courier New"/>
          <w:color w:val="000000"/>
          <w:sz w:val="20"/>
          <w:szCs w:val="20"/>
        </w:rPr>
        <w:t xml:space="preserve"> (0.750 for Montane Alder, 0.345 for Maple), </w:t>
      </w:r>
      <w:del w:id="1088" w:author="Author">
        <w:r>
          <w:rPr>
            <w:rFonts w:ascii="Courier New" w:eastAsia="Times New Roman" w:hAnsi="Courier New" w:cs="Courier New"/>
            <w:color w:val="000000"/>
            <w:sz w:val="20"/>
            <w:szCs w:val="20"/>
          </w:rPr>
          <w:delText xml:space="preserve">and </w:delText>
        </w:r>
      </w:del>
      <w:ins w:id="1089" w:author="Author">
        <w:r w:rsidR="00404E1D">
          <w:rPr>
            <w:rFonts w:ascii="Courier New" w:eastAsia="Times New Roman" w:hAnsi="Courier New" w:cs="Courier New"/>
            <w:color w:val="000000"/>
            <w:sz w:val="20"/>
            <w:szCs w:val="20"/>
          </w:rPr>
          <w:t xml:space="preserve">whereas </w:t>
        </w:r>
      </w:ins>
      <w:del w:id="1090" w:author="Author" w:date="2023-01-16T22:56:00Z">
        <w:r>
          <w:rPr>
            <w:rFonts w:ascii="Courier New" w:eastAsia="Times New Roman" w:hAnsi="Courier New" w:cs="Courier New"/>
            <w:color w:val="000000"/>
            <w:sz w:val="20"/>
            <w:szCs w:val="20"/>
          </w:rPr>
          <w:delText>using multi</w:delText>
        </w:r>
      </w:del>
      <w:del w:id="1091" w:author="Author">
        <w:r>
          <w:rPr>
            <w:rFonts w:ascii="Courier New" w:eastAsia="Times New Roman" w:hAnsi="Courier New" w:cs="Courier New"/>
            <w:color w:val="000000"/>
            <w:sz w:val="20"/>
            <w:szCs w:val="20"/>
          </w:rPr>
          <w:delText>-</w:delText>
        </w:r>
      </w:del>
      <w:del w:id="1092" w:author="Author" w:date="2023-01-16T22:56:00Z">
        <w:r>
          <w:rPr>
            <w:rFonts w:ascii="Courier New" w:eastAsia="Times New Roman" w:hAnsi="Courier New" w:cs="Courier New"/>
            <w:color w:val="000000"/>
            <w:sz w:val="20"/>
            <w:szCs w:val="20"/>
          </w:rPr>
          <w:delText xml:space="preserve">temporal images </w:delText>
        </w:r>
      </w:del>
      <w:ins w:id="1093" w:author="Author" w:date="2023-01-16T22:56:00Z">
        <w:r w:rsidR="00006A09">
          <w:rPr>
            <w:rFonts w:ascii="Courier New" w:eastAsia="Times New Roman" w:hAnsi="Courier New" w:cs="Courier New"/>
            <w:color w:val="000000"/>
            <w:sz w:val="20"/>
            <w:szCs w:val="20"/>
          </w:rPr>
          <w:t xml:space="preserve">it was </w:t>
        </w:r>
      </w:ins>
      <w:r>
        <w:rPr>
          <w:rFonts w:ascii="Courier New" w:eastAsia="Times New Roman" w:hAnsi="Courier New" w:cs="Courier New"/>
          <w:color w:val="000000"/>
          <w:sz w:val="20"/>
          <w:szCs w:val="20"/>
        </w:rPr>
        <w:t>improve</w:t>
      </w:r>
      <w:ins w:id="1094" w:author="Author">
        <w:r w:rsidRPr="00AF6AF0">
          <w:rPr>
            <w:rFonts w:ascii="Courier New" w:eastAsia="Times New Roman" w:hAnsi="Courier New" w:cs="Courier New"/>
            <w:color w:val="000000"/>
            <w:sz w:val="20"/>
            <w:szCs w:val="20"/>
          </w:rPr>
          <w:t>d</w:t>
        </w:r>
      </w:ins>
      <w:del w:id="1095" w:author="Author">
        <w:r w:rsidRPr="00AF6AF0">
          <w:rPr>
            <w:rFonts w:ascii="Courier New" w:eastAsia="Times New Roman" w:hAnsi="Courier New" w:cs="Courier New"/>
            <w:color w:val="000000"/>
            <w:sz w:val="20"/>
            <w:szCs w:val="20"/>
          </w:rPr>
          <w:delText>s</w:delText>
        </w:r>
      </w:del>
      <w:r w:rsidRPr="00AF6AF0">
        <w:rPr>
          <w:rFonts w:ascii="Courier New" w:eastAsia="Times New Roman" w:hAnsi="Courier New" w:cs="Courier New"/>
          <w:color w:val="000000"/>
          <w:sz w:val="20"/>
          <w:szCs w:val="20"/>
        </w:rPr>
        <w:t xml:space="preserve"> </w:t>
      </w:r>
      <w:del w:id="1096" w:author="Author" w:date="2023-01-16T22:56:00Z">
        <w:r w:rsidRPr="00AF6AF0">
          <w:rPr>
            <w:rFonts w:ascii="Courier New" w:eastAsia="Times New Roman" w:hAnsi="Courier New" w:cs="Courier New"/>
            <w:color w:val="000000"/>
            <w:sz w:val="20"/>
            <w:szCs w:val="20"/>
          </w:rPr>
          <w:delText xml:space="preserve">them </w:delText>
        </w:r>
      </w:del>
      <w:ins w:id="1097" w:author="Author">
        <w:r w:rsidRPr="00AF6AF0">
          <w:rPr>
            <w:rFonts w:ascii="Courier New" w:eastAsia="Times New Roman" w:hAnsi="Courier New" w:cs="Courier New"/>
            <w:color w:val="000000"/>
            <w:sz w:val="20"/>
            <w:szCs w:val="20"/>
          </w:rPr>
          <w:t>significantly</w:t>
        </w:r>
      </w:ins>
      <w:del w:id="1098" w:author="Author">
        <w:r w:rsidRPr="00AF6AF0">
          <w:rPr>
            <w:rFonts w:ascii="Courier New" w:eastAsia="Times New Roman" w:hAnsi="Courier New" w:cs="Courier New"/>
            <w:color w:val="000000"/>
            <w:sz w:val="20"/>
            <w:szCs w:val="20"/>
          </w:rPr>
          <w:delText>much</w:delText>
        </w:r>
      </w:del>
      <w:r w:rsidRPr="00AF6AF0">
        <w:rPr>
          <w:rFonts w:ascii="Courier New" w:eastAsia="Times New Roman" w:hAnsi="Courier New" w:cs="Courier New"/>
          <w:color w:val="000000"/>
          <w:sz w:val="20"/>
          <w:szCs w:val="20"/>
        </w:rPr>
        <w:t xml:space="preserve"> (0.951 and 0.781 with the </w:t>
      </w:r>
      <w:r w:rsidRPr="00AF6AF0">
        <w:rPr>
          <w:rFonts w:ascii="Courier New" w:eastAsia="Times New Roman" w:hAnsi="Courier New" w:cs="Courier New"/>
          <w:color w:val="000000"/>
          <w:sz w:val="20"/>
          <w:szCs w:val="20"/>
        </w:rPr>
        <w:t>SVM classifier)</w:t>
      </w:r>
      <w:ins w:id="1099" w:author="Author" w:date="2023-01-16T22:56:00Z">
        <w:r w:rsidR="00006A09">
          <w:rPr>
            <w:rFonts w:ascii="Courier New" w:eastAsia="Times New Roman" w:hAnsi="Courier New" w:cs="Courier New"/>
            <w:color w:val="000000"/>
            <w:sz w:val="20"/>
            <w:szCs w:val="20"/>
          </w:rPr>
          <w:t xml:space="preserve"> by </w:t>
        </w:r>
      </w:ins>
      <w:ins w:id="1100" w:author="Author" w:date="2023-01-16T22:56:00Z">
        <w:r w:rsidR="00006A09">
          <w:rPr>
            <w:rFonts w:ascii="Courier New" w:eastAsia="Times New Roman" w:hAnsi="Courier New" w:cs="Courier New"/>
            <w:color w:val="000000"/>
            <w:sz w:val="20"/>
            <w:szCs w:val="20"/>
          </w:rPr>
          <w:t>using multitemporal images</w:t>
        </w:r>
      </w:ins>
      <w:r w:rsidRPr="00AF6AF0">
        <w:rPr>
          <w:rFonts w:ascii="Courier New" w:eastAsia="Times New Roman" w:hAnsi="Courier New" w:cs="Courier New"/>
          <w:color w:val="000000"/>
          <w:sz w:val="20"/>
          <w:szCs w:val="20"/>
        </w:rPr>
        <w:t xml:space="preserve">. This </w:t>
      </w:r>
      <w:del w:id="1101" w:author="Author">
        <w:r w:rsidRPr="00AF6AF0">
          <w:rPr>
            <w:rFonts w:ascii="Courier New" w:eastAsia="Times New Roman" w:hAnsi="Courier New" w:cs="Courier New"/>
            <w:color w:val="000000"/>
            <w:sz w:val="20"/>
            <w:szCs w:val="20"/>
          </w:rPr>
          <w:delText xml:space="preserve">result </w:delText>
        </w:r>
      </w:del>
      <w:r w:rsidRPr="00AF6AF0">
        <w:rPr>
          <w:rFonts w:ascii="Courier New" w:eastAsia="Times New Roman" w:hAnsi="Courier New" w:cs="Courier New"/>
          <w:color w:val="000000"/>
          <w:sz w:val="20"/>
          <w:szCs w:val="20"/>
        </w:rPr>
        <w:t>shows that identifying these classes requires multi</w:t>
      </w:r>
      <w:del w:id="1102"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temporal information. As </w:t>
      </w:r>
      <w:ins w:id="1103" w:author="Author">
        <w:r w:rsidRPr="00AF6AF0">
          <w:rPr>
            <w:rFonts w:ascii="Courier New" w:eastAsia="Times New Roman" w:hAnsi="Courier New" w:cs="Courier New"/>
            <w:color w:val="000000"/>
            <w:sz w:val="20"/>
            <w:szCs w:val="20"/>
          </w:rPr>
          <w:t>indicated in a</w:t>
        </w:r>
      </w:ins>
      <w:del w:id="1104" w:author="Author">
        <w:r w:rsidRPr="00AF6AF0">
          <w:rPr>
            <w:rFonts w:ascii="Courier New" w:eastAsia="Times New Roman" w:hAnsi="Courier New" w:cs="Courier New"/>
            <w:color w:val="000000"/>
            <w:sz w:val="20"/>
            <w:szCs w:val="20"/>
          </w:rPr>
          <w:delText>the</w:delText>
        </w:r>
      </w:del>
      <w:r w:rsidRPr="00AF6AF0">
        <w:rPr>
          <w:rFonts w:ascii="Courier New" w:eastAsia="Times New Roman" w:hAnsi="Courier New" w:cs="Courier New"/>
          <w:color w:val="000000"/>
          <w:sz w:val="20"/>
          <w:szCs w:val="20"/>
        </w:rPr>
        <w:t xml:space="preserve"> previous study </w:t>
      </w:r>
      <w:del w:id="1105" w:author="Author">
        <w:r w:rsidRPr="00AF6AF0">
          <w:rPr>
            <w:rFonts w:ascii="Courier New" w:eastAsia="Times New Roman" w:hAnsi="Courier New" w:cs="Courier New"/>
            <w:color w:val="000000"/>
            <w:sz w:val="20"/>
            <w:szCs w:val="20"/>
          </w:rPr>
          <w:delText xml:space="preserve">pointed out </w:delText>
        </w:r>
      </w:del>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{Ienco2017RemSenLSTM</w:t>
      </w:r>
      <w:del w:id="1106" w:author="Author" w:date="2023-01-16T22:57:00Z">
        <w:r w:rsidRPr="00AF6AF0">
          <w:rPr>
            <w:rFonts w:ascii="Courier New" w:eastAsia="Times New Roman" w:hAnsi="Courier New" w:cs="Courier New"/>
            <w:color w:val="000000"/>
            <w:sz w:val="20"/>
            <w:szCs w:val="20"/>
          </w:rPr>
          <w:delText xml:space="preserve">}), </w:delText>
        </w:r>
      </w:del>
      <w:ins w:id="1107" w:author="Author" w:date="2023-01-16T22:57:00Z">
        <w:r w:rsidR="00006A09">
          <w:rPr>
            <w:rFonts w:ascii="Courier New" w:eastAsia="Times New Roman" w:hAnsi="Courier New" w:cs="Courier New"/>
            <w:color w:val="000000"/>
            <w:sz w:val="20"/>
            <w:szCs w:val="20"/>
          </w:rPr>
          <w:t>n</w:t>
        </w:r>
      </w:ins>
      <w:ins w:id="1108" w:author="Author" w:date="2023-01-16T22:57:00Z">
        <w:r w:rsidRPr="00AF6AF0" w:rsidR="00006A09">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 xml:space="preserve">the RNN model outperformed the SVM model. This result was particularly </w:t>
      </w:r>
      <w:del w:id="1109" w:author="Author" w:date="2023-01-16T22:57:00Z">
        <w:r w:rsidRPr="00AF6AF0">
          <w:rPr>
            <w:rFonts w:ascii="Courier New" w:eastAsia="Times New Roman" w:hAnsi="Courier New" w:cs="Courier New"/>
            <w:color w:val="000000"/>
            <w:sz w:val="20"/>
            <w:szCs w:val="20"/>
          </w:rPr>
          <w:delText xml:space="preserve">apparent </w:delText>
        </w:r>
      </w:del>
      <w:ins w:id="1110" w:author="Author" w:date="2023-01-16T22:57:00Z">
        <w:r w:rsidR="00006A09">
          <w:rPr>
            <w:rFonts w:ascii="Courier New" w:eastAsia="Times New Roman" w:hAnsi="Courier New" w:cs="Courier New"/>
            <w:color w:val="000000"/>
            <w:sz w:val="20"/>
            <w:szCs w:val="20"/>
          </w:rPr>
          <w:t>noticeable</w:t>
        </w:r>
      </w:ins>
      <w:ins w:id="1111" w:author="Author" w:date="2023-01-16T22:57:00Z">
        <w:r w:rsidRPr="00AF6AF0" w:rsidR="00006A09">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 xml:space="preserve">for Maple (0.781 with SVM and 0.831 with RNN), which </w:t>
      </w:r>
      <w:del w:id="1112" w:author="Author">
        <w:r w:rsidRPr="00AF6AF0">
          <w:rPr>
            <w:rFonts w:ascii="Courier New" w:eastAsia="Times New Roman" w:hAnsi="Courier New" w:cs="Courier New"/>
            <w:color w:val="000000"/>
            <w:sz w:val="20"/>
            <w:szCs w:val="20"/>
          </w:rPr>
          <w:delText>ha</w:delText>
        </w:r>
      </w:del>
      <w:ins w:id="1113" w:author="Author">
        <w:del w:id="1114" w:author="Author">
          <w:r w:rsidRPr="00AF6AF0">
            <w:rPr>
              <w:rFonts w:ascii="Courier New" w:eastAsia="Times New Roman" w:hAnsi="Courier New" w:cs="Courier New"/>
              <w:color w:val="000000"/>
              <w:sz w:val="20"/>
              <w:szCs w:val="20"/>
            </w:rPr>
            <w:delText>d</w:delText>
          </w:r>
        </w:del>
      </w:ins>
      <w:del w:id="1115" w:author="Author">
        <w:r w:rsidRPr="00AF6AF0">
          <w:rPr>
            <w:rFonts w:ascii="Courier New" w:eastAsia="Times New Roman" w:hAnsi="Courier New" w:cs="Courier New"/>
            <w:color w:val="000000"/>
            <w:sz w:val="20"/>
            <w:szCs w:val="20"/>
          </w:rPr>
          <w:delText>s</w:delText>
        </w:r>
      </w:del>
      <w:ins w:id="1116" w:author="Author">
        <w:r w:rsidR="00BC0343">
          <w:rPr>
            <w:rFonts w:ascii="Courier New" w:eastAsia="Times New Roman" w:hAnsi="Courier New" w:cs="Courier New"/>
            <w:color w:val="000000"/>
            <w:sz w:val="20"/>
            <w:szCs w:val="20"/>
          </w:rPr>
          <w:t>exhibited</w:t>
        </w:r>
      </w:ins>
      <w:r w:rsidRPr="00AF6AF0">
        <w:rPr>
          <w:rFonts w:ascii="Courier New" w:eastAsia="Times New Roman" w:hAnsi="Courier New" w:cs="Courier New"/>
          <w:color w:val="000000"/>
          <w:sz w:val="20"/>
          <w:szCs w:val="20"/>
        </w:rPr>
        <w:t xml:space="preserve"> intra</w:t>
      </w:r>
      <w:del w:id="1117"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species variation in </w:t>
      </w:r>
      <w:del w:id="1118" w:author="Author">
        <w:r w:rsidRPr="00AF6AF0">
          <w:rPr>
            <w:rFonts w:ascii="Courier New" w:eastAsia="Times New Roman" w:hAnsi="Courier New" w:cs="Courier New"/>
            <w:color w:val="000000"/>
            <w:sz w:val="20"/>
            <w:szCs w:val="20"/>
          </w:rPr>
          <w:delText>autumn</w:delText>
        </w:r>
      </w:del>
      <w:ins w:id="1119" w:author="Author">
        <w:r w:rsidR="008D5519">
          <w:rPr>
            <w:rFonts w:ascii="Courier New" w:eastAsia="Times New Roman" w:hAnsi="Courier New" w:cs="Courier New"/>
            <w:color w:val="000000"/>
            <w:sz w:val="20"/>
            <w:szCs w:val="20"/>
          </w:rPr>
          <w:t>fall</w:t>
        </w:r>
      </w:ins>
      <w:r w:rsidRPr="00AF6AF0">
        <w:rPr>
          <w:rFonts w:ascii="Courier New" w:eastAsia="Times New Roman" w:hAnsi="Courier New" w:cs="Courier New"/>
          <w:color w:val="000000"/>
          <w:sz w:val="20"/>
          <w:szCs w:val="20"/>
        </w:rPr>
        <w:t xml:space="preserve"> foliage timings. </w:t>
      </w:r>
      <w:ins w:id="1120" w:author="Author">
        <w:r w:rsidR="00BC0343">
          <w:rPr>
            <w:rFonts w:ascii="Courier New" w:eastAsia="Times New Roman" w:hAnsi="Courier New" w:cs="Courier New"/>
            <w:color w:val="000000"/>
            <w:sz w:val="20"/>
            <w:szCs w:val="20"/>
          </w:rPr>
          <w:t>We found a weak correlation between</w:t>
        </w:r>
      </w:ins>
      <w:del w:id="1121" w:author="Author">
        <w:r w:rsidRPr="00AF6AF0">
          <w:rPr>
            <w:rFonts w:ascii="Courier New" w:eastAsia="Times New Roman" w:hAnsi="Courier New" w:cs="Courier New"/>
            <w:color w:val="000000"/>
            <w:sz w:val="20"/>
            <w:szCs w:val="20"/>
          </w:rPr>
          <w:delText>Considering</w:delText>
        </w:r>
      </w:del>
      <w:r w:rsidRPr="00AF6AF0">
        <w:rPr>
          <w:rFonts w:ascii="Courier New" w:eastAsia="Times New Roman" w:hAnsi="Courier New" w:cs="Courier New"/>
          <w:color w:val="000000"/>
          <w:sz w:val="20"/>
          <w:szCs w:val="20"/>
        </w:rPr>
        <w:t xml:space="preserve"> two Maple pixel time series with different </w:t>
      </w:r>
      <w:del w:id="1122" w:author="Author">
        <w:r w:rsidRPr="00AF6AF0">
          <w:rPr>
            <w:rFonts w:ascii="Courier New" w:eastAsia="Times New Roman" w:hAnsi="Courier New" w:cs="Courier New"/>
            <w:color w:val="000000"/>
            <w:sz w:val="20"/>
            <w:szCs w:val="20"/>
          </w:rPr>
          <w:delText>autumn</w:delText>
        </w:r>
      </w:del>
      <w:ins w:id="1123" w:author="Author">
        <w:r w:rsidR="008D5519">
          <w:rPr>
            <w:rFonts w:ascii="Courier New" w:eastAsia="Times New Roman" w:hAnsi="Courier New" w:cs="Courier New"/>
            <w:color w:val="000000"/>
            <w:sz w:val="20"/>
            <w:szCs w:val="20"/>
          </w:rPr>
          <w:t>fall</w:t>
        </w:r>
      </w:ins>
      <w:r w:rsidRPr="00AF6AF0">
        <w:rPr>
          <w:rFonts w:ascii="Courier New" w:eastAsia="Times New Roman" w:hAnsi="Courier New" w:cs="Courier New"/>
          <w:color w:val="000000"/>
          <w:sz w:val="20"/>
          <w:szCs w:val="20"/>
        </w:rPr>
        <w:t xml:space="preserve"> foliage timings</w:t>
      </w:r>
      <w:del w:id="1124"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 </w:t>
      </w:r>
      <w:del w:id="1125" w:author="Author">
        <w:r w:rsidRPr="00AF6AF0">
          <w:rPr>
            <w:rFonts w:ascii="Courier New" w:eastAsia="Times New Roman" w:hAnsi="Courier New" w:cs="Courier New"/>
            <w:color w:val="000000"/>
            <w:sz w:val="20"/>
            <w:szCs w:val="20"/>
          </w:rPr>
          <w:delText xml:space="preserve">the correlation between them </w:delText>
        </w:r>
      </w:del>
      <w:ins w:id="1126" w:author="Author">
        <w:del w:id="1127" w:author="Author">
          <w:r w:rsidRPr="00AF6AF0">
            <w:rPr>
              <w:rFonts w:ascii="Courier New" w:eastAsia="Times New Roman" w:hAnsi="Courier New" w:cs="Courier New"/>
              <w:color w:val="000000"/>
              <w:sz w:val="20"/>
              <w:szCs w:val="20"/>
            </w:rPr>
            <w:delText>wa</w:delText>
          </w:r>
        </w:del>
      </w:ins>
      <w:del w:id="1128" w:author="Author">
        <w:r w:rsidRPr="00AF6AF0">
          <w:rPr>
            <w:rFonts w:ascii="Courier New" w:eastAsia="Times New Roman" w:hAnsi="Courier New" w:cs="Courier New"/>
            <w:color w:val="000000"/>
            <w:sz w:val="20"/>
            <w:szCs w:val="20"/>
          </w:rPr>
          <w:delText xml:space="preserve">is small, </w:delText>
        </w:r>
      </w:del>
      <w:r w:rsidRPr="00AF6AF0">
        <w:rPr>
          <w:rFonts w:ascii="Courier New" w:eastAsia="Times New Roman" w:hAnsi="Courier New" w:cs="Courier New"/>
          <w:color w:val="000000"/>
          <w:sz w:val="20"/>
          <w:szCs w:val="20"/>
        </w:rPr>
        <w:t xml:space="preserve">but </w:t>
      </w:r>
      <w:del w:id="1129" w:author="Author">
        <w:r w:rsidRPr="00AF6AF0">
          <w:rPr>
            <w:rFonts w:ascii="Courier New" w:eastAsia="Times New Roman" w:hAnsi="Courier New" w:cs="Courier New"/>
            <w:color w:val="000000"/>
            <w:sz w:val="20"/>
            <w:szCs w:val="20"/>
          </w:rPr>
          <w:delText xml:space="preserve">the </w:delText>
        </w:r>
      </w:del>
      <w:ins w:id="1130" w:author="Author">
        <w:r w:rsidR="00BC0343">
          <w:rPr>
            <w:rFonts w:ascii="Courier New" w:eastAsia="Times New Roman" w:hAnsi="Courier New" w:cs="Courier New"/>
            <w:color w:val="000000"/>
            <w:sz w:val="20"/>
            <w:szCs w:val="20"/>
          </w:rPr>
          <w:t>a strong</w:t>
        </w:r>
      </w:ins>
      <w:ins w:id="1131" w:author="Author">
        <w:r w:rsidRPr="00AF6AF0" w:rsidR="00BC0343">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temporal correlation</w:t>
      </w:r>
      <w:del w:id="1132" w:author="Author">
        <w:r w:rsidRPr="00AF6AF0">
          <w:rPr>
            <w:rFonts w:ascii="Courier New" w:eastAsia="Times New Roman" w:hAnsi="Courier New" w:cs="Courier New"/>
            <w:color w:val="000000"/>
            <w:sz w:val="20"/>
            <w:szCs w:val="20"/>
          </w:rPr>
          <w:delText xml:space="preserve"> </w:delText>
        </w:r>
      </w:del>
      <w:ins w:id="1133" w:author="Author">
        <w:del w:id="1134" w:author="Author">
          <w:r w:rsidRPr="00AF6AF0">
            <w:rPr>
              <w:rFonts w:ascii="Courier New" w:eastAsia="Times New Roman" w:hAnsi="Courier New" w:cs="Courier New"/>
              <w:color w:val="000000"/>
              <w:sz w:val="20"/>
              <w:szCs w:val="20"/>
            </w:rPr>
            <w:delText>wa</w:delText>
          </w:r>
        </w:del>
      </w:ins>
      <w:del w:id="1135" w:author="Author">
        <w:r w:rsidRPr="00AF6AF0">
          <w:rPr>
            <w:rFonts w:ascii="Courier New" w:eastAsia="Times New Roman" w:hAnsi="Courier New" w:cs="Courier New"/>
            <w:color w:val="000000"/>
            <w:sz w:val="20"/>
            <w:szCs w:val="20"/>
          </w:rPr>
          <w:delText>is large</w:delText>
        </w:r>
      </w:del>
      <w:r w:rsidRPr="00AF6AF0">
        <w:rPr>
          <w:rFonts w:ascii="Courier New" w:eastAsia="Times New Roman" w:hAnsi="Courier New" w:cs="Courier New"/>
          <w:color w:val="000000"/>
          <w:sz w:val="20"/>
          <w:szCs w:val="20"/>
        </w:rPr>
        <w:t xml:space="preserve">. This </w:t>
      </w:r>
      <w:del w:id="1136" w:author="Author">
        <w:r w:rsidRPr="00AF6AF0">
          <w:rPr>
            <w:rFonts w:ascii="Courier New" w:eastAsia="Times New Roman" w:hAnsi="Courier New" w:cs="Courier New"/>
            <w:color w:val="000000"/>
            <w:sz w:val="20"/>
            <w:szCs w:val="20"/>
          </w:rPr>
          <w:delText>is probably the reason</w:delText>
        </w:r>
      </w:del>
      <w:ins w:id="1137" w:author="Author">
        <w:r w:rsidR="00BC0343">
          <w:rPr>
            <w:rFonts w:ascii="Courier New" w:eastAsia="Times New Roman" w:hAnsi="Courier New" w:cs="Courier New"/>
            <w:color w:val="000000"/>
            <w:sz w:val="20"/>
            <w:szCs w:val="20"/>
          </w:rPr>
          <w:t>may explain</w:t>
        </w:r>
      </w:ins>
      <w:r w:rsidRPr="00AF6AF0">
        <w:rPr>
          <w:rFonts w:ascii="Courier New" w:eastAsia="Times New Roman" w:hAnsi="Courier New" w:cs="Courier New"/>
          <w:color w:val="000000"/>
          <w:sz w:val="20"/>
          <w:szCs w:val="20"/>
        </w:rPr>
        <w:t xml:space="preserve"> why </w:t>
      </w:r>
      <w:ins w:id="1138" w:author="Author">
        <w:r w:rsidR="00BC0343">
          <w:rPr>
            <w:rFonts w:ascii="Courier New" w:eastAsia="Times New Roman" w:hAnsi="Courier New" w:cs="Courier New"/>
            <w:color w:val="000000"/>
            <w:sz w:val="20"/>
            <w:szCs w:val="20"/>
          </w:rPr>
          <w:t xml:space="preserve">the </w:t>
        </w:r>
      </w:ins>
      <w:r w:rsidRPr="00AF6AF0">
        <w:rPr>
          <w:rFonts w:ascii="Courier New" w:eastAsia="Times New Roman" w:hAnsi="Courier New" w:cs="Courier New"/>
          <w:color w:val="000000"/>
          <w:sz w:val="20"/>
          <w:szCs w:val="20"/>
        </w:rPr>
        <w:t xml:space="preserve">SVM </w:t>
      </w:r>
      <w:ins w:id="1139" w:author="Author">
        <w:r w:rsidR="00BC0343">
          <w:rPr>
            <w:rFonts w:ascii="Courier New" w:eastAsia="Times New Roman" w:hAnsi="Courier New" w:cs="Courier New"/>
            <w:color w:val="000000"/>
            <w:sz w:val="20"/>
            <w:szCs w:val="20"/>
          </w:rPr>
          <w:t xml:space="preserve">model </w:t>
        </w:r>
      </w:ins>
      <w:r w:rsidRPr="00AF6AF0">
        <w:rPr>
          <w:rFonts w:ascii="Courier New" w:eastAsia="Times New Roman" w:hAnsi="Courier New" w:cs="Courier New"/>
          <w:color w:val="000000"/>
          <w:sz w:val="20"/>
          <w:szCs w:val="20"/>
        </w:rPr>
        <w:t>could not correctly detect Maple</w:t>
      </w:r>
      <w:del w:id="1140" w:author="Author">
        <w:r w:rsidRPr="00AF6AF0">
          <w:rPr>
            <w:rFonts w:ascii="Courier New" w:eastAsia="Times New Roman" w:hAnsi="Courier New" w:cs="Courier New"/>
            <w:color w:val="000000"/>
            <w:sz w:val="20"/>
            <w:szCs w:val="20"/>
          </w:rPr>
          <w:delText>s</w:delText>
        </w:r>
      </w:del>
      <w:ins w:id="1141" w:author="Author">
        <w:r w:rsidR="00BC0343">
          <w:rPr>
            <w:rFonts w:ascii="Courier New" w:eastAsia="Times New Roman" w:hAnsi="Courier New" w:cs="Courier New"/>
            <w:color w:val="000000"/>
            <w:sz w:val="20"/>
            <w:szCs w:val="20"/>
          </w:rPr>
          <w:t>:</w:t>
        </w:r>
      </w:ins>
      <w:r w:rsidRPr="00AF6AF0">
        <w:rPr>
          <w:rFonts w:ascii="Courier New" w:eastAsia="Times New Roman" w:hAnsi="Courier New" w:cs="Courier New"/>
          <w:color w:val="000000"/>
          <w:sz w:val="20"/>
          <w:szCs w:val="20"/>
        </w:rPr>
        <w:t xml:space="preserve"> </w:t>
      </w:r>
      <w:del w:id="1142" w:author="Author">
        <w:r w:rsidRPr="00AF6AF0">
          <w:rPr>
            <w:rFonts w:ascii="Courier New" w:eastAsia="Times New Roman" w:hAnsi="Courier New" w:cs="Courier New"/>
            <w:color w:val="000000"/>
            <w:sz w:val="20"/>
            <w:szCs w:val="20"/>
          </w:rPr>
          <w:delText xml:space="preserve">since </w:delText>
        </w:r>
      </w:del>
      <w:r w:rsidRPr="00AF6AF0">
        <w:rPr>
          <w:rFonts w:ascii="Courier New" w:eastAsia="Times New Roman" w:hAnsi="Courier New" w:cs="Courier New"/>
          <w:color w:val="000000"/>
          <w:sz w:val="20"/>
          <w:szCs w:val="20"/>
        </w:rPr>
        <w:t>it ignores the temporal correlation of the data</w:t>
      </w:r>
      <w:ins w:id="1143" w:author="Author">
        <w:r>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while </w:t>
      </w:r>
      <w:ins w:id="1144" w:author="Author">
        <w:r w:rsidR="00BC0343">
          <w:rPr>
            <w:rFonts w:ascii="Courier New" w:eastAsia="Times New Roman" w:hAnsi="Courier New" w:cs="Courier New"/>
            <w:color w:val="000000"/>
            <w:sz w:val="20"/>
            <w:szCs w:val="20"/>
          </w:rPr>
          <w:t xml:space="preserve">the </w:t>
        </w:r>
      </w:ins>
      <w:r>
        <w:rPr>
          <w:rFonts w:ascii="Courier New" w:eastAsia="Times New Roman" w:hAnsi="Courier New" w:cs="Courier New"/>
          <w:color w:val="000000"/>
          <w:sz w:val="20"/>
          <w:szCs w:val="20"/>
        </w:rPr>
        <w:t xml:space="preserve">RNN </w:t>
      </w:r>
      <w:ins w:id="1145" w:author="Author">
        <w:r w:rsidR="00BC0343">
          <w:rPr>
            <w:rFonts w:ascii="Courier New" w:eastAsia="Times New Roman" w:hAnsi="Courier New" w:cs="Courier New"/>
            <w:color w:val="000000"/>
            <w:sz w:val="20"/>
            <w:szCs w:val="20"/>
          </w:rPr>
          <w:t xml:space="preserve">model </w:t>
        </w:r>
      </w:ins>
      <w:r>
        <w:rPr>
          <w:rFonts w:ascii="Courier New" w:eastAsia="Times New Roman" w:hAnsi="Courier New" w:cs="Courier New"/>
          <w:color w:val="000000"/>
          <w:sz w:val="20"/>
          <w:szCs w:val="20"/>
        </w:rPr>
        <w:t>does</w:t>
      </w:r>
      <w:ins w:id="1146" w:author="Author">
        <w:r w:rsidR="00BC0343">
          <w:rPr>
            <w:rFonts w:ascii="Courier New" w:eastAsia="Times New Roman" w:hAnsi="Courier New" w:cs="Courier New"/>
            <w:color w:val="000000"/>
            <w:sz w:val="20"/>
            <w:szCs w:val="20"/>
          </w:rPr>
          <w:t xml:space="preserve"> not</w:t>
        </w:r>
      </w:ins>
      <w:r>
        <w:rPr>
          <w:rFonts w:ascii="Courier New" w:eastAsia="Times New Roman" w:hAnsi="Courier New" w:cs="Courier New"/>
          <w:color w:val="000000"/>
          <w:sz w:val="20"/>
          <w:szCs w:val="20"/>
        </w:rPr>
        <w:t xml:space="preserve">. </w:t>
      </w:r>
      <w:del w:id="1147" w:author="Author">
        <w:r w:rsidRPr="00AF6AF0">
          <w:rPr>
            <w:rFonts w:ascii="Courier New" w:eastAsia="Times New Roman" w:hAnsi="Courier New" w:cs="Courier New"/>
            <w:color w:val="000000"/>
            <w:sz w:val="20"/>
            <w:szCs w:val="20"/>
          </w:rPr>
          <w:delText>Also</w:delText>
        </w:r>
      </w:del>
      <w:ins w:id="1148" w:author="Author" w:date="2023-01-16T22:57:00Z">
        <w:r w:rsidR="00006A09">
          <w:rPr>
            <w:rFonts w:ascii="Courier New" w:eastAsia="Times New Roman" w:hAnsi="Courier New" w:cs="Courier New"/>
            <w:color w:val="000000"/>
            <w:sz w:val="20"/>
            <w:szCs w:val="20"/>
          </w:rPr>
          <w:t>However</w:t>
        </w:r>
      </w:ins>
      <w:r w:rsidRPr="00AF6AF0">
        <w:rPr>
          <w:rFonts w:ascii="Courier New" w:eastAsia="Times New Roman" w:hAnsi="Courier New" w:cs="Courier New"/>
          <w:color w:val="000000"/>
          <w:sz w:val="20"/>
          <w:szCs w:val="20"/>
        </w:rPr>
        <w:t>, our model can</w:t>
      </w:r>
      <w:ins w:id="1149" w:author="Author" w:date="2023-01-16T22:57:00Z">
        <w:r w:rsidR="00006A09">
          <w:rPr>
            <w:rFonts w:ascii="Courier New" w:eastAsia="Times New Roman" w:hAnsi="Courier New" w:cs="Courier New"/>
            <w:color w:val="000000"/>
            <w:sz w:val="20"/>
            <w:szCs w:val="20"/>
          </w:rPr>
          <w:t xml:space="preserve"> still</w:t>
        </w:r>
      </w:ins>
      <w:r w:rsidRPr="00AF6AF0">
        <w:rPr>
          <w:rFonts w:ascii="Courier New" w:eastAsia="Times New Roman" w:hAnsi="Courier New" w:cs="Courier New"/>
          <w:color w:val="000000"/>
          <w:sz w:val="20"/>
          <w:szCs w:val="20"/>
        </w:rPr>
        <w:t xml:space="preserve"> </w:t>
      </w:r>
      <w:del w:id="1150" w:author="Author">
        <w:r w:rsidRPr="00AF6AF0">
          <w:rPr>
            <w:rFonts w:ascii="Courier New" w:eastAsia="Times New Roman" w:hAnsi="Courier New" w:cs="Courier New"/>
            <w:color w:val="000000"/>
            <w:sz w:val="20"/>
            <w:szCs w:val="20"/>
          </w:rPr>
          <w:delText xml:space="preserve">still </w:delText>
        </w:r>
      </w:del>
      <w:r w:rsidRPr="00AF6AF0">
        <w:rPr>
          <w:rFonts w:ascii="Courier New" w:eastAsia="Times New Roman" w:hAnsi="Courier New" w:cs="Courier New"/>
          <w:color w:val="000000"/>
          <w:sz w:val="20"/>
          <w:szCs w:val="20"/>
        </w:rPr>
        <w:t xml:space="preserve">be </w:t>
      </w:r>
      <w:del w:id="1151" w:author="Author">
        <w:r w:rsidRPr="00AF6AF0">
          <w:rPr>
            <w:rFonts w:ascii="Courier New" w:eastAsia="Times New Roman" w:hAnsi="Courier New" w:cs="Courier New"/>
            <w:color w:val="000000"/>
            <w:sz w:val="20"/>
            <w:szCs w:val="20"/>
          </w:rPr>
          <w:delText xml:space="preserve">further </w:delText>
        </w:r>
      </w:del>
      <w:r w:rsidRPr="00AF6AF0">
        <w:rPr>
          <w:rFonts w:ascii="Courier New" w:eastAsia="Times New Roman" w:hAnsi="Courier New" w:cs="Courier New"/>
          <w:color w:val="000000"/>
          <w:sz w:val="20"/>
          <w:szCs w:val="20"/>
        </w:rPr>
        <w:t>improved</w:t>
      </w:r>
      <w:ins w:id="1152" w:author="Author">
        <w:r>
          <w:rPr>
            <w:rFonts w:ascii="Courier New" w:eastAsia="Times New Roman" w:hAnsi="Courier New" w:cs="Courier New"/>
            <w:color w:val="000000"/>
            <w:sz w:val="20"/>
            <w:szCs w:val="20"/>
          </w:rPr>
          <w:t xml:space="preserve"> further</w:t>
        </w:r>
      </w:ins>
      <w:r>
        <w:rPr>
          <w:rFonts w:ascii="Courier New" w:eastAsia="Times New Roman" w:hAnsi="Courier New" w:cs="Courier New"/>
          <w:color w:val="000000"/>
          <w:sz w:val="20"/>
          <w:szCs w:val="20"/>
        </w:rPr>
        <w:t>. As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{Sharma2018NN}) claimed, patch-based classification methods may improve performance. Such patch-based models </w:t>
      </w:r>
      <w:ins w:id="1153" w:author="Author">
        <w:r w:rsidRPr="00AF6AF0">
          <w:rPr>
            <w:rFonts w:ascii="Courier New" w:eastAsia="Times New Roman" w:hAnsi="Courier New" w:cs="Courier New"/>
            <w:color w:val="000000"/>
            <w:sz w:val="20"/>
            <w:szCs w:val="20"/>
          </w:rPr>
          <w:t>use</w:t>
        </w:r>
      </w:ins>
      <w:del w:id="1154" w:author="Author">
        <w:r w:rsidRPr="00AF6AF0">
          <w:rPr>
            <w:rFonts w:ascii="Courier New" w:eastAsia="Times New Roman" w:hAnsi="Courier New" w:cs="Courier New"/>
            <w:color w:val="000000"/>
            <w:sz w:val="20"/>
            <w:szCs w:val="20"/>
          </w:rPr>
          <w:delText>take</w:delText>
        </w:r>
      </w:del>
      <w:r w:rsidRPr="00AF6AF0">
        <w:rPr>
          <w:rFonts w:ascii="Courier New" w:eastAsia="Times New Roman" w:hAnsi="Courier New" w:cs="Courier New"/>
          <w:color w:val="000000"/>
          <w:sz w:val="20"/>
          <w:szCs w:val="20"/>
        </w:rPr>
        <w:t xml:space="preserve"> a time series of small patches as </w:t>
      </w:r>
      <w:del w:id="1155" w:author="Author">
        <w:r w:rsidRPr="00AF6AF0">
          <w:rPr>
            <w:rFonts w:ascii="Courier New" w:eastAsia="Times New Roman" w:hAnsi="Courier New" w:cs="Courier New"/>
            <w:color w:val="000000"/>
            <w:sz w:val="20"/>
            <w:szCs w:val="20"/>
          </w:rPr>
          <w:delText xml:space="preserve">an </w:delText>
        </w:r>
      </w:del>
      <w:r w:rsidRPr="00AF6AF0">
        <w:rPr>
          <w:rFonts w:ascii="Courier New" w:eastAsia="Times New Roman" w:hAnsi="Courier New" w:cs="Courier New"/>
          <w:color w:val="000000"/>
          <w:sz w:val="20"/>
          <w:szCs w:val="20"/>
        </w:rPr>
        <w:t>input to utilize the spatial information, such as textures, in the classification process.</w:t>
      </w:r>
    </w:p>
    <w:p w:rsidR="00AF6AF0" w:rsidRPr="00AF6AF0" w:rsidP="00AF6AF0" w14:paraId="23421E4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3A91136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\hypertarget</w:t>
      </w:r>
      <w:r w:rsidRPr="00AF6AF0">
        <w:rPr>
          <w:rFonts w:ascii="Courier New" w:eastAsia="Times New Roman" w:hAnsi="Courier New" w:cs="Courier New"/>
          <w:color w:val="000000"/>
          <w:sz w:val="20"/>
          <w:szCs w:val="20"/>
        </w:rPr>
        <w:t>{the-performance-of-the-</w:t>
      </w:r>
      <w:r w:rsidRPr="00AF6AF0">
        <w:rPr>
          <w:rFonts w:ascii="Courier New" w:eastAsia="Times New Roman" w:hAnsi="Courier New" w:cs="Courier New"/>
          <w:color w:val="000000"/>
          <w:sz w:val="20"/>
          <w:szCs w:val="20"/>
          <w:u w:val="single"/>
        </w:rPr>
        <w:t>georectification</w:t>
      </w:r>
      <w:r w:rsidRPr="00AF6AF0">
        <w:rPr>
          <w:rFonts w:ascii="Courier New" w:eastAsia="Times New Roman" w:hAnsi="Courier New" w:cs="Courier New"/>
          <w:color w:val="000000"/>
          <w:sz w:val="20"/>
          <w:szCs w:val="20"/>
        </w:rPr>
        <w:t>-method-and-its-limitation.}{</w:t>
      </w:r>
      <w:r w:rsidRPr="00AF6AF0">
        <w:rPr>
          <w:rFonts w:ascii="Courier New" w:eastAsia="Times New Roman" w:hAnsi="Courier New" w:cs="Courier New"/>
          <w:color w:val="606060"/>
          <w:sz w:val="20"/>
          <w:szCs w:val="20"/>
        </w:rPr>
        <w:t>%</w:t>
      </w:r>
    </w:p>
    <w:p w:rsidR="00AF6AF0" w:rsidRPr="00AF6AF0" w:rsidP="00AF6AF0" w14:paraId="6AA2A01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\subsection{The performance of the georectification method and its limitation.}\label{the-performance-of-the-georectification-method-and-its-limitation.}</w:t>
      </w:r>
      <w:r w:rsidRPr="00AF6AF0">
        <w:rPr>
          <w:rFonts w:ascii="Courier New" w:eastAsia="Times New Roman" w:hAnsi="Courier New" w:cs="Courier New"/>
          <w:color w:val="000000"/>
          <w:sz w:val="20"/>
          <w:szCs w:val="20"/>
        </w:rPr>
        <w:t>}</w:t>
      </w:r>
    </w:p>
    <w:p w:rsidR="00AF6AF0" w:rsidRPr="00AF6AF0" w:rsidP="00AF6AF0" w14:paraId="7BE5C49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38B2B974" w14:textId="6D9CC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The most significant barrier to using ground-based imagery in ecological monitoring is </w:t>
      </w:r>
      <w:ins w:id="1156" w:author="Author">
        <w:r w:rsidRPr="00AF6AF0">
          <w:rPr>
            <w:rFonts w:ascii="Courier New" w:eastAsia="Times New Roman" w:hAnsi="Courier New" w:cs="Courier New"/>
            <w:color w:val="000000"/>
            <w:sz w:val="20"/>
            <w:szCs w:val="20"/>
          </w:rPr>
          <w:t>the</w:t>
        </w:r>
      </w:ins>
      <w:del w:id="1157" w:author="Author">
        <w:r w:rsidRPr="00AF6AF0">
          <w:rPr>
            <w:rFonts w:ascii="Courier New" w:eastAsia="Times New Roman" w:hAnsi="Courier New" w:cs="Courier New"/>
            <w:color w:val="000000"/>
            <w:sz w:val="20"/>
            <w:szCs w:val="20"/>
          </w:rPr>
          <w:delText>its</w:delText>
        </w:r>
      </w:del>
      <w:r w:rsidRPr="00AF6AF0">
        <w:rPr>
          <w:rFonts w:ascii="Courier New" w:eastAsia="Times New Roman" w:hAnsi="Courier New" w:cs="Courier New"/>
          <w:color w:val="000000"/>
          <w:sz w:val="20"/>
          <w:szCs w:val="20"/>
        </w:rPr>
        <w:t xml:space="preserve"> difficulty </w:t>
      </w:r>
      <w:ins w:id="1158" w:author="Author">
        <w:r w:rsidRPr="00AF6AF0">
          <w:rPr>
            <w:rFonts w:ascii="Courier New" w:eastAsia="Times New Roman" w:hAnsi="Courier New" w:cs="Courier New"/>
            <w:color w:val="000000"/>
            <w:sz w:val="20"/>
            <w:szCs w:val="20"/>
          </w:rPr>
          <w:t>of</w:t>
        </w:r>
      </w:ins>
      <w:del w:id="1159" w:author="Author">
        <w:r w:rsidRPr="00AF6AF0">
          <w:rPr>
            <w:rFonts w:ascii="Courier New" w:eastAsia="Times New Roman" w:hAnsi="Courier New" w:cs="Courier New"/>
            <w:color w:val="000000"/>
            <w:sz w:val="20"/>
            <w:szCs w:val="20"/>
          </w:rPr>
          <w:delText>in</w:delText>
        </w:r>
      </w:del>
      <w:r w:rsidRPr="00AF6AF0">
        <w:rPr>
          <w:rFonts w:ascii="Courier New" w:eastAsia="Times New Roman" w:hAnsi="Courier New" w:cs="Courier New"/>
          <w:color w:val="000000"/>
          <w:sz w:val="20"/>
          <w:szCs w:val="20"/>
        </w:rPr>
        <w:t xml:space="preserve"> treating it as </w:t>
      </w:r>
      <w:r w:rsidRPr="00AF6AF0">
        <w:rPr>
          <w:rFonts w:ascii="Courier New" w:eastAsia="Times New Roman" w:hAnsi="Courier New" w:cs="Courier New"/>
          <w:color w:val="000000"/>
          <w:sz w:val="20"/>
          <w:szCs w:val="20"/>
          <w:u w:val="single"/>
        </w:rPr>
        <w:t>geospatial</w:t>
      </w:r>
      <w:r w:rsidRPr="00AF6AF0">
        <w:rPr>
          <w:rFonts w:ascii="Courier New" w:eastAsia="Times New Roman" w:hAnsi="Courier New" w:cs="Courier New"/>
          <w:color w:val="000000"/>
          <w:sz w:val="20"/>
          <w:szCs w:val="20"/>
        </w:rPr>
        <w:t xml:space="preserve"> data. </w:t>
      </w:r>
      <w:ins w:id="1160" w:author="Author">
        <w:r w:rsidRPr="00AF6AF0">
          <w:rPr>
            <w:rFonts w:ascii="Courier New" w:eastAsia="Times New Roman" w:hAnsi="Courier New" w:cs="Courier New"/>
            <w:color w:val="000000"/>
            <w:sz w:val="20"/>
            <w:szCs w:val="20"/>
          </w:rPr>
          <w:t>Therefore, an</w:t>
        </w:r>
      </w:ins>
      <w:del w:id="1161" w:author="Author">
        <w:r w:rsidRPr="00AF6AF0">
          <w:rPr>
            <w:rFonts w:ascii="Courier New" w:eastAsia="Times New Roman" w:hAnsi="Courier New" w:cs="Courier New"/>
            <w:color w:val="000000"/>
            <w:sz w:val="20"/>
            <w:szCs w:val="20"/>
          </w:rPr>
          <w:delText>An</w:delText>
        </w:r>
      </w:del>
      <w:r w:rsidRPr="00AF6AF0">
        <w:rPr>
          <w:rFonts w:ascii="Courier New" w:eastAsia="Times New Roman" w:hAnsi="Courier New" w:cs="Courier New"/>
          <w:color w:val="000000"/>
          <w:sz w:val="20"/>
          <w:szCs w:val="20"/>
        </w:rPr>
        <w:t xml:space="preserve"> automated and accurate </w:t>
      </w:r>
      <w:r w:rsidRPr="00AF6AF0">
        <w:rPr>
          <w:rFonts w:ascii="Courier New" w:eastAsia="Times New Roman" w:hAnsi="Courier New" w:cs="Courier New"/>
          <w:color w:val="000000"/>
          <w:sz w:val="20"/>
          <w:szCs w:val="20"/>
          <w:u w:val="single"/>
        </w:rPr>
        <w:t>georectification</w:t>
      </w:r>
      <w:r w:rsidRPr="00AF6AF0">
        <w:rPr>
          <w:rFonts w:ascii="Courier New" w:eastAsia="Times New Roman" w:hAnsi="Courier New" w:cs="Courier New"/>
          <w:color w:val="000000"/>
          <w:sz w:val="20"/>
          <w:szCs w:val="20"/>
        </w:rPr>
        <w:t xml:space="preserve"> method </w:t>
      </w:r>
      <w:ins w:id="1162" w:author="Author">
        <w:r w:rsidRPr="00AF6AF0">
          <w:rPr>
            <w:rFonts w:ascii="Courier New" w:eastAsia="Times New Roman" w:hAnsi="Courier New" w:cs="Courier New"/>
            <w:color w:val="000000"/>
            <w:sz w:val="20"/>
            <w:szCs w:val="20"/>
          </w:rPr>
          <w:t>i</w:t>
        </w:r>
      </w:ins>
      <w:del w:id="1163" w:author="Author">
        <w:r w:rsidRPr="00AF6AF0">
          <w:rPr>
            <w:rFonts w:ascii="Courier New" w:eastAsia="Times New Roman" w:hAnsi="Courier New" w:cs="Courier New"/>
            <w:color w:val="000000"/>
            <w:sz w:val="20"/>
            <w:szCs w:val="20"/>
          </w:rPr>
          <w:delText>wa</w:delText>
        </w:r>
      </w:del>
      <w:r w:rsidRPr="00AF6AF0">
        <w:rPr>
          <w:rFonts w:ascii="Courier New" w:eastAsia="Times New Roman" w:hAnsi="Courier New" w:cs="Courier New"/>
          <w:color w:val="000000"/>
          <w:sz w:val="20"/>
          <w:szCs w:val="20"/>
        </w:rPr>
        <w:t xml:space="preserve">s required to overcome this challenge. Without </w:t>
      </w:r>
      <w:r w:rsidRPr="00AF6AF0">
        <w:rPr>
          <w:rFonts w:ascii="Courier New" w:eastAsia="Times New Roman" w:hAnsi="Courier New" w:cs="Courier New"/>
          <w:color w:val="000000"/>
          <w:sz w:val="20"/>
          <w:szCs w:val="20"/>
          <w:u w:val="single"/>
        </w:rPr>
        <w:t>georectification</w:t>
      </w:r>
      <w:r w:rsidRPr="00AF6AF0">
        <w:rPr>
          <w:rFonts w:ascii="Courier New" w:eastAsia="Times New Roman" w:hAnsi="Courier New" w:cs="Courier New"/>
          <w:color w:val="000000"/>
          <w:sz w:val="20"/>
          <w:szCs w:val="20"/>
        </w:rPr>
        <w:t xml:space="preserve">, we cannot quantitatively analyze (e.g., </w:t>
      </w:r>
      <w:del w:id="1164" w:author="Author">
        <w:r w:rsidRPr="00AF6AF0">
          <w:rPr>
            <w:rFonts w:ascii="Courier New" w:eastAsia="Times New Roman" w:hAnsi="Courier New" w:cs="Courier New"/>
            <w:color w:val="000000"/>
            <w:sz w:val="20"/>
            <w:szCs w:val="20"/>
          </w:rPr>
          <w:delText xml:space="preserve">measuring </w:delText>
        </w:r>
      </w:del>
      <w:ins w:id="1165" w:author="Author">
        <w:r w:rsidRPr="00AF6AF0" w:rsidR="00D77E13">
          <w:rPr>
            <w:rFonts w:ascii="Courier New" w:eastAsia="Times New Roman" w:hAnsi="Courier New" w:cs="Courier New"/>
            <w:color w:val="000000"/>
            <w:sz w:val="20"/>
            <w:szCs w:val="20"/>
          </w:rPr>
          <w:t>measur</w:t>
        </w:r>
      </w:ins>
      <w:ins w:id="1166" w:author="Author">
        <w:r w:rsidR="00D77E13">
          <w:rPr>
            <w:rFonts w:ascii="Courier New" w:eastAsia="Times New Roman" w:hAnsi="Courier New" w:cs="Courier New"/>
            <w:color w:val="000000"/>
            <w:sz w:val="20"/>
            <w:szCs w:val="20"/>
          </w:rPr>
          <w:t>e</w:t>
        </w:r>
      </w:ins>
      <w:ins w:id="1167" w:author="Author">
        <w:r w:rsidRPr="00AF6AF0" w:rsidR="00D77E13">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 xml:space="preserve">the area, </w:t>
      </w:r>
      <w:del w:id="1168" w:author="Author">
        <w:r w:rsidRPr="00AF6AF0">
          <w:rPr>
            <w:rFonts w:ascii="Courier New" w:eastAsia="Times New Roman" w:hAnsi="Courier New" w:cs="Courier New"/>
            <w:color w:val="000000"/>
            <w:sz w:val="20"/>
            <w:szCs w:val="20"/>
          </w:rPr>
          <w:delText xml:space="preserve">locating </w:delText>
        </w:r>
      </w:del>
      <w:ins w:id="1169" w:author="Author">
        <w:r w:rsidRPr="00AF6AF0" w:rsidR="00D77E13">
          <w:rPr>
            <w:rFonts w:ascii="Courier New" w:eastAsia="Times New Roman" w:hAnsi="Courier New" w:cs="Courier New"/>
            <w:color w:val="000000"/>
            <w:sz w:val="20"/>
            <w:szCs w:val="20"/>
          </w:rPr>
          <w:t>locat</w:t>
        </w:r>
      </w:ins>
      <w:ins w:id="1170" w:author="Author">
        <w:r w:rsidR="00D77E13">
          <w:rPr>
            <w:rFonts w:ascii="Courier New" w:eastAsia="Times New Roman" w:hAnsi="Courier New" w:cs="Courier New"/>
            <w:color w:val="000000"/>
            <w:sz w:val="20"/>
            <w:szCs w:val="20"/>
          </w:rPr>
          <w:t>e</w:t>
        </w:r>
      </w:ins>
      <w:ins w:id="1171" w:author="Author">
        <w:r w:rsidRPr="00AF6AF0" w:rsidR="00D77E13">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 xml:space="preserve">the place, </w:t>
      </w:r>
      <w:del w:id="1172" w:author="Author">
        <w:r w:rsidRPr="00AF6AF0">
          <w:rPr>
            <w:rFonts w:ascii="Courier New" w:eastAsia="Times New Roman" w:hAnsi="Courier New" w:cs="Courier New"/>
            <w:color w:val="000000"/>
            <w:sz w:val="20"/>
            <w:szCs w:val="20"/>
          </w:rPr>
          <w:delText xml:space="preserve">and </w:delText>
        </w:r>
      </w:del>
      <w:ins w:id="1173" w:author="Author">
        <w:r w:rsidR="00D77E13">
          <w:rPr>
            <w:rFonts w:ascii="Courier New" w:eastAsia="Times New Roman" w:hAnsi="Courier New" w:cs="Courier New"/>
            <w:color w:val="000000"/>
            <w:sz w:val="20"/>
            <w:szCs w:val="20"/>
          </w:rPr>
          <w:t>or</w:t>
        </w:r>
      </w:ins>
      <w:ins w:id="1174" w:author="Author">
        <w:r w:rsidRPr="00AF6AF0" w:rsidR="00D77E13">
          <w:rPr>
            <w:rFonts w:ascii="Courier New" w:eastAsia="Times New Roman" w:hAnsi="Courier New" w:cs="Courier New"/>
            <w:color w:val="000000"/>
            <w:sz w:val="20"/>
            <w:szCs w:val="20"/>
          </w:rPr>
          <w:t xml:space="preserve"> </w:t>
        </w:r>
      </w:ins>
      <w:del w:id="1175" w:author="Author">
        <w:r w:rsidRPr="00AF6AF0">
          <w:rPr>
            <w:rFonts w:ascii="Courier New" w:eastAsia="Times New Roman" w:hAnsi="Courier New" w:cs="Courier New"/>
            <w:color w:val="000000"/>
            <w:sz w:val="20"/>
            <w:szCs w:val="20"/>
          </w:rPr>
          <w:delText xml:space="preserve">analyzing </w:delText>
        </w:r>
      </w:del>
      <w:ins w:id="1176" w:author="Author">
        <w:r w:rsidRPr="00AF6AF0" w:rsidR="00D77E13">
          <w:rPr>
            <w:rFonts w:ascii="Courier New" w:eastAsia="Times New Roman" w:hAnsi="Courier New" w:cs="Courier New"/>
            <w:color w:val="000000"/>
            <w:sz w:val="20"/>
            <w:szCs w:val="20"/>
          </w:rPr>
          <w:t>analyz</w:t>
        </w:r>
      </w:ins>
      <w:ins w:id="1177" w:author="Author">
        <w:r w:rsidR="00D77E13">
          <w:rPr>
            <w:rFonts w:ascii="Courier New" w:eastAsia="Times New Roman" w:hAnsi="Courier New" w:cs="Courier New"/>
            <w:color w:val="000000"/>
            <w:sz w:val="20"/>
            <w:szCs w:val="20"/>
          </w:rPr>
          <w:t>e</w:t>
        </w:r>
      </w:ins>
      <w:ins w:id="1178" w:author="Author">
        <w:r w:rsidRPr="00AF6AF0" w:rsidR="00D77E13">
          <w:rPr>
            <w:rFonts w:ascii="Courier New" w:eastAsia="Times New Roman" w:hAnsi="Courier New" w:cs="Courier New"/>
            <w:color w:val="000000"/>
            <w:sz w:val="20"/>
            <w:szCs w:val="20"/>
          </w:rPr>
          <w:t xml:space="preserve"> </w:t>
        </w:r>
      </w:ins>
      <w:del w:id="1179" w:author="Author">
        <w:r w:rsidRPr="00AF6AF0">
          <w:rPr>
            <w:rFonts w:ascii="Courier New" w:eastAsia="Times New Roman" w:hAnsi="Courier New" w:cs="Courier New"/>
            <w:color w:val="000000"/>
            <w:sz w:val="20"/>
            <w:szCs w:val="20"/>
          </w:rPr>
          <w:delText xml:space="preserve">with </w:delText>
        </w:r>
      </w:del>
      <w:ins w:id="1180" w:author="Author">
        <w:r w:rsidR="00D77E13">
          <w:rPr>
            <w:rFonts w:ascii="Courier New" w:eastAsia="Times New Roman" w:hAnsi="Courier New" w:cs="Courier New"/>
            <w:color w:val="000000"/>
            <w:sz w:val="20"/>
            <w:szCs w:val="20"/>
          </w:rPr>
          <w:t>the</w:t>
        </w:r>
      </w:ins>
      <w:ins w:id="1181" w:author="Author">
        <w:r w:rsidRPr="00AF6AF0" w:rsidR="00D77E13">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 xml:space="preserve">topographic data) the acquired information, such as </w:t>
      </w:r>
      <w:del w:id="1182"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 xml:space="preserve">vegetation distribution. We </w:t>
      </w:r>
      <w:ins w:id="1183" w:author="Author">
        <w:r w:rsidRPr="00AF6AF0">
          <w:rPr>
            <w:rFonts w:ascii="Courier New" w:eastAsia="Times New Roman" w:hAnsi="Courier New" w:cs="Courier New"/>
            <w:color w:val="000000"/>
            <w:sz w:val="20"/>
            <w:szCs w:val="20"/>
          </w:rPr>
          <w:t>propose</w:t>
        </w:r>
      </w:ins>
      <w:del w:id="1184" w:author="Author">
        <w:r w:rsidRPr="00AF6AF0">
          <w:rPr>
            <w:rFonts w:ascii="Courier New" w:eastAsia="Times New Roman" w:hAnsi="Courier New" w:cs="Courier New"/>
            <w:color w:val="000000"/>
            <w:sz w:val="20"/>
            <w:szCs w:val="20"/>
          </w:rPr>
          <w:delText>suggested</w:delText>
        </w:r>
      </w:del>
      <w:r w:rsidRPr="00AF6AF0">
        <w:rPr>
          <w:rFonts w:ascii="Courier New" w:eastAsia="Times New Roman" w:hAnsi="Courier New" w:cs="Courier New"/>
          <w:color w:val="000000"/>
          <w:sz w:val="20"/>
          <w:szCs w:val="20"/>
        </w:rPr>
        <w:t xml:space="preserve"> a novel method to </w:t>
      </w:r>
      <w:r w:rsidRPr="00AF6AF0">
        <w:rPr>
          <w:rFonts w:ascii="Courier New" w:eastAsia="Times New Roman" w:hAnsi="Courier New" w:cs="Courier New"/>
          <w:color w:val="000000"/>
          <w:sz w:val="20"/>
          <w:szCs w:val="20"/>
          <w:u w:val="single"/>
        </w:rPr>
        <w:t>georectify</w:t>
      </w:r>
      <w:r w:rsidRPr="00AF6AF0">
        <w:rPr>
          <w:rFonts w:ascii="Courier New" w:eastAsia="Times New Roman" w:hAnsi="Courier New" w:cs="Courier New"/>
          <w:color w:val="000000"/>
          <w:sz w:val="20"/>
          <w:szCs w:val="20"/>
        </w:rPr>
        <w:t xml:space="preserve"> such imagery. With minimal manual user inputs (i.e., the </w:t>
      </w:r>
      <w:ins w:id="1185" w:author="Author">
        <w:r w:rsidR="00D77E13">
          <w:rPr>
            <w:rFonts w:ascii="Courier New" w:eastAsia="Times New Roman" w:hAnsi="Courier New" w:cs="Courier New"/>
            <w:color w:val="000000"/>
            <w:sz w:val="20"/>
            <w:szCs w:val="20"/>
          </w:rPr>
          <w:t xml:space="preserve">camera </w:t>
        </w:r>
      </w:ins>
      <w:r w:rsidRPr="00AF6AF0">
        <w:rPr>
          <w:rFonts w:ascii="Courier New" w:eastAsia="Times New Roman" w:hAnsi="Courier New" w:cs="Courier New"/>
          <w:color w:val="000000"/>
          <w:sz w:val="20"/>
          <w:szCs w:val="20"/>
        </w:rPr>
        <w:t xml:space="preserve">location </w:t>
      </w:r>
      <w:del w:id="1186" w:author="Author">
        <w:r w:rsidRPr="00AF6AF0">
          <w:rPr>
            <w:rFonts w:ascii="Courier New" w:eastAsia="Times New Roman" w:hAnsi="Courier New" w:cs="Courier New"/>
            <w:color w:val="000000"/>
            <w:sz w:val="20"/>
            <w:szCs w:val="20"/>
          </w:rPr>
          <w:delText xml:space="preserve">of the camera </w:delText>
        </w:r>
      </w:del>
      <w:r w:rsidRPr="00AF6AF0">
        <w:rPr>
          <w:rFonts w:ascii="Courier New" w:eastAsia="Times New Roman" w:hAnsi="Courier New" w:cs="Courier New"/>
          <w:color w:val="000000"/>
          <w:sz w:val="20"/>
          <w:szCs w:val="20"/>
        </w:rPr>
        <w:t xml:space="preserve">and </w:t>
      </w:r>
      <w:del w:id="1187"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 xml:space="preserve">initial camera parameters), our approach achieved a </w:t>
      </w:r>
      <w:del w:id="1188" w:author="Author">
        <w:r w:rsidRPr="00AF6AF0">
          <w:rPr>
            <w:rFonts w:ascii="Courier New" w:eastAsia="Times New Roman" w:hAnsi="Courier New" w:cs="Courier New"/>
            <w:color w:val="000000"/>
            <w:sz w:val="20"/>
            <w:szCs w:val="20"/>
          </w:rPr>
          <w:delText>state-of-the-art</w:delText>
        </w:r>
      </w:del>
      <w:ins w:id="1189" w:author="Author">
        <w:r w:rsidR="00D77E13">
          <w:rPr>
            <w:rFonts w:ascii="Courier New" w:eastAsia="Times New Roman" w:hAnsi="Courier New" w:cs="Courier New"/>
            <w:color w:val="000000"/>
            <w:sz w:val="20"/>
            <w:szCs w:val="20"/>
          </w:rPr>
          <w:t>very high level of</w:t>
        </w:r>
      </w:ins>
      <w:r w:rsidRPr="00AF6AF0">
        <w:rPr>
          <w:rFonts w:ascii="Courier New" w:eastAsia="Times New Roman" w:hAnsi="Courier New" w:cs="Courier New"/>
          <w:color w:val="000000"/>
          <w:sz w:val="20"/>
          <w:szCs w:val="20"/>
        </w:rPr>
        <w:t xml:space="preserve"> accuracy (3.45 m). We tested the effectiveness of </w:t>
      </w:r>
      <w:del w:id="1190"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 xml:space="preserve">two features of our method: the lens distortion model and the image-matching-based method </w:t>
      </w:r>
      <w:ins w:id="1191" w:author="Author">
        <w:r w:rsidRPr="00AF6AF0">
          <w:rPr>
            <w:rFonts w:ascii="Courier New" w:eastAsia="Times New Roman" w:hAnsi="Courier New" w:cs="Courier New"/>
            <w:color w:val="000000"/>
            <w:sz w:val="20"/>
            <w:szCs w:val="20"/>
          </w:rPr>
          <w:t>for</w:t>
        </w:r>
      </w:ins>
      <w:del w:id="1192" w:author="Author">
        <w:r w:rsidRPr="00AF6AF0">
          <w:rPr>
            <w:rFonts w:ascii="Courier New" w:eastAsia="Times New Roman" w:hAnsi="Courier New" w:cs="Courier New"/>
            <w:color w:val="000000"/>
            <w:sz w:val="20"/>
            <w:szCs w:val="20"/>
          </w:rPr>
          <w:delText>in</w:delText>
        </w:r>
      </w:del>
      <w:r w:rsidRPr="00AF6AF0">
        <w:rPr>
          <w:rFonts w:ascii="Courier New" w:eastAsia="Times New Roman" w:hAnsi="Courier New" w:cs="Courier New"/>
          <w:color w:val="000000"/>
          <w:sz w:val="20"/>
          <w:szCs w:val="20"/>
        </w:rPr>
        <w:t xml:space="preserve"> acquiring </w:t>
      </w:r>
      <w:r w:rsidRPr="00AF6AF0">
        <w:rPr>
          <w:rFonts w:ascii="Courier New" w:eastAsia="Times New Roman" w:hAnsi="Courier New" w:cs="Courier New"/>
          <w:color w:val="000000"/>
          <w:sz w:val="20"/>
          <w:szCs w:val="20"/>
          <w:u w:val="single"/>
        </w:rPr>
        <w:t>GCPs</w:t>
      </w:r>
      <w:r w:rsidRPr="00AF6AF0">
        <w:rPr>
          <w:rFonts w:ascii="Courier New" w:eastAsia="Times New Roman" w:hAnsi="Courier New" w:cs="Courier New"/>
          <w:color w:val="000000"/>
          <w:sz w:val="20"/>
          <w:szCs w:val="20"/>
        </w:rPr>
        <w:t>.</w:t>
      </w:r>
    </w:p>
    <w:p w:rsidR="00AF6AF0" w:rsidRPr="00AF6AF0" w:rsidP="00AF6AF0" w14:paraId="3B817BC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71760C3B" w14:textId="0957F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The results </w:t>
      </w:r>
      <w:del w:id="1193" w:author="Author" w:date="2023-01-16T22:58:00Z">
        <w:r w:rsidRPr="00AF6AF0">
          <w:rPr>
            <w:rFonts w:ascii="Courier New" w:eastAsia="Times New Roman" w:hAnsi="Courier New" w:cs="Courier New"/>
            <w:color w:val="000000"/>
            <w:sz w:val="20"/>
            <w:szCs w:val="20"/>
          </w:rPr>
          <w:delText xml:space="preserve">show </w:delText>
        </w:r>
      </w:del>
      <w:ins w:id="1194" w:author="Author" w:date="2023-01-16T22:58:00Z">
        <w:r w:rsidR="00006A09">
          <w:rPr>
            <w:rFonts w:ascii="Courier New" w:eastAsia="Times New Roman" w:hAnsi="Courier New" w:cs="Courier New"/>
            <w:color w:val="000000"/>
            <w:sz w:val="20"/>
            <w:szCs w:val="20"/>
          </w:rPr>
          <w:t>demonstrate</w:t>
        </w:r>
      </w:ins>
      <w:ins w:id="1195" w:author="Author" w:date="2023-01-16T22:58:00Z">
        <w:r w:rsidRPr="00AF6AF0" w:rsidR="00006A09">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 xml:space="preserve">that the lens distortion model </w:t>
      </w:r>
      <w:ins w:id="1196" w:author="Author">
        <w:r w:rsidRPr="00AF6AF0">
          <w:rPr>
            <w:rFonts w:ascii="Courier New" w:eastAsia="Times New Roman" w:hAnsi="Courier New" w:cs="Courier New"/>
            <w:color w:val="000000"/>
            <w:sz w:val="20"/>
            <w:szCs w:val="20"/>
          </w:rPr>
          <w:t>significantly</w:t>
        </w:r>
      </w:ins>
      <w:del w:id="1197" w:author="Author">
        <w:r w:rsidRPr="00AF6AF0">
          <w:rPr>
            <w:rFonts w:ascii="Courier New" w:eastAsia="Times New Roman" w:hAnsi="Courier New" w:cs="Courier New"/>
            <w:color w:val="000000"/>
            <w:sz w:val="20"/>
            <w:szCs w:val="20"/>
          </w:rPr>
          <w:delText>greatly</w:delText>
        </w:r>
      </w:del>
      <w:r w:rsidRPr="00AF6AF0">
        <w:rPr>
          <w:rFonts w:ascii="Courier New" w:eastAsia="Times New Roman" w:hAnsi="Courier New" w:cs="Courier New"/>
          <w:color w:val="000000"/>
          <w:sz w:val="20"/>
          <w:szCs w:val="20"/>
        </w:rPr>
        <w:t xml:space="preserve"> improved the georectification accuracy. Without the lens distortion model, our model resulted in a projection accuracy of 23.6 m. However, </w:t>
      </w:r>
      <w:del w:id="1198" w:author="Author" w:date="2023-01-16T22:58:00Z">
        <w:r w:rsidRPr="00AF6AF0">
          <w:rPr>
            <w:rFonts w:ascii="Courier New" w:eastAsia="Times New Roman" w:hAnsi="Courier New" w:cs="Courier New"/>
            <w:color w:val="000000"/>
            <w:sz w:val="20"/>
            <w:szCs w:val="20"/>
          </w:rPr>
          <w:delText xml:space="preserve">since </w:delText>
        </w:r>
      </w:del>
      <w:ins w:id="1199" w:author="Author" w:date="2023-01-16T22:58:00Z">
        <w:r w:rsidR="00006A09">
          <w:rPr>
            <w:rFonts w:ascii="Courier New" w:eastAsia="Times New Roman" w:hAnsi="Courier New" w:cs="Courier New"/>
            <w:color w:val="000000"/>
            <w:sz w:val="20"/>
            <w:szCs w:val="20"/>
          </w:rPr>
          <w:t>as</w:t>
        </w:r>
      </w:ins>
      <w:ins w:id="1200" w:author="Author" w:date="2023-01-16T22:58:00Z">
        <w:r w:rsidRPr="00AF6AF0" w:rsidR="00006A09">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the effect of lens distortion on the georectification accuracy is different among cameras and lenses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{Portenier2020Cryosphere}), further testing will be required. Another feature of our method is the automatic acquisition of </w:t>
      </w:r>
      <w:r w:rsidRPr="00AF6AF0">
        <w:rPr>
          <w:rFonts w:ascii="Courier New" w:eastAsia="Times New Roman" w:hAnsi="Courier New" w:cs="Courier New"/>
          <w:color w:val="000000"/>
          <w:sz w:val="20"/>
          <w:szCs w:val="20"/>
          <w:u w:val="single"/>
        </w:rPr>
        <w:t>GCPs</w:t>
      </w:r>
      <w:r w:rsidRPr="00AF6AF0">
        <w:rPr>
          <w:rFonts w:ascii="Courier New" w:eastAsia="Times New Roman" w:hAnsi="Courier New" w:cs="Courier New"/>
          <w:color w:val="000000"/>
          <w:sz w:val="20"/>
          <w:szCs w:val="20"/>
        </w:rPr>
        <w:t xml:space="preserve"> using simulated images and image-matching techniques. </w:t>
      </w:r>
      <w:ins w:id="1201" w:author="Author">
        <w:r w:rsidRPr="00AF6AF0">
          <w:rPr>
            <w:rFonts w:ascii="Courier New" w:eastAsia="Times New Roman" w:hAnsi="Courier New" w:cs="Courier New"/>
            <w:color w:val="000000"/>
            <w:sz w:val="20"/>
            <w:szCs w:val="20"/>
          </w:rPr>
          <w:t>A</w:t>
        </w:r>
      </w:ins>
      <w:del w:id="1202" w:author="Author">
        <w:r w:rsidRPr="00AF6AF0">
          <w:rPr>
            <w:rFonts w:ascii="Courier New" w:eastAsia="Times New Roman" w:hAnsi="Courier New" w:cs="Courier New"/>
            <w:color w:val="000000"/>
            <w:sz w:val="20"/>
            <w:szCs w:val="20"/>
          </w:rPr>
          <w:delText>It requires a</w:delText>
        </w:r>
      </w:del>
      <w:r w:rsidRPr="00AF6AF0">
        <w:rPr>
          <w:rFonts w:ascii="Courier New" w:eastAsia="Times New Roman" w:hAnsi="Courier New" w:cs="Courier New"/>
          <w:color w:val="000000"/>
          <w:sz w:val="20"/>
          <w:szCs w:val="20"/>
        </w:rPr>
        <w:t xml:space="preserve"> high-resolution </w:t>
      </w:r>
      <w:r w:rsidRPr="00AF6AF0">
        <w:rPr>
          <w:rFonts w:ascii="Courier New" w:eastAsia="Times New Roman" w:hAnsi="Courier New" w:cs="Courier New"/>
          <w:color w:val="000000"/>
          <w:sz w:val="20"/>
          <w:szCs w:val="20"/>
          <w:u w:val="single"/>
        </w:rPr>
        <w:t>orthophoto</w:t>
      </w:r>
      <w:r w:rsidRPr="00AF6AF0">
        <w:rPr>
          <w:rFonts w:ascii="Courier New" w:eastAsia="Times New Roman" w:hAnsi="Courier New" w:cs="Courier New"/>
          <w:color w:val="000000"/>
          <w:sz w:val="20"/>
          <w:szCs w:val="20"/>
        </w:rPr>
        <w:t xml:space="preserve"> that covers the </w:t>
      </w:r>
      <w:del w:id="1203" w:author="Author">
        <w:r w:rsidRPr="00AF6AF0">
          <w:rPr>
            <w:rFonts w:ascii="Courier New" w:eastAsia="Times New Roman" w:hAnsi="Courier New" w:cs="Courier New"/>
            <w:color w:val="000000"/>
            <w:sz w:val="20"/>
            <w:szCs w:val="20"/>
          </w:rPr>
          <w:delText xml:space="preserve">camera's </w:delText>
        </w:r>
      </w:del>
      <w:r w:rsidRPr="00AF6AF0">
        <w:rPr>
          <w:rFonts w:ascii="Courier New" w:eastAsia="Times New Roman" w:hAnsi="Courier New" w:cs="Courier New"/>
          <w:color w:val="000000"/>
          <w:sz w:val="20"/>
          <w:szCs w:val="20"/>
        </w:rPr>
        <w:t>field of view</w:t>
      </w:r>
      <w:ins w:id="1204" w:author="Author">
        <w:r>
          <w:rPr>
            <w:rFonts w:ascii="Courier New" w:eastAsia="Times New Roman" w:hAnsi="Courier New" w:cs="Courier New"/>
            <w:color w:val="000000"/>
            <w:sz w:val="20"/>
            <w:szCs w:val="20"/>
          </w:rPr>
          <w:t xml:space="preserve"> of the camera is required</w:t>
        </w:r>
      </w:ins>
      <w:r>
        <w:rPr>
          <w:rFonts w:ascii="Courier New" w:eastAsia="Times New Roman" w:hAnsi="Courier New" w:cs="Courier New"/>
          <w:color w:val="000000"/>
          <w:sz w:val="20"/>
          <w:szCs w:val="20"/>
        </w:rPr>
        <w:t xml:space="preserve">. This </w:t>
      </w:r>
      <w:del w:id="1205" w:author="Author">
        <w:r>
          <w:rPr>
            <w:rFonts w:ascii="Courier New" w:eastAsia="Times New Roman" w:hAnsi="Courier New" w:cs="Courier New"/>
            <w:color w:val="000000"/>
            <w:sz w:val="20"/>
            <w:szCs w:val="20"/>
          </w:rPr>
          <w:delText>costs a bit</w:delText>
        </w:r>
      </w:del>
      <w:ins w:id="1206" w:author="Author">
        <w:r w:rsidR="00B3726C">
          <w:rPr>
            <w:rFonts w:ascii="Courier New" w:eastAsia="Times New Roman" w:hAnsi="Courier New" w:cs="Courier New"/>
            <w:color w:val="000000"/>
            <w:sz w:val="20"/>
            <w:szCs w:val="20"/>
          </w:rPr>
          <w:t xml:space="preserve">is quite </w:t>
        </w:r>
      </w:ins>
      <w:ins w:id="1207" w:author="Author" w:date="2023-01-16T22:59:00Z">
        <w:r w:rsidR="00006A09">
          <w:rPr>
            <w:rFonts w:ascii="Courier New" w:eastAsia="Times New Roman" w:hAnsi="Courier New" w:cs="Courier New"/>
            <w:color w:val="000000"/>
            <w:sz w:val="20"/>
            <w:szCs w:val="20"/>
          </w:rPr>
          <w:t>expensive</w:t>
        </w:r>
      </w:ins>
      <w:ins w:id="1208" w:author="Author">
        <w:r>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but the reward is considerable</w:t>
      </w:r>
      <w:ins w:id="1209" w:author="Author">
        <w:r w:rsidRPr="00AF6AF0">
          <w:rPr>
            <w:rFonts w:ascii="Courier New" w:eastAsia="Times New Roman" w:hAnsi="Courier New" w:cs="Courier New"/>
            <w:color w:val="000000"/>
            <w:sz w:val="20"/>
            <w:szCs w:val="20"/>
          </w:rPr>
          <w:t>. The</w:t>
        </w:r>
      </w:ins>
      <w:del w:id="1210" w:author="Author">
        <w:r w:rsidRPr="00AF6AF0">
          <w:rPr>
            <w:rFonts w:ascii="Courier New" w:eastAsia="Times New Roman" w:hAnsi="Courier New" w:cs="Courier New"/>
            <w:color w:val="000000"/>
            <w:sz w:val="20"/>
            <w:szCs w:val="20"/>
          </w:rPr>
          <w:delText>: the</w:delText>
        </w:r>
      </w:del>
      <w:r w:rsidRPr="00AF6AF0">
        <w:rPr>
          <w:rFonts w:ascii="Courier New" w:eastAsia="Times New Roman" w:hAnsi="Courier New" w:cs="Courier New"/>
          <w:color w:val="000000"/>
          <w:sz w:val="20"/>
          <w:szCs w:val="20"/>
        </w:rPr>
        <w:t xml:space="preserve"> conventional silhouette-based method resulted in an </w:t>
      </w:r>
      <w:r w:rsidRPr="00AF6AF0">
        <w:rPr>
          <w:rFonts w:ascii="Courier New" w:eastAsia="Times New Roman" w:hAnsi="Courier New" w:cs="Courier New"/>
          <w:color w:val="000000"/>
          <w:sz w:val="20"/>
          <w:szCs w:val="20"/>
          <w:u w:val="single"/>
        </w:rPr>
        <w:t>RMSE</w:t>
      </w:r>
      <w:r w:rsidRPr="00AF6AF0">
        <w:rPr>
          <w:rFonts w:ascii="Courier New" w:eastAsia="Times New Roman" w:hAnsi="Courier New" w:cs="Courier New"/>
          <w:color w:val="000000"/>
          <w:sz w:val="20"/>
          <w:szCs w:val="20"/>
        </w:rPr>
        <w:t xml:space="preserve"> of 16.1 m. This suggests that acquiring matching points between the image and </w:t>
      </w:r>
      <w:del w:id="1211"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u w:val="single"/>
        </w:rPr>
        <w:t>DSM</w:t>
      </w:r>
      <w:r w:rsidRPr="00AF6AF0">
        <w:rPr>
          <w:rFonts w:ascii="Courier New" w:eastAsia="Times New Roman" w:hAnsi="Courier New" w:cs="Courier New"/>
          <w:color w:val="000000"/>
          <w:sz w:val="20"/>
          <w:szCs w:val="20"/>
        </w:rPr>
        <w:t xml:space="preserve"> in a broader area benefits the camera parameter estimation process. </w:t>
      </w:r>
    </w:p>
    <w:p w:rsidR="00AF6AF0" w:rsidRPr="00AF6AF0" w:rsidP="00AF6AF0" w14:paraId="58C0213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5DC6A5C6" w14:textId="0B5BD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 xml:space="preserve">However, our method has </w:t>
      </w:r>
      <w:del w:id="1212" w:author="Author">
        <w:r w:rsidRPr="00AF6AF0">
          <w:rPr>
            <w:rFonts w:ascii="Courier New" w:eastAsia="Times New Roman" w:hAnsi="Courier New" w:cs="Courier New"/>
            <w:color w:val="000000"/>
            <w:sz w:val="20"/>
            <w:szCs w:val="20"/>
          </w:rPr>
          <w:delText xml:space="preserve">several </w:delText>
        </w:r>
      </w:del>
      <w:ins w:id="1213" w:author="Author">
        <w:r w:rsidR="00024EF6">
          <w:rPr>
            <w:rFonts w:ascii="Courier New" w:eastAsia="Times New Roman" w:hAnsi="Courier New" w:cs="Courier New"/>
            <w:color w:val="000000"/>
            <w:sz w:val="20"/>
            <w:szCs w:val="20"/>
          </w:rPr>
          <w:t>some</w:t>
        </w:r>
      </w:ins>
      <w:ins w:id="1214" w:author="Author">
        <w:r w:rsidRPr="00AF6AF0" w:rsidR="00024EF6">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 xml:space="preserve">limitations. The proposed lens distortion model does not support a fisheye lens </w:t>
      </w:r>
      <w:ins w:id="1215" w:author="Author">
        <w:r w:rsidRPr="00AF6AF0">
          <w:rPr>
            <w:rFonts w:ascii="Courier New" w:eastAsia="Times New Roman" w:hAnsi="Courier New" w:cs="Courier New"/>
            <w:color w:val="000000"/>
            <w:sz w:val="20"/>
            <w:szCs w:val="20"/>
          </w:rPr>
          <w:t>or</w:t>
        </w:r>
      </w:ins>
      <w:del w:id="1216" w:author="Author">
        <w:r w:rsidRPr="00AF6AF0">
          <w:rPr>
            <w:rFonts w:ascii="Courier New" w:eastAsia="Times New Roman" w:hAnsi="Courier New" w:cs="Courier New"/>
            <w:color w:val="000000"/>
            <w:sz w:val="20"/>
            <w:szCs w:val="20"/>
          </w:rPr>
          <w:delText>and</w:delText>
        </w:r>
      </w:del>
      <w:r w:rsidRPr="00AF6AF0">
        <w:rPr>
          <w:rFonts w:ascii="Courier New" w:eastAsia="Times New Roman" w:hAnsi="Courier New" w:cs="Courier New"/>
          <w:color w:val="000000"/>
          <w:sz w:val="20"/>
          <w:szCs w:val="20"/>
        </w:rPr>
        <w:t xml:space="preserve"> omnidirectional camera. Focusing on the GCP acquisition method, </w:t>
      </w:r>
      <w:ins w:id="1217" w:author="Author">
        <w:r w:rsidRPr="00AF6AF0">
          <w:rPr>
            <w:rFonts w:ascii="Courier New" w:eastAsia="Times New Roman" w:hAnsi="Courier New" w:cs="Courier New"/>
            <w:color w:val="000000"/>
            <w:sz w:val="20"/>
            <w:szCs w:val="20"/>
          </w:rPr>
          <w:t>we</w:t>
        </w:r>
      </w:ins>
      <w:del w:id="1218" w:author="Author">
        <w:r w:rsidRPr="00AF6AF0">
          <w:rPr>
            <w:rFonts w:ascii="Courier New" w:eastAsia="Times New Roman" w:hAnsi="Courier New" w:cs="Courier New"/>
            <w:color w:val="000000"/>
            <w:sz w:val="20"/>
            <w:szCs w:val="20"/>
          </w:rPr>
          <w:delText>ours</w:delText>
        </w:r>
      </w:del>
      <w:r w:rsidRPr="00AF6AF0">
        <w:rPr>
          <w:rFonts w:ascii="Courier New" w:eastAsia="Times New Roman" w:hAnsi="Courier New" w:cs="Courier New"/>
          <w:color w:val="000000"/>
          <w:sz w:val="20"/>
          <w:szCs w:val="20"/>
        </w:rPr>
        <w:t xml:space="preserve"> assume</w:t>
      </w:r>
      <w:ins w:id="1219" w:author="Author">
        <w:r w:rsidRPr="00AF6AF0">
          <w:rPr>
            <w:rFonts w:ascii="Courier New" w:eastAsia="Times New Roman" w:hAnsi="Courier New" w:cs="Courier New"/>
            <w:color w:val="000000"/>
            <w:sz w:val="20"/>
            <w:szCs w:val="20"/>
          </w:rPr>
          <w:t>d</w:t>
        </w:r>
      </w:ins>
      <w:del w:id="1220" w:author="Author">
        <w:r w:rsidRPr="00AF6AF0">
          <w:rPr>
            <w:rFonts w:ascii="Courier New" w:eastAsia="Times New Roman" w:hAnsi="Courier New" w:cs="Courier New"/>
            <w:color w:val="000000"/>
            <w:sz w:val="20"/>
            <w:szCs w:val="20"/>
          </w:rPr>
          <w:delText>s</w:delText>
        </w:r>
      </w:del>
      <w:r w:rsidRPr="00AF6AF0">
        <w:rPr>
          <w:rFonts w:ascii="Courier New" w:eastAsia="Times New Roman" w:hAnsi="Courier New" w:cs="Courier New"/>
          <w:color w:val="000000"/>
          <w:sz w:val="20"/>
          <w:szCs w:val="20"/>
        </w:rPr>
        <w:t xml:space="preserve"> that the landscape (e.g., topography and vegetation cover) </w:t>
      </w:r>
      <w:ins w:id="1221" w:author="Author">
        <w:del w:id="1222" w:author="Author">
          <w:r w:rsidRPr="00AF6AF0">
            <w:rPr>
              <w:rFonts w:ascii="Courier New" w:eastAsia="Times New Roman" w:hAnsi="Courier New" w:cs="Courier New"/>
              <w:color w:val="000000"/>
              <w:sz w:val="20"/>
              <w:szCs w:val="20"/>
            </w:rPr>
            <w:delText>appears to</w:delText>
          </w:r>
        </w:del>
      </w:ins>
      <w:ins w:id="1223" w:author="Author">
        <w:r w:rsidR="00024EF6">
          <w:rPr>
            <w:rFonts w:ascii="Courier New" w:eastAsia="Times New Roman" w:hAnsi="Courier New" w:cs="Courier New"/>
            <w:color w:val="000000"/>
            <w:sz w:val="20"/>
            <w:szCs w:val="20"/>
          </w:rPr>
          <w:t>would</w:t>
        </w:r>
      </w:ins>
      <w:ins w:id="1224" w:author="Author">
        <w:r w:rsidRPr="00AF6AF0">
          <w:rPr>
            <w:rFonts w:ascii="Courier New" w:eastAsia="Times New Roman" w:hAnsi="Courier New" w:cs="Courier New"/>
            <w:color w:val="000000"/>
            <w:sz w:val="20"/>
            <w:szCs w:val="20"/>
          </w:rPr>
          <w:t xml:space="preserve"> </w:t>
        </w:r>
      </w:ins>
      <w:ins w:id="1225" w:author="Author">
        <w:r w:rsidR="00024EF6">
          <w:rPr>
            <w:rFonts w:ascii="Courier New" w:eastAsia="Times New Roman" w:hAnsi="Courier New" w:cs="Courier New"/>
            <w:color w:val="000000"/>
            <w:sz w:val="20"/>
            <w:szCs w:val="20"/>
          </w:rPr>
          <w:t>appear</w:t>
        </w:r>
      </w:ins>
      <w:del w:id="1226" w:author="Author">
        <w:r w:rsidRPr="00AF6AF0">
          <w:rPr>
            <w:rFonts w:ascii="Courier New" w:eastAsia="Times New Roman" w:hAnsi="Courier New" w:cs="Courier New"/>
            <w:color w:val="000000"/>
            <w:sz w:val="20"/>
            <w:szCs w:val="20"/>
          </w:rPr>
          <w:delText>looks</w:delText>
        </w:r>
      </w:del>
      <w:r w:rsidRPr="00AF6AF0">
        <w:rPr>
          <w:rFonts w:ascii="Courier New" w:eastAsia="Times New Roman" w:hAnsi="Courier New" w:cs="Courier New"/>
          <w:color w:val="000000"/>
          <w:sz w:val="20"/>
          <w:szCs w:val="20"/>
        </w:rPr>
        <w:t xml:space="preserve"> the same between the original and simulated images. While we employed a robust matching method, significant changes in </w:t>
      </w:r>
      <w:ins w:id="1227" w:author="Author">
        <w:r>
          <w:rPr>
            <w:rFonts w:ascii="Courier New" w:eastAsia="Times New Roman" w:hAnsi="Courier New" w:cs="Courier New"/>
            <w:color w:val="000000"/>
            <w:sz w:val="20"/>
            <w:szCs w:val="20"/>
          </w:rPr>
          <w:t xml:space="preserve">the </w:t>
        </w:r>
      </w:ins>
      <w:r>
        <w:rPr>
          <w:rFonts w:ascii="Courier New" w:eastAsia="Times New Roman" w:hAnsi="Courier New" w:cs="Courier New"/>
          <w:color w:val="000000"/>
          <w:sz w:val="20"/>
          <w:szCs w:val="20"/>
        </w:rPr>
        <w:t xml:space="preserve">mountain terrain (such as </w:t>
      </w:r>
      <w:ins w:id="1228" w:author="Author">
        <w:r w:rsidR="00024EF6">
          <w:rPr>
            <w:rFonts w:ascii="Courier New" w:eastAsia="Times New Roman" w:hAnsi="Courier New" w:cs="Courier New"/>
            <w:color w:val="000000"/>
            <w:sz w:val="20"/>
            <w:szCs w:val="20"/>
          </w:rPr>
          <w:t xml:space="preserve">those caused by </w:t>
        </w:r>
      </w:ins>
      <w:r>
        <w:rPr>
          <w:rFonts w:ascii="Courier New" w:eastAsia="Times New Roman" w:hAnsi="Courier New" w:cs="Courier New"/>
          <w:color w:val="000000"/>
          <w:sz w:val="20"/>
          <w:szCs w:val="20"/>
        </w:rPr>
        <w:t xml:space="preserve">landslides) may cause a matching error. Slight changes in vegetation cover </w:t>
      </w:r>
      <w:del w:id="1229" w:author="Author">
        <w:r w:rsidRPr="00AF6AF0">
          <w:rPr>
            <w:rFonts w:ascii="Courier New" w:eastAsia="Times New Roman" w:hAnsi="Courier New" w:cs="Courier New"/>
            <w:color w:val="000000"/>
            <w:sz w:val="20"/>
            <w:szCs w:val="20"/>
          </w:rPr>
          <w:delText xml:space="preserve">will </w:delText>
        </w:r>
      </w:del>
      <w:ins w:id="1230" w:author="Author">
        <w:r w:rsidR="00024EF6">
          <w:rPr>
            <w:rFonts w:ascii="Courier New" w:eastAsia="Times New Roman" w:hAnsi="Courier New" w:cs="Courier New"/>
            <w:color w:val="000000"/>
            <w:sz w:val="20"/>
            <w:szCs w:val="20"/>
          </w:rPr>
          <w:t xml:space="preserve">may </w:t>
        </w:r>
      </w:ins>
      <w:r w:rsidRPr="00AF6AF0">
        <w:rPr>
          <w:rFonts w:ascii="Courier New" w:eastAsia="Times New Roman" w:hAnsi="Courier New" w:cs="Courier New"/>
          <w:color w:val="000000"/>
          <w:sz w:val="20"/>
          <w:szCs w:val="20"/>
        </w:rPr>
        <w:t xml:space="preserve">also affect the quality of </w:t>
      </w:r>
      <w:ins w:id="1231" w:author="Author">
        <w:r>
          <w:rPr>
            <w:rFonts w:ascii="Courier New" w:eastAsia="Times New Roman" w:hAnsi="Courier New" w:cs="Courier New"/>
            <w:color w:val="000000"/>
            <w:sz w:val="20"/>
            <w:szCs w:val="20"/>
          </w:rPr>
          <w:t xml:space="preserve">the </w:t>
        </w:r>
      </w:ins>
      <w:r>
        <w:rPr>
          <w:rFonts w:ascii="Courier New" w:eastAsia="Times New Roman" w:hAnsi="Courier New" w:cs="Courier New"/>
          <w:color w:val="000000"/>
          <w:sz w:val="20"/>
          <w:szCs w:val="20"/>
        </w:rPr>
        <w:t xml:space="preserve">GCPs. However, the negative effect </w:t>
      </w:r>
      <w:del w:id="1232" w:author="Author">
        <w:r w:rsidRPr="00AF6AF0">
          <w:rPr>
            <w:rFonts w:ascii="Courier New" w:eastAsia="Times New Roman" w:hAnsi="Courier New" w:cs="Courier New"/>
            <w:color w:val="000000"/>
            <w:sz w:val="20"/>
            <w:szCs w:val="20"/>
          </w:rPr>
          <w:delText xml:space="preserve">of it </w:delText>
        </w:r>
      </w:del>
      <w:r w:rsidRPr="00AF6AF0">
        <w:rPr>
          <w:rFonts w:ascii="Courier New" w:eastAsia="Times New Roman" w:hAnsi="Courier New" w:cs="Courier New"/>
          <w:color w:val="000000"/>
          <w:sz w:val="20"/>
          <w:szCs w:val="20"/>
        </w:rPr>
        <w:t xml:space="preserve">(a few meters) </w:t>
      </w:r>
      <w:ins w:id="1233" w:author="Author" w:date="2023-01-16T22:59:00Z">
        <w:r w:rsidRPr="00AF6AF0" w:rsidR="00006A09">
          <w:rPr>
            <w:rFonts w:ascii="Courier New" w:eastAsia="Times New Roman" w:hAnsi="Courier New" w:cs="Courier New"/>
            <w:color w:val="000000"/>
            <w:sz w:val="20"/>
            <w:szCs w:val="20"/>
          </w:rPr>
          <w:t>of using these points as GCPs</w:t>
        </w:r>
      </w:ins>
      <w:ins w:id="1234" w:author="Author" w:date="2023-01-16T22:59:00Z">
        <w:r w:rsidRPr="00AF6AF0" w:rsidR="00006A09">
          <w:rPr>
            <w:rFonts w:ascii="Courier New" w:eastAsia="Times New Roman" w:hAnsi="Courier New" w:cs="Courier New"/>
            <w:color w:val="000000"/>
            <w:sz w:val="20"/>
            <w:szCs w:val="20"/>
          </w:rPr>
          <w:t xml:space="preserve"> </w:t>
        </w:r>
      </w:ins>
      <w:r w:rsidRPr="00AF6AF0">
        <w:rPr>
          <w:rFonts w:ascii="Courier New" w:eastAsia="Times New Roman" w:hAnsi="Courier New" w:cs="Courier New"/>
          <w:color w:val="000000"/>
          <w:sz w:val="20"/>
          <w:szCs w:val="20"/>
        </w:rPr>
        <w:t>should be much smaller than the positive effect (</w:t>
      </w:r>
      <w:ins w:id="1235" w:author="Author">
        <w:r w:rsidRPr="00AF6AF0">
          <w:rPr>
            <w:rFonts w:ascii="Courier New" w:eastAsia="Times New Roman" w:hAnsi="Courier New" w:cs="Courier New"/>
            <w:color w:val="000000"/>
            <w:sz w:val="20"/>
            <w:szCs w:val="20"/>
          </w:rPr>
          <w:t>approximately</w:t>
        </w:r>
      </w:ins>
      <w:del w:id="1236" w:author="Author">
        <w:r w:rsidRPr="00AF6AF0">
          <w:rPr>
            <w:rFonts w:ascii="Courier New" w:eastAsia="Times New Roman" w:hAnsi="Courier New" w:cs="Courier New"/>
            <w:color w:val="000000"/>
            <w:sz w:val="20"/>
            <w:szCs w:val="20"/>
          </w:rPr>
          <w:delText>about</w:delText>
        </w:r>
      </w:del>
      <w:r w:rsidRPr="00AF6AF0">
        <w:rPr>
          <w:rFonts w:ascii="Courier New" w:eastAsia="Times New Roman" w:hAnsi="Courier New" w:cs="Courier New"/>
          <w:color w:val="000000"/>
          <w:sz w:val="20"/>
          <w:szCs w:val="20"/>
        </w:rPr>
        <w:t xml:space="preserve"> 12.6 m)</w:t>
      </w:r>
      <w:del w:id="1237" w:author="Author" w:date="2023-01-16T22:59:00Z">
        <w:r w:rsidRPr="00AF6AF0">
          <w:rPr>
            <w:rFonts w:ascii="Courier New" w:eastAsia="Times New Roman" w:hAnsi="Courier New" w:cs="Courier New"/>
            <w:color w:val="000000"/>
            <w:sz w:val="20"/>
            <w:szCs w:val="20"/>
          </w:rPr>
          <w:delText xml:space="preserve"> of using these points as GCPs</w:delText>
        </w:r>
      </w:del>
      <w:r w:rsidRPr="00AF6AF0">
        <w:rPr>
          <w:rFonts w:ascii="Courier New" w:eastAsia="Times New Roman" w:hAnsi="Courier New" w:cs="Courier New"/>
          <w:color w:val="000000"/>
          <w:sz w:val="20"/>
          <w:szCs w:val="20"/>
        </w:rPr>
        <w:t xml:space="preserve">. </w:t>
      </w:r>
      <w:ins w:id="1238" w:author="Author">
        <w:r w:rsidRPr="00AF6AF0">
          <w:rPr>
            <w:rFonts w:ascii="Courier New" w:eastAsia="Times New Roman" w:hAnsi="Courier New" w:cs="Courier New"/>
            <w:color w:val="000000"/>
            <w:sz w:val="20"/>
            <w:szCs w:val="20"/>
          </w:rPr>
          <w:t>In a</w:t>
        </w:r>
      </w:ins>
      <w:del w:id="1239" w:author="Author">
        <w:r w:rsidRPr="00AF6AF0">
          <w:rPr>
            <w:rFonts w:ascii="Courier New" w:eastAsia="Times New Roman" w:hAnsi="Courier New" w:cs="Courier New"/>
            <w:color w:val="000000"/>
            <w:sz w:val="20"/>
            <w:szCs w:val="20"/>
          </w:rPr>
          <w:delText>A</w:delText>
        </w:r>
      </w:del>
      <w:r w:rsidRPr="00AF6AF0">
        <w:rPr>
          <w:rFonts w:ascii="Courier New" w:eastAsia="Times New Roman" w:hAnsi="Courier New" w:cs="Courier New"/>
          <w:color w:val="000000"/>
          <w:sz w:val="20"/>
          <w:szCs w:val="20"/>
        </w:rPr>
        <w:t>ddition</w:t>
      </w:r>
      <w:del w:id="1240" w:author="Author">
        <w:r w:rsidRPr="00AF6AF0">
          <w:rPr>
            <w:rFonts w:ascii="Courier New" w:eastAsia="Times New Roman" w:hAnsi="Courier New" w:cs="Courier New"/>
            <w:color w:val="000000"/>
            <w:sz w:val="20"/>
            <w:szCs w:val="20"/>
          </w:rPr>
          <w:delText>ally</w:delText>
        </w:r>
      </w:del>
      <w:r w:rsidRPr="00AF6AF0">
        <w:rPr>
          <w:rFonts w:ascii="Courier New" w:eastAsia="Times New Roman" w:hAnsi="Courier New" w:cs="Courier New"/>
          <w:color w:val="000000"/>
          <w:sz w:val="20"/>
          <w:szCs w:val="20"/>
        </w:rPr>
        <w:t xml:space="preserve">, the AKAZE image matcher could not acquire matching points in the area near the camera, and </w:t>
      </w:r>
      <w:ins w:id="1241" w:author="Author">
        <w:r w:rsidR="00024EF6">
          <w:rPr>
            <w:rFonts w:ascii="Courier New" w:eastAsia="Times New Roman" w:hAnsi="Courier New" w:cs="Courier New"/>
            <w:color w:val="000000"/>
            <w:sz w:val="20"/>
            <w:szCs w:val="20"/>
          </w:rPr>
          <w:t xml:space="preserve">here </w:t>
        </w:r>
      </w:ins>
      <w:r w:rsidRPr="00AF6AF0">
        <w:rPr>
          <w:rFonts w:ascii="Courier New" w:eastAsia="Times New Roman" w:hAnsi="Courier New" w:cs="Courier New"/>
          <w:color w:val="000000"/>
          <w:sz w:val="20"/>
          <w:szCs w:val="20"/>
        </w:rPr>
        <w:t xml:space="preserve">the projection error was relatively large (Fig. </w:t>
      </w:r>
      <w:r w:rsidRPr="00AF6AF0">
        <w:rPr>
          <w:rFonts w:ascii="Courier New" w:eastAsia="Times New Roman" w:hAnsi="Courier New" w:cs="Courier New"/>
          <w:color w:val="800000"/>
          <w:sz w:val="20"/>
          <w:szCs w:val="20"/>
        </w:rPr>
        <w:t>\ref</w:t>
      </w:r>
      <w:r w:rsidRPr="00AF6AF0">
        <w:rPr>
          <w:rFonts w:ascii="Courier New" w:eastAsia="Times New Roman" w:hAnsi="Courier New" w:cs="Courier New"/>
          <w:color w:val="000000"/>
          <w:sz w:val="20"/>
          <w:szCs w:val="20"/>
        </w:rPr>
        <w:t xml:space="preserve">{fig:geoacc}). While the spatial </w:t>
      </w:r>
      <w:r w:rsidRPr="00AF6AF0">
        <w:rPr>
          <w:rFonts w:ascii="Courier New" w:eastAsia="Times New Roman" w:hAnsi="Courier New" w:cs="Courier New"/>
          <w:color w:val="000000"/>
          <w:sz w:val="20"/>
          <w:szCs w:val="20"/>
        </w:rPr>
        <w:t xml:space="preserve">resolution of the simulated image depends on </w:t>
      </w:r>
      <w:ins w:id="1242" w:author="Author">
        <w:r>
          <w:rPr>
            <w:rFonts w:ascii="Courier New" w:eastAsia="Times New Roman" w:hAnsi="Courier New" w:cs="Courier New"/>
            <w:color w:val="000000"/>
            <w:sz w:val="20"/>
            <w:szCs w:val="20"/>
          </w:rPr>
          <w:t xml:space="preserve">the </w:t>
        </w:r>
      </w:ins>
      <w:r>
        <w:rPr>
          <w:rFonts w:ascii="Courier New" w:eastAsia="Times New Roman" w:hAnsi="Courier New" w:cs="Courier New"/>
          <w:color w:val="000000"/>
          <w:sz w:val="20"/>
          <w:szCs w:val="20"/>
        </w:rPr>
        <w:t xml:space="preserve">orthophoto and </w:t>
      </w:r>
      <w:ins w:id="1243" w:author="Author">
        <w:r>
          <w:rPr>
            <w:rFonts w:ascii="Courier New" w:eastAsia="Times New Roman" w:hAnsi="Courier New" w:cs="Courier New"/>
            <w:color w:val="000000"/>
            <w:sz w:val="20"/>
            <w:szCs w:val="20"/>
          </w:rPr>
          <w:t xml:space="preserve">is </w:t>
        </w:r>
      </w:ins>
      <w:r>
        <w:rPr>
          <w:rFonts w:ascii="Courier New" w:eastAsia="Times New Roman" w:hAnsi="Courier New" w:cs="Courier New"/>
          <w:color w:val="000000"/>
          <w:sz w:val="20"/>
          <w:szCs w:val="20"/>
        </w:rPr>
        <w:t>constant (in this study, 1 m), that of the original image change</w:t>
      </w:r>
      <w:ins w:id="1244" w:author="Author" w:date="2023-01-16T23:00:00Z">
        <w:r w:rsidR="00006A09">
          <w:rPr>
            <w:rFonts w:ascii="Courier New" w:eastAsia="Times New Roman" w:hAnsi="Courier New" w:cs="Courier New"/>
            <w:color w:val="000000"/>
            <w:sz w:val="20"/>
            <w:szCs w:val="20"/>
          </w:rPr>
          <w:t>s</w:t>
        </w:r>
      </w:ins>
      <w:del w:id="1245" w:author="Author" w:date="2023-01-16T22:59:00Z">
        <w:r>
          <w:rPr>
            <w:rFonts w:ascii="Courier New" w:eastAsia="Times New Roman" w:hAnsi="Courier New" w:cs="Courier New"/>
            <w:color w:val="000000"/>
            <w:sz w:val="20"/>
            <w:szCs w:val="20"/>
          </w:rPr>
          <w:delText>s</w:delText>
        </w:r>
      </w:del>
      <w:r>
        <w:rPr>
          <w:rFonts w:ascii="Courier New" w:eastAsia="Times New Roman" w:hAnsi="Courier New" w:cs="Courier New"/>
          <w:color w:val="000000"/>
          <w:sz w:val="20"/>
          <w:szCs w:val="20"/>
        </w:rPr>
        <w:t xml:space="preserve"> depending on the distance from the camera. In </w:t>
      </w:r>
      <w:del w:id="1246" w:author="Author">
        <w:r>
          <w:rPr>
            <w:rFonts w:ascii="Courier New" w:eastAsia="Times New Roman" w:hAnsi="Courier New" w:cs="Courier New"/>
            <w:color w:val="000000"/>
            <w:sz w:val="20"/>
            <w:szCs w:val="20"/>
          </w:rPr>
          <w:delText xml:space="preserve">such </w:delText>
        </w:r>
      </w:del>
      <w:del w:id="1247" w:author="Author">
        <w:r w:rsidRPr="00AF6AF0">
          <w:rPr>
            <w:rFonts w:ascii="Courier New" w:eastAsia="Times New Roman" w:hAnsi="Courier New" w:cs="Courier New"/>
            <w:color w:val="000000"/>
            <w:sz w:val="20"/>
            <w:szCs w:val="20"/>
          </w:rPr>
          <w:delText xml:space="preserve">near </w:delText>
        </w:r>
      </w:del>
      <w:r w:rsidRPr="00AF6AF0">
        <w:rPr>
          <w:rFonts w:ascii="Courier New" w:eastAsia="Times New Roman" w:hAnsi="Courier New" w:cs="Courier New"/>
          <w:color w:val="000000"/>
          <w:sz w:val="20"/>
          <w:szCs w:val="20"/>
        </w:rPr>
        <w:t>areas</w:t>
      </w:r>
      <w:ins w:id="1248" w:author="Author">
        <w:r w:rsidR="00024EF6">
          <w:rPr>
            <w:rFonts w:ascii="Courier New" w:eastAsia="Times New Roman" w:hAnsi="Courier New" w:cs="Courier New"/>
            <w:color w:val="000000"/>
            <w:sz w:val="20"/>
            <w:szCs w:val="20"/>
          </w:rPr>
          <w:t xml:space="preserve"> near the camera</w:t>
        </w:r>
      </w:ins>
      <w:r w:rsidRPr="00AF6AF0">
        <w:rPr>
          <w:rFonts w:ascii="Courier New" w:eastAsia="Times New Roman" w:hAnsi="Courier New" w:cs="Courier New"/>
          <w:color w:val="000000"/>
          <w:sz w:val="20"/>
          <w:szCs w:val="20"/>
        </w:rPr>
        <w:t>, the spatial resolution of the original image is much higher than that of the simulated image, and the image matcher cannot handle th</w:t>
      </w:r>
      <w:ins w:id="1249" w:author="Author">
        <w:r w:rsidRPr="00AF6AF0">
          <w:rPr>
            <w:rFonts w:ascii="Courier New" w:eastAsia="Times New Roman" w:hAnsi="Courier New" w:cs="Courier New"/>
            <w:color w:val="000000"/>
            <w:sz w:val="20"/>
            <w:szCs w:val="20"/>
          </w:rPr>
          <w:t>is</w:t>
        </w:r>
      </w:ins>
      <w:del w:id="1250" w:author="Author">
        <w:r w:rsidRPr="00AF6AF0">
          <w:rPr>
            <w:rFonts w:ascii="Courier New" w:eastAsia="Times New Roman" w:hAnsi="Courier New" w:cs="Courier New"/>
            <w:color w:val="000000"/>
            <w:sz w:val="20"/>
            <w:szCs w:val="20"/>
          </w:rPr>
          <w:delText>e</w:delText>
        </w:r>
      </w:del>
      <w:r w:rsidRPr="00AF6AF0">
        <w:rPr>
          <w:rFonts w:ascii="Courier New" w:eastAsia="Times New Roman" w:hAnsi="Courier New" w:cs="Courier New"/>
          <w:color w:val="000000"/>
          <w:sz w:val="20"/>
          <w:szCs w:val="20"/>
        </w:rPr>
        <w:t xml:space="preserve"> difference. Recently, researchers </w:t>
      </w:r>
      <w:del w:id="1251" w:author="Author">
        <w:r w:rsidRPr="00AF6AF0">
          <w:rPr>
            <w:rFonts w:ascii="Courier New" w:eastAsia="Times New Roman" w:hAnsi="Courier New" w:cs="Courier New"/>
            <w:color w:val="000000"/>
            <w:sz w:val="20"/>
            <w:szCs w:val="20"/>
          </w:rPr>
          <w:delText xml:space="preserve">have </w:delText>
        </w:r>
      </w:del>
      <w:r w:rsidRPr="00AF6AF0">
        <w:rPr>
          <w:rFonts w:ascii="Courier New" w:eastAsia="Times New Roman" w:hAnsi="Courier New" w:cs="Courier New"/>
          <w:color w:val="000000"/>
          <w:sz w:val="20"/>
          <w:szCs w:val="20"/>
        </w:rPr>
        <w:t xml:space="preserve">developed </w:t>
      </w:r>
      <w:del w:id="1252" w:author="Author">
        <w:r w:rsidRPr="00AF6AF0">
          <w:rPr>
            <w:rFonts w:ascii="Courier New" w:eastAsia="Times New Roman" w:hAnsi="Courier New" w:cs="Courier New"/>
            <w:color w:val="000000"/>
            <w:sz w:val="20"/>
            <w:szCs w:val="20"/>
          </w:rPr>
          <w:delText xml:space="preserve">some </w:delText>
        </w:r>
      </w:del>
      <w:r w:rsidRPr="00AF6AF0">
        <w:rPr>
          <w:rFonts w:ascii="Courier New" w:eastAsia="Times New Roman" w:hAnsi="Courier New" w:cs="Courier New"/>
          <w:color w:val="000000"/>
          <w:sz w:val="20"/>
          <w:szCs w:val="20"/>
        </w:rPr>
        <w:t xml:space="preserve">deep-learning-based image-matching methods (e.g.,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{Yang2018ImageMatching}, </w:t>
      </w:r>
      <w:r w:rsidRPr="00AF6AF0">
        <w:rPr>
          <w:rFonts w:ascii="Courier New" w:eastAsia="Times New Roman" w:hAnsi="Courier New" w:cs="Courier New"/>
          <w:color w:val="800000"/>
          <w:sz w:val="20"/>
          <w:szCs w:val="20"/>
        </w:rPr>
        <w:t>\cite</w:t>
      </w:r>
      <w:r w:rsidRPr="00AF6AF0">
        <w:rPr>
          <w:rFonts w:ascii="Courier New" w:eastAsia="Times New Roman" w:hAnsi="Courier New" w:cs="Courier New"/>
          <w:color w:val="000000"/>
          <w:sz w:val="20"/>
          <w:szCs w:val="20"/>
        </w:rPr>
        <w:t xml:space="preserve">{Wu2013AEImageMatching}) that are more robust </w:t>
      </w:r>
      <w:del w:id="1253" w:author="Author">
        <w:r w:rsidRPr="00AF6AF0">
          <w:rPr>
            <w:rFonts w:ascii="Courier New" w:eastAsia="Times New Roman" w:hAnsi="Courier New" w:cs="Courier New"/>
            <w:color w:val="000000"/>
            <w:sz w:val="20"/>
            <w:szCs w:val="20"/>
          </w:rPr>
          <w:delText xml:space="preserve">to </w:delText>
        </w:r>
      </w:del>
      <w:ins w:id="1254" w:author="Author">
        <w:r w:rsidR="00024EF6">
          <w:rPr>
            <w:rFonts w:ascii="Courier New" w:eastAsia="Times New Roman" w:hAnsi="Courier New" w:cs="Courier New"/>
            <w:color w:val="000000"/>
            <w:sz w:val="20"/>
            <w:szCs w:val="20"/>
          </w:rPr>
          <w:t>in terms of</w:t>
        </w:r>
      </w:ins>
      <w:ins w:id="1255" w:author="Author">
        <w:r w:rsidRPr="00AF6AF0" w:rsidR="00024EF6">
          <w:rPr>
            <w:rFonts w:ascii="Courier New" w:eastAsia="Times New Roman" w:hAnsi="Courier New" w:cs="Courier New"/>
            <w:color w:val="000000"/>
            <w:sz w:val="20"/>
            <w:szCs w:val="20"/>
          </w:rPr>
          <w:t xml:space="preserve"> </w:t>
        </w:r>
      </w:ins>
      <w:del w:id="1256"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 xml:space="preserve">differences in image sources and viewpoints. Applying these methods to the </w:t>
      </w:r>
      <w:r w:rsidRPr="00AF6AF0">
        <w:rPr>
          <w:rFonts w:ascii="Courier New" w:eastAsia="Times New Roman" w:hAnsi="Courier New" w:cs="Courier New"/>
          <w:color w:val="000000"/>
          <w:sz w:val="20"/>
          <w:szCs w:val="20"/>
          <w:u w:val="single"/>
        </w:rPr>
        <w:t>GCP</w:t>
      </w:r>
      <w:r w:rsidRPr="00AF6AF0">
        <w:rPr>
          <w:rFonts w:ascii="Courier New" w:eastAsia="Times New Roman" w:hAnsi="Courier New" w:cs="Courier New"/>
          <w:color w:val="000000"/>
          <w:sz w:val="20"/>
          <w:szCs w:val="20"/>
        </w:rPr>
        <w:t xml:space="preserve"> </w:t>
      </w:r>
      <w:ins w:id="1257" w:author="Author">
        <w:r w:rsidRPr="00AF6AF0">
          <w:rPr>
            <w:rFonts w:ascii="Courier New" w:eastAsia="Times New Roman" w:hAnsi="Courier New" w:cs="Courier New"/>
            <w:color w:val="000000"/>
            <w:sz w:val="20"/>
            <w:szCs w:val="20"/>
          </w:rPr>
          <w:t>acquisition</w:t>
        </w:r>
      </w:ins>
      <w:del w:id="1258" w:author="Author">
        <w:r w:rsidRPr="00AF6AF0">
          <w:rPr>
            <w:rFonts w:ascii="Courier New" w:eastAsia="Times New Roman" w:hAnsi="Courier New" w:cs="Courier New"/>
            <w:color w:val="000000"/>
            <w:sz w:val="20"/>
            <w:szCs w:val="20"/>
          </w:rPr>
          <w:delText>acquiring</w:delText>
        </w:r>
      </w:del>
      <w:r w:rsidRPr="00AF6AF0">
        <w:rPr>
          <w:rFonts w:ascii="Courier New" w:eastAsia="Times New Roman" w:hAnsi="Courier New" w:cs="Courier New"/>
          <w:color w:val="000000"/>
          <w:sz w:val="20"/>
          <w:szCs w:val="20"/>
        </w:rPr>
        <w:t xml:space="preserve"> process may improve the performance of our method, especially in near</w:t>
      </w:r>
      <w:ins w:id="1259" w:author="Author">
        <w:r>
          <w:rPr>
            <w:rFonts w:ascii="Courier New" w:eastAsia="Times New Roman" w:hAnsi="Courier New" w:cs="Courier New"/>
            <w:color w:val="000000"/>
            <w:sz w:val="20"/>
            <w:szCs w:val="20"/>
          </w:rPr>
          <w:t>by</w:t>
        </w:r>
      </w:ins>
      <w:r>
        <w:rPr>
          <w:rFonts w:ascii="Courier New" w:eastAsia="Times New Roman" w:hAnsi="Courier New" w:cs="Courier New"/>
          <w:color w:val="000000"/>
          <w:sz w:val="20"/>
          <w:szCs w:val="20"/>
        </w:rPr>
        <w:t xml:space="preserve"> areas. </w:t>
      </w:r>
    </w:p>
    <w:p w:rsidR="00AF6AF0" w:rsidRPr="00AF6AF0" w:rsidP="00AF6AF0" w14:paraId="28D28DA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308FEDCC" w14:textId="7939E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00"/>
          <w:sz w:val="20"/>
          <w:szCs w:val="20"/>
        </w:rPr>
        <w:t>Theoretically, our approach can handle images of other ecosystems</w:t>
      </w:r>
      <w:ins w:id="1260" w:author="Author">
        <w:r w:rsidR="00924163">
          <w:rPr>
            <w:rFonts w:ascii="Courier New" w:eastAsia="Times New Roman" w:hAnsi="Courier New" w:cs="Courier New"/>
            <w:color w:val="000000"/>
            <w:sz w:val="20"/>
            <w:szCs w:val="20"/>
          </w:rPr>
          <w:t>,</w:t>
        </w:r>
      </w:ins>
      <w:del w:id="1261" w:author="Author">
        <w:r w:rsidRPr="00AF6AF0">
          <w:rPr>
            <w:rFonts w:ascii="Courier New" w:eastAsia="Times New Roman" w:hAnsi="Courier New" w:cs="Courier New"/>
            <w:color w:val="000000"/>
            <w:sz w:val="20"/>
            <w:szCs w:val="20"/>
          </w:rPr>
          <w:delText>,</w:delText>
        </w:r>
      </w:del>
      <w:r w:rsidRPr="00AF6AF0">
        <w:rPr>
          <w:rFonts w:ascii="Courier New" w:eastAsia="Times New Roman" w:hAnsi="Courier New" w:cs="Courier New"/>
          <w:color w:val="000000"/>
          <w:sz w:val="20"/>
          <w:szCs w:val="20"/>
        </w:rPr>
        <w:t xml:space="preserve"> such as forests. However, this may be difficult because </w:t>
      </w:r>
      <w:del w:id="1262"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u w:val="single"/>
        </w:rPr>
        <w:t>georectification</w:t>
      </w:r>
      <w:r w:rsidRPr="00AF6AF0">
        <w:rPr>
          <w:rFonts w:ascii="Courier New" w:eastAsia="Times New Roman" w:hAnsi="Courier New" w:cs="Courier New"/>
          <w:color w:val="000000"/>
          <w:sz w:val="20"/>
          <w:szCs w:val="20"/>
        </w:rPr>
        <w:t xml:space="preserve"> accuracy strongly depends on the accuracy of the </w:t>
      </w:r>
      <w:r w:rsidRPr="00AF6AF0">
        <w:rPr>
          <w:rFonts w:ascii="Courier New" w:eastAsia="Times New Roman" w:hAnsi="Courier New" w:cs="Courier New"/>
          <w:color w:val="000000"/>
          <w:sz w:val="20"/>
          <w:szCs w:val="20"/>
          <w:u w:val="single"/>
        </w:rPr>
        <w:t>DSM</w:t>
      </w:r>
      <w:r w:rsidRPr="00AF6AF0">
        <w:rPr>
          <w:rFonts w:ascii="Courier New" w:eastAsia="Times New Roman" w:hAnsi="Courier New" w:cs="Courier New"/>
          <w:color w:val="000000"/>
          <w:sz w:val="20"/>
          <w:szCs w:val="20"/>
        </w:rPr>
        <w:t xml:space="preserve">. </w:t>
      </w:r>
      <w:ins w:id="1263" w:author="Author">
        <w:r w:rsidRPr="00AF6AF0">
          <w:rPr>
            <w:rFonts w:ascii="Courier New" w:eastAsia="Times New Roman" w:hAnsi="Courier New" w:cs="Courier New"/>
            <w:color w:val="000000"/>
            <w:sz w:val="20"/>
            <w:szCs w:val="20"/>
          </w:rPr>
          <w:t>Because</w:t>
        </w:r>
      </w:ins>
      <w:del w:id="1264" w:author="Author">
        <w:r w:rsidRPr="00AF6AF0">
          <w:rPr>
            <w:rFonts w:ascii="Courier New" w:eastAsia="Times New Roman" w:hAnsi="Courier New" w:cs="Courier New"/>
            <w:color w:val="000000"/>
            <w:sz w:val="20"/>
            <w:szCs w:val="20"/>
          </w:rPr>
          <w:delText>Since</w:delText>
        </w:r>
      </w:del>
      <w:r w:rsidRPr="00AF6AF0">
        <w:rPr>
          <w:rFonts w:ascii="Courier New" w:eastAsia="Times New Roman" w:hAnsi="Courier New" w:cs="Courier New"/>
          <w:color w:val="000000"/>
          <w:sz w:val="20"/>
          <w:szCs w:val="20"/>
        </w:rPr>
        <w:t xml:space="preserve"> alpine plants tend to be very short, readily available Digital Elevation Models (</w:t>
      </w:r>
      <w:r w:rsidRPr="00AF6AF0">
        <w:rPr>
          <w:rFonts w:ascii="Courier New" w:eastAsia="Times New Roman" w:hAnsi="Courier New" w:cs="Courier New"/>
          <w:color w:val="000000"/>
          <w:sz w:val="20"/>
          <w:szCs w:val="20"/>
          <w:u w:val="single"/>
        </w:rPr>
        <w:t>DEMs</w:t>
      </w:r>
      <w:r w:rsidRPr="00AF6AF0">
        <w:rPr>
          <w:rFonts w:ascii="Courier New" w:eastAsia="Times New Roman" w:hAnsi="Courier New" w:cs="Courier New"/>
          <w:color w:val="000000"/>
          <w:sz w:val="20"/>
          <w:szCs w:val="20"/>
        </w:rPr>
        <w:t xml:space="preserve">) can be used as </w:t>
      </w:r>
      <w:del w:id="1265"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u w:val="single"/>
        </w:rPr>
        <w:t>DSMs</w:t>
      </w:r>
      <w:r w:rsidRPr="00AF6AF0">
        <w:rPr>
          <w:rFonts w:ascii="Courier New" w:eastAsia="Times New Roman" w:hAnsi="Courier New" w:cs="Courier New"/>
          <w:color w:val="000000"/>
          <w:sz w:val="20"/>
          <w:szCs w:val="20"/>
        </w:rPr>
        <w:t xml:space="preserve">. In forestry areas, vegetation height is considerable, and the gap between the </w:t>
      </w:r>
      <w:r w:rsidRPr="00AF6AF0">
        <w:rPr>
          <w:rFonts w:ascii="Courier New" w:eastAsia="Times New Roman" w:hAnsi="Courier New" w:cs="Courier New"/>
          <w:color w:val="000000"/>
          <w:sz w:val="20"/>
          <w:szCs w:val="20"/>
          <w:u w:val="single"/>
        </w:rPr>
        <w:t>DEMs</w:t>
      </w:r>
      <w:r w:rsidRPr="00AF6AF0">
        <w:rPr>
          <w:rFonts w:ascii="Courier New" w:eastAsia="Times New Roman" w:hAnsi="Courier New" w:cs="Courier New"/>
          <w:color w:val="000000"/>
          <w:sz w:val="20"/>
          <w:szCs w:val="20"/>
        </w:rPr>
        <w:t xml:space="preserve"> and the actual surface (top of the forest) </w:t>
      </w:r>
      <w:del w:id="1266" w:author="Author">
        <w:r w:rsidRPr="00AF6AF0">
          <w:rPr>
            <w:rFonts w:ascii="Courier New" w:eastAsia="Times New Roman" w:hAnsi="Courier New" w:cs="Courier New"/>
            <w:color w:val="000000"/>
            <w:sz w:val="20"/>
            <w:szCs w:val="20"/>
          </w:rPr>
          <w:delText>will cause</w:delText>
        </w:r>
      </w:del>
      <w:ins w:id="1267" w:author="Author">
        <w:r w:rsidR="00024EF6">
          <w:rPr>
            <w:rFonts w:ascii="Courier New" w:eastAsia="Times New Roman" w:hAnsi="Courier New" w:cs="Courier New"/>
            <w:color w:val="000000"/>
            <w:sz w:val="20"/>
            <w:szCs w:val="20"/>
          </w:rPr>
          <w:t>may</w:t>
        </w:r>
      </w:ins>
      <w:ins w:id="1268" w:author="Author">
        <w:r w:rsidRPr="00AF6AF0" w:rsidR="00024EF6">
          <w:rPr>
            <w:rFonts w:ascii="Courier New" w:eastAsia="Times New Roman" w:hAnsi="Courier New" w:cs="Courier New"/>
            <w:color w:val="000000"/>
            <w:sz w:val="20"/>
            <w:szCs w:val="20"/>
          </w:rPr>
          <w:t xml:space="preserve"> cause</w:t>
        </w:r>
      </w:ins>
      <w:r>
        <w:rPr>
          <w:rFonts w:ascii="Courier New" w:eastAsia="Times New Roman" w:hAnsi="Courier New" w:cs="Courier New"/>
          <w:color w:val="000000"/>
          <w:sz w:val="20"/>
          <w:szCs w:val="20"/>
        </w:rPr>
        <w:t xml:space="preserve"> significant errors in the </w:t>
      </w:r>
      <w:r w:rsidRPr="00AF6AF0">
        <w:rPr>
          <w:rFonts w:ascii="Courier New" w:eastAsia="Times New Roman" w:hAnsi="Courier New" w:cs="Courier New"/>
          <w:color w:val="000000"/>
          <w:sz w:val="20"/>
          <w:szCs w:val="20"/>
          <w:u w:val="single"/>
        </w:rPr>
        <w:t>georectification</w:t>
      </w:r>
      <w:r w:rsidRPr="00AF6AF0">
        <w:rPr>
          <w:rFonts w:ascii="Courier New" w:eastAsia="Times New Roman" w:hAnsi="Courier New" w:cs="Courier New"/>
          <w:color w:val="000000"/>
          <w:sz w:val="20"/>
          <w:szCs w:val="20"/>
        </w:rPr>
        <w:t xml:space="preserve"> process.</w:t>
      </w:r>
    </w:p>
    <w:p w:rsidR="00AF6AF0" w:rsidRPr="00AF6AF0" w:rsidP="00AF6AF0" w14:paraId="1CA2673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1D5E034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\hypertarget</w:t>
      </w:r>
      <w:r w:rsidRPr="00AF6AF0">
        <w:rPr>
          <w:rFonts w:ascii="Courier New" w:eastAsia="Times New Roman" w:hAnsi="Courier New" w:cs="Courier New"/>
          <w:color w:val="000000"/>
          <w:sz w:val="20"/>
          <w:szCs w:val="20"/>
        </w:rPr>
        <w:t>{future-application-and-conclusion}{</w:t>
      </w:r>
      <w:r w:rsidRPr="00AF6AF0">
        <w:rPr>
          <w:rFonts w:ascii="Courier New" w:eastAsia="Times New Roman" w:hAnsi="Courier New" w:cs="Courier New"/>
          <w:color w:val="606060"/>
          <w:sz w:val="20"/>
          <w:szCs w:val="20"/>
        </w:rPr>
        <w:t>%</w:t>
      </w:r>
    </w:p>
    <w:p w:rsidR="00AF6AF0" w:rsidRPr="00AF6AF0" w:rsidP="00AF6AF0" w14:paraId="3AB1201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\subsection{Future application and conclusion}\label{future-application-and-conclusion}</w:t>
      </w:r>
      <w:r w:rsidRPr="00AF6AF0">
        <w:rPr>
          <w:rFonts w:ascii="Courier New" w:eastAsia="Times New Roman" w:hAnsi="Courier New" w:cs="Courier New"/>
          <w:color w:val="000000"/>
          <w:sz w:val="20"/>
          <w:szCs w:val="20"/>
        </w:rPr>
        <w:t>}</w:t>
      </w:r>
    </w:p>
    <w:p w:rsidR="00AF6AF0" w:rsidRPr="00AF6AF0" w:rsidP="00AF6AF0" w14:paraId="38284BD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7CF2A097" w14:textId="1CC8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ins w:id="1269" w:author="Author">
        <w:r w:rsidRPr="00AF6AF0">
          <w:rPr>
            <w:rFonts w:ascii="Courier New" w:eastAsia="Times New Roman" w:hAnsi="Courier New" w:cs="Courier New"/>
            <w:color w:val="000000"/>
            <w:sz w:val="20"/>
            <w:szCs w:val="20"/>
          </w:rPr>
          <w:t>In this study</w:t>
        </w:r>
      </w:ins>
      <w:del w:id="1270" w:author="Author">
        <w:r w:rsidRPr="00AF6AF0">
          <w:rPr>
            <w:rFonts w:ascii="Courier New" w:eastAsia="Times New Roman" w:hAnsi="Courier New" w:cs="Courier New"/>
            <w:color w:val="000000"/>
            <w:sz w:val="20"/>
            <w:szCs w:val="20"/>
          </w:rPr>
          <w:delText>Here</w:delText>
        </w:r>
      </w:del>
      <w:r w:rsidRPr="00AF6AF0">
        <w:rPr>
          <w:rFonts w:ascii="Courier New" w:eastAsia="Times New Roman" w:hAnsi="Courier New" w:cs="Courier New"/>
          <w:color w:val="000000"/>
          <w:sz w:val="20"/>
          <w:szCs w:val="20"/>
        </w:rPr>
        <w:t>, we propose</w:t>
      </w:r>
      <w:del w:id="1271" w:author="Author">
        <w:r w:rsidRPr="00AF6AF0">
          <w:rPr>
            <w:rFonts w:ascii="Courier New" w:eastAsia="Times New Roman" w:hAnsi="Courier New" w:cs="Courier New"/>
            <w:color w:val="000000"/>
            <w:sz w:val="20"/>
            <w:szCs w:val="20"/>
          </w:rPr>
          <w:delText>d</w:delText>
        </w:r>
      </w:del>
      <w:r w:rsidRPr="00AF6AF0">
        <w:rPr>
          <w:rFonts w:ascii="Courier New" w:eastAsia="Times New Roman" w:hAnsi="Courier New" w:cs="Courier New"/>
          <w:color w:val="000000"/>
          <w:sz w:val="20"/>
          <w:szCs w:val="20"/>
        </w:rPr>
        <w:t xml:space="preserve"> an automated method to draw a vegetation classification map from a series of images acquired </w:t>
      </w:r>
      <w:ins w:id="1272" w:author="Author">
        <w:r w:rsidRPr="00AF6AF0">
          <w:rPr>
            <w:rFonts w:ascii="Courier New" w:eastAsia="Times New Roman" w:hAnsi="Courier New" w:cs="Courier New"/>
            <w:color w:val="000000"/>
            <w:sz w:val="20"/>
            <w:szCs w:val="20"/>
          </w:rPr>
          <w:t>using</w:t>
        </w:r>
      </w:ins>
      <w:del w:id="1273" w:author="Author">
        <w:r w:rsidRPr="00AF6AF0">
          <w:rPr>
            <w:rFonts w:ascii="Courier New" w:eastAsia="Times New Roman" w:hAnsi="Courier New" w:cs="Courier New"/>
            <w:color w:val="000000"/>
            <w:sz w:val="20"/>
            <w:szCs w:val="20"/>
          </w:rPr>
          <w:delText>by</w:delText>
        </w:r>
      </w:del>
      <w:r w:rsidRPr="00AF6AF0">
        <w:rPr>
          <w:rFonts w:ascii="Courier New" w:eastAsia="Times New Roman" w:hAnsi="Courier New" w:cs="Courier New"/>
          <w:color w:val="000000"/>
          <w:sz w:val="20"/>
          <w:szCs w:val="20"/>
        </w:rPr>
        <w:t xml:space="preserve"> a digital time-lapse camera. The </w:t>
      </w:r>
      <w:del w:id="1274" w:author="Author">
        <w:r w:rsidRPr="00AF6AF0">
          <w:rPr>
            <w:rFonts w:ascii="Courier New" w:eastAsia="Times New Roman" w:hAnsi="Courier New" w:cs="Courier New"/>
            <w:color w:val="000000"/>
            <w:sz w:val="20"/>
            <w:szCs w:val="20"/>
          </w:rPr>
          <w:delText xml:space="preserve">produced </w:delText>
        </w:r>
      </w:del>
      <w:r w:rsidRPr="00AF6AF0">
        <w:rPr>
          <w:rFonts w:ascii="Courier New" w:eastAsia="Times New Roman" w:hAnsi="Courier New" w:cs="Courier New"/>
          <w:color w:val="000000"/>
          <w:sz w:val="20"/>
          <w:szCs w:val="20"/>
        </w:rPr>
        <w:t>vegetation classification map ha</w:t>
      </w:r>
      <w:ins w:id="1275" w:author="Author">
        <w:r w:rsidRPr="00AF6AF0">
          <w:rPr>
            <w:rFonts w:ascii="Courier New" w:eastAsia="Times New Roman" w:hAnsi="Courier New" w:cs="Courier New"/>
            <w:color w:val="000000"/>
            <w:sz w:val="20"/>
            <w:szCs w:val="20"/>
          </w:rPr>
          <w:t>d</w:t>
        </w:r>
      </w:ins>
      <w:del w:id="1276" w:author="Author">
        <w:r w:rsidRPr="00AF6AF0">
          <w:rPr>
            <w:rFonts w:ascii="Courier New" w:eastAsia="Times New Roman" w:hAnsi="Courier New" w:cs="Courier New"/>
            <w:color w:val="000000"/>
            <w:sz w:val="20"/>
            <w:szCs w:val="20"/>
          </w:rPr>
          <w:delText>s</w:delText>
        </w:r>
      </w:del>
      <w:r w:rsidRPr="00AF6AF0">
        <w:rPr>
          <w:rFonts w:ascii="Courier New" w:eastAsia="Times New Roman" w:hAnsi="Courier New" w:cs="Courier New"/>
          <w:color w:val="000000"/>
          <w:sz w:val="20"/>
          <w:szCs w:val="20"/>
        </w:rPr>
        <w:t xml:space="preserve"> sufficient accuracy for monitoring endemic and vulnerable alpine vegetation. One </w:t>
      </w:r>
      <w:del w:id="1277" w:author="Author">
        <w:r w:rsidRPr="00AF6AF0">
          <w:rPr>
            <w:rFonts w:ascii="Courier New" w:eastAsia="Times New Roman" w:hAnsi="Courier New" w:cs="Courier New"/>
            <w:color w:val="000000"/>
            <w:sz w:val="20"/>
            <w:szCs w:val="20"/>
          </w:rPr>
          <w:delText xml:space="preserve">of the </w:delText>
        </w:r>
      </w:del>
      <w:r w:rsidRPr="00AF6AF0">
        <w:rPr>
          <w:rFonts w:ascii="Courier New" w:eastAsia="Times New Roman" w:hAnsi="Courier New" w:cs="Courier New"/>
          <w:color w:val="000000"/>
          <w:sz w:val="20"/>
          <w:szCs w:val="20"/>
        </w:rPr>
        <w:t>benefit</w:t>
      </w:r>
      <w:del w:id="1278" w:author="Author">
        <w:r w:rsidRPr="00AF6AF0">
          <w:rPr>
            <w:rFonts w:ascii="Courier New" w:eastAsia="Times New Roman" w:hAnsi="Courier New" w:cs="Courier New"/>
            <w:color w:val="000000"/>
            <w:sz w:val="20"/>
            <w:szCs w:val="20"/>
          </w:rPr>
          <w:delText>s</w:delText>
        </w:r>
      </w:del>
      <w:r w:rsidRPr="00AF6AF0">
        <w:rPr>
          <w:rFonts w:ascii="Courier New" w:eastAsia="Times New Roman" w:hAnsi="Courier New" w:cs="Courier New"/>
          <w:color w:val="000000"/>
          <w:sz w:val="20"/>
          <w:szCs w:val="20"/>
        </w:rPr>
        <w:t xml:space="preserve"> of digital time-lapse cameras is their long-term </w:t>
      </w:r>
      <w:r w:rsidRPr="00AF6AF0">
        <w:rPr>
          <w:rFonts w:ascii="Courier New" w:eastAsia="Times New Roman" w:hAnsi="Courier New" w:cs="Courier New"/>
          <w:color w:val="000000"/>
          <w:sz w:val="20"/>
          <w:szCs w:val="20"/>
          <w:u w:val="single"/>
        </w:rPr>
        <w:t>operability</w:t>
      </w:r>
      <w:r w:rsidRPr="00AF6AF0">
        <w:rPr>
          <w:rFonts w:ascii="Courier New" w:eastAsia="Times New Roman" w:hAnsi="Courier New" w:cs="Courier New"/>
          <w:color w:val="000000"/>
          <w:sz w:val="20"/>
          <w:szCs w:val="20"/>
        </w:rPr>
        <w:t xml:space="preserve">. Applying the proposed method to </w:t>
      </w:r>
      <w:del w:id="1279"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 xml:space="preserve">existing long-term time-lapse imagery will enable </w:t>
      </w:r>
      <w:del w:id="1280"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 xml:space="preserve">researchers to quantitatively understand </w:t>
      </w:r>
      <w:del w:id="1281" w:author="Author">
        <w:r w:rsidRPr="00AF6AF0">
          <w:rPr>
            <w:rFonts w:ascii="Courier New" w:eastAsia="Times New Roman" w:hAnsi="Courier New" w:cs="Courier New"/>
            <w:color w:val="000000"/>
            <w:sz w:val="20"/>
            <w:szCs w:val="20"/>
          </w:rPr>
          <w:delText xml:space="preserve">the </w:delText>
        </w:r>
      </w:del>
      <w:r w:rsidRPr="00AF6AF0">
        <w:rPr>
          <w:rFonts w:ascii="Courier New" w:eastAsia="Times New Roman" w:hAnsi="Courier New" w:cs="Courier New"/>
          <w:color w:val="000000"/>
          <w:sz w:val="20"/>
          <w:szCs w:val="20"/>
        </w:rPr>
        <w:t>vegetation changes and their trends. Th</w:t>
      </w:r>
      <w:ins w:id="1282" w:author="Author">
        <w:r w:rsidRPr="00AF6AF0">
          <w:rPr>
            <w:rFonts w:ascii="Courier New" w:eastAsia="Times New Roman" w:hAnsi="Courier New" w:cs="Courier New"/>
            <w:color w:val="000000"/>
            <w:sz w:val="20"/>
            <w:szCs w:val="20"/>
          </w:rPr>
          <w:t>is</w:t>
        </w:r>
      </w:ins>
      <w:del w:id="1283" w:author="Author">
        <w:r w:rsidRPr="00AF6AF0">
          <w:rPr>
            <w:rFonts w:ascii="Courier New" w:eastAsia="Times New Roman" w:hAnsi="Courier New" w:cs="Courier New"/>
            <w:color w:val="000000"/>
            <w:sz w:val="20"/>
            <w:szCs w:val="20"/>
          </w:rPr>
          <w:delText>at</w:delText>
        </w:r>
      </w:del>
      <w:r w:rsidRPr="00AF6AF0">
        <w:rPr>
          <w:rFonts w:ascii="Courier New" w:eastAsia="Times New Roman" w:hAnsi="Courier New" w:cs="Courier New"/>
          <w:color w:val="000000"/>
          <w:sz w:val="20"/>
          <w:szCs w:val="20"/>
        </w:rPr>
        <w:t xml:space="preserve"> information will help researchers and stakeholders </w:t>
      </w:r>
      <w:del w:id="1284" w:author="Author">
        <w:r w:rsidRPr="00AF6AF0">
          <w:rPr>
            <w:rFonts w:ascii="Courier New" w:eastAsia="Times New Roman" w:hAnsi="Courier New" w:cs="Courier New"/>
            <w:color w:val="000000"/>
            <w:sz w:val="20"/>
            <w:szCs w:val="20"/>
          </w:rPr>
          <w:delText xml:space="preserve">to </w:delText>
        </w:r>
      </w:del>
      <w:r w:rsidRPr="00AF6AF0">
        <w:rPr>
          <w:rFonts w:ascii="Courier New" w:eastAsia="Times New Roman" w:hAnsi="Courier New" w:cs="Courier New"/>
          <w:color w:val="000000"/>
          <w:sz w:val="20"/>
          <w:szCs w:val="20"/>
        </w:rPr>
        <w:t xml:space="preserve">plan field observations and conservation activities more effectively. Our methods facilitate cost-efficient monitoring of alpine vegetation and understanding </w:t>
      </w:r>
      <w:ins w:id="1285" w:author="Author">
        <w:r w:rsidRPr="00AF6AF0">
          <w:rPr>
            <w:rFonts w:ascii="Courier New" w:eastAsia="Times New Roman" w:hAnsi="Courier New" w:cs="Courier New"/>
            <w:color w:val="000000"/>
            <w:sz w:val="20"/>
            <w:szCs w:val="20"/>
          </w:rPr>
          <w:t>the</w:t>
        </w:r>
      </w:ins>
      <w:del w:id="1286" w:author="Author">
        <w:r w:rsidRPr="00AF6AF0">
          <w:rPr>
            <w:rFonts w:ascii="Courier New" w:eastAsia="Times New Roman" w:hAnsi="Courier New" w:cs="Courier New"/>
            <w:color w:val="000000"/>
            <w:sz w:val="20"/>
            <w:szCs w:val="20"/>
          </w:rPr>
          <w:delText>of the progressing</w:delText>
        </w:r>
      </w:del>
      <w:r w:rsidRPr="00AF6AF0">
        <w:rPr>
          <w:rFonts w:ascii="Courier New" w:eastAsia="Times New Roman" w:hAnsi="Courier New" w:cs="Courier New"/>
          <w:color w:val="000000"/>
          <w:sz w:val="20"/>
          <w:szCs w:val="20"/>
        </w:rPr>
        <w:t xml:space="preserve"> impacts of climate change</w:t>
      </w:r>
      <w:del w:id="1287" w:author="Author">
        <w:r w:rsidRPr="00AF6AF0">
          <w:rPr>
            <w:rFonts w:ascii="Courier New" w:eastAsia="Times New Roman" w:hAnsi="Courier New" w:cs="Courier New"/>
            <w:color w:val="000000"/>
            <w:sz w:val="20"/>
            <w:szCs w:val="20"/>
          </w:rPr>
          <w:delText>s</w:delText>
        </w:r>
      </w:del>
      <w:r w:rsidRPr="00AF6AF0">
        <w:rPr>
          <w:rFonts w:ascii="Courier New" w:eastAsia="Times New Roman" w:hAnsi="Courier New" w:cs="Courier New"/>
          <w:color w:val="000000"/>
          <w:sz w:val="20"/>
          <w:szCs w:val="20"/>
        </w:rPr>
        <w:t xml:space="preserve"> on alpine ecosystems.</w:t>
      </w:r>
    </w:p>
    <w:p w:rsidR="00AF6AF0" w:rsidRPr="00AF6AF0" w:rsidP="00AF6AF0" w14:paraId="0307BC1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5AC876B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606060"/>
          <w:sz w:val="20"/>
          <w:szCs w:val="20"/>
        </w:rPr>
        <w:t>%TC:ignore</w:t>
      </w:r>
    </w:p>
    <w:p w:rsidR="00AF6AF0" w:rsidRPr="00AF6AF0" w:rsidP="00AF6AF0" w14:paraId="577FC7B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\hypertarget</w:t>
      </w:r>
      <w:r w:rsidRPr="00AF6AF0">
        <w:rPr>
          <w:rFonts w:ascii="Courier New" w:eastAsia="Times New Roman" w:hAnsi="Courier New" w:cs="Courier New"/>
          <w:color w:val="000000"/>
          <w:sz w:val="20"/>
          <w:szCs w:val="20"/>
        </w:rPr>
        <w:t>{acknowledgement}{</w:t>
      </w:r>
      <w:r w:rsidRPr="00AF6AF0">
        <w:rPr>
          <w:rFonts w:ascii="Courier New" w:eastAsia="Times New Roman" w:hAnsi="Courier New" w:cs="Courier New"/>
          <w:color w:val="606060"/>
          <w:sz w:val="20"/>
          <w:szCs w:val="20"/>
        </w:rPr>
        <w:t>%</w:t>
      </w:r>
    </w:p>
    <w:p w:rsidR="00AF6AF0" w:rsidRPr="00AF6AF0" w:rsidP="00AF6AF0" w14:paraId="5C1E8C6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b/>
          <w:bCs/>
          <w:color w:val="0000CC"/>
          <w:sz w:val="20"/>
          <w:szCs w:val="20"/>
        </w:rPr>
        <w:t>\section*{Acknowledgement}\label{acknowledgement}</w:t>
      </w:r>
      <w:r w:rsidRPr="00AF6AF0">
        <w:rPr>
          <w:rFonts w:ascii="Courier New" w:eastAsia="Times New Roman" w:hAnsi="Courier New" w:cs="Courier New"/>
          <w:color w:val="000000"/>
          <w:sz w:val="20"/>
          <w:szCs w:val="20"/>
        </w:rPr>
        <w:t>}</w:t>
      </w:r>
    </w:p>
    <w:p w:rsidR="00AF6AF0" w:rsidRPr="00AF6AF0" w:rsidP="00AF6AF0" w14:paraId="1AFD371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commentRangeStart w:id="1288"/>
      <w:commentRangeStart w:id="1289"/>
      <w:r w:rsidRPr="00AF6AF0">
        <w:rPr>
          <w:rFonts w:ascii="Courier New" w:eastAsia="Times New Roman" w:hAnsi="Courier New" w:cs="Courier New"/>
          <w:color w:val="000000"/>
          <w:sz w:val="20"/>
          <w:szCs w:val="20"/>
        </w:rPr>
        <w:t xml:space="preserve">The authors </w:t>
      </w:r>
      <w:commentRangeEnd w:id="1288"/>
      <w:r w:rsidR="00F65839">
        <w:rPr>
          <w:rStyle w:val="CommentReference"/>
        </w:rPr>
        <w:commentReference w:id="1288"/>
      </w:r>
      <w:commentRangeEnd w:id="1289"/>
      <w:r w:rsidR="00A10DF8">
        <w:rPr>
          <w:rStyle w:val="CommentReference"/>
        </w:rPr>
        <w:commentReference w:id="1289"/>
      </w:r>
      <w:r w:rsidRPr="00AF6AF0">
        <w:rPr>
          <w:rFonts w:ascii="Courier New" w:eastAsia="Times New Roman" w:hAnsi="Courier New" w:cs="Courier New"/>
          <w:color w:val="000000"/>
          <w:sz w:val="20"/>
          <w:szCs w:val="20"/>
        </w:rPr>
        <w:t xml:space="preserve">would like to thank </w:t>
      </w:r>
      <w:r w:rsidRPr="00AF6AF0">
        <w:rPr>
          <w:rFonts w:ascii="Courier New" w:eastAsia="Times New Roman" w:hAnsi="Courier New" w:cs="Courier New"/>
          <w:color w:val="000000"/>
          <w:sz w:val="20"/>
          <w:szCs w:val="20"/>
          <w:u w:val="single"/>
        </w:rPr>
        <w:t>Tohru</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Ohmiya</w:t>
      </w:r>
      <w:r w:rsidRPr="00AF6AF0">
        <w:rPr>
          <w:rFonts w:ascii="Courier New" w:eastAsia="Times New Roman" w:hAnsi="Courier New" w:cs="Courier New"/>
          <w:color w:val="000000"/>
          <w:sz w:val="20"/>
          <w:szCs w:val="20"/>
        </w:rPr>
        <w:t xml:space="preserve"> and </w:t>
      </w:r>
      <w:r w:rsidRPr="00AF6AF0">
        <w:rPr>
          <w:rFonts w:ascii="Courier New" w:eastAsia="Times New Roman" w:hAnsi="Courier New" w:cs="Courier New"/>
          <w:color w:val="000000"/>
          <w:sz w:val="20"/>
          <w:szCs w:val="20"/>
          <w:u w:val="single"/>
        </w:rPr>
        <w:t>Hisashi</w:t>
      </w:r>
      <w:r w:rsidRPr="00AF6AF0">
        <w:rPr>
          <w:rFonts w:ascii="Courier New" w:eastAsia="Times New Roman" w:hAnsi="Courier New" w:cs="Courier New"/>
          <w:color w:val="000000"/>
          <w:sz w:val="20"/>
          <w:szCs w:val="20"/>
        </w:rPr>
        <w:t xml:space="preserve"> </w:t>
      </w:r>
      <w:r w:rsidRPr="00AF6AF0">
        <w:rPr>
          <w:rFonts w:ascii="Courier New" w:eastAsia="Times New Roman" w:hAnsi="Courier New" w:cs="Courier New"/>
          <w:color w:val="000000"/>
          <w:sz w:val="20"/>
          <w:szCs w:val="20"/>
          <w:u w:val="single"/>
        </w:rPr>
        <w:t>Sugita</w:t>
      </w:r>
      <w:r w:rsidRPr="00AF6AF0">
        <w:rPr>
          <w:rFonts w:ascii="Courier New" w:eastAsia="Times New Roman" w:hAnsi="Courier New" w:cs="Courier New"/>
          <w:color w:val="000000"/>
          <w:sz w:val="20"/>
          <w:szCs w:val="20"/>
        </w:rPr>
        <w:t xml:space="preserve"> </w:t>
      </w:r>
      <w:ins w:id="1290" w:author="Author">
        <w:r w:rsidRPr="00AF6AF0">
          <w:rPr>
            <w:rFonts w:ascii="Courier New" w:eastAsia="Times New Roman" w:hAnsi="Courier New" w:cs="Courier New"/>
            <w:color w:val="000000"/>
            <w:sz w:val="20"/>
            <w:szCs w:val="20"/>
          </w:rPr>
          <w:t>for their help with</w:t>
        </w:r>
      </w:ins>
      <w:del w:id="1291" w:author="Author">
        <w:r w:rsidRPr="00AF6AF0">
          <w:rPr>
            <w:rFonts w:ascii="Courier New" w:eastAsia="Times New Roman" w:hAnsi="Courier New" w:cs="Courier New"/>
            <w:color w:val="000000"/>
            <w:sz w:val="20"/>
            <w:szCs w:val="20"/>
          </w:rPr>
          <w:delText>who helped us a lot in the</w:delText>
        </w:r>
      </w:del>
      <w:r w:rsidRPr="00AF6AF0">
        <w:rPr>
          <w:rFonts w:ascii="Courier New" w:eastAsia="Times New Roman" w:hAnsi="Courier New" w:cs="Courier New"/>
          <w:color w:val="000000"/>
          <w:sz w:val="20"/>
          <w:szCs w:val="20"/>
        </w:rPr>
        <w:t xml:space="preserve"> field observation</w:t>
      </w:r>
      <w:ins w:id="1292" w:author="Author">
        <w:r>
          <w:rPr>
            <w:rFonts w:ascii="Courier New" w:eastAsia="Times New Roman" w:hAnsi="Courier New" w:cs="Courier New"/>
            <w:color w:val="000000"/>
            <w:sz w:val="20"/>
            <w:szCs w:val="20"/>
          </w:rPr>
          <w:t>s</w:t>
        </w:r>
      </w:ins>
      <w:r>
        <w:rPr>
          <w:rFonts w:ascii="Courier New" w:eastAsia="Times New Roman" w:hAnsi="Courier New" w:cs="Courier New"/>
          <w:color w:val="000000"/>
          <w:sz w:val="20"/>
          <w:szCs w:val="20"/>
        </w:rPr>
        <w:t xml:space="preserve"> and validation of the training </w:t>
      </w:r>
      <w:r w:rsidRPr="00AF6AF0">
        <w:rPr>
          <w:rFonts w:ascii="Courier New" w:eastAsia="Times New Roman" w:hAnsi="Courier New" w:cs="Courier New"/>
          <w:color w:val="000000"/>
          <w:sz w:val="20"/>
          <w:szCs w:val="20"/>
          <w:u w:val="single"/>
        </w:rPr>
        <w:t>dataset</w:t>
      </w:r>
      <w:r w:rsidRPr="00AF6AF0">
        <w:rPr>
          <w:rFonts w:ascii="Courier New" w:eastAsia="Times New Roman" w:hAnsi="Courier New" w:cs="Courier New"/>
          <w:color w:val="000000"/>
          <w:sz w:val="20"/>
          <w:szCs w:val="20"/>
        </w:rPr>
        <w:t>.</w:t>
      </w:r>
    </w:p>
    <w:p w:rsidR="00AF6AF0" w:rsidRPr="00AF6AF0" w:rsidP="00AF6AF0" w14:paraId="7F3747D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606060"/>
          <w:sz w:val="20"/>
          <w:szCs w:val="20"/>
        </w:rPr>
        <w:t>%TC:endignore</w:t>
      </w:r>
    </w:p>
    <w:p w:rsidR="00AF6AF0" w:rsidRPr="00AF6AF0" w:rsidP="00AF6AF0" w14:paraId="06CCF9A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0093163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\bibliographystyle</w:t>
      </w:r>
      <w:r w:rsidRPr="00AF6AF0">
        <w:rPr>
          <w:rFonts w:ascii="Courier New" w:eastAsia="Times New Roman" w:hAnsi="Courier New" w:cs="Courier New"/>
          <w:color w:val="000000"/>
          <w:sz w:val="20"/>
          <w:szCs w:val="20"/>
        </w:rPr>
        <w:t>{</w:t>
      </w:r>
      <w:r w:rsidRPr="00AF6AF0">
        <w:rPr>
          <w:rFonts w:ascii="Courier New" w:eastAsia="Times New Roman" w:hAnsi="Courier New" w:cs="Courier New"/>
          <w:color w:val="000000"/>
          <w:sz w:val="20"/>
          <w:szCs w:val="20"/>
          <w:u w:val="single"/>
        </w:rPr>
        <w:t>unsrt</w:t>
      </w:r>
      <w:r w:rsidRPr="00AF6AF0">
        <w:rPr>
          <w:rFonts w:ascii="Courier New" w:eastAsia="Times New Roman" w:hAnsi="Courier New" w:cs="Courier New"/>
          <w:color w:val="000000"/>
          <w:sz w:val="20"/>
          <w:szCs w:val="20"/>
        </w:rPr>
        <w:t>}</w:t>
      </w:r>
    </w:p>
    <w:p w:rsidR="00AF6AF0" w:rsidRPr="00AF6AF0" w:rsidP="00AF6AF0" w14:paraId="25C8614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800000"/>
          <w:sz w:val="20"/>
          <w:szCs w:val="20"/>
        </w:rPr>
        <w:t>\</w:t>
      </w:r>
      <w:r w:rsidRPr="00AF6AF0">
        <w:rPr>
          <w:rFonts w:ascii="Courier New" w:eastAsia="Times New Roman" w:hAnsi="Courier New" w:cs="Courier New"/>
          <w:b/>
          <w:bCs/>
          <w:color w:val="0000CC"/>
          <w:sz w:val="20"/>
          <w:szCs w:val="20"/>
        </w:rPr>
        <w:t>bibliography{export.bib}</w:t>
      </w:r>
    </w:p>
    <w:p w:rsidR="00AF6AF0" w:rsidRPr="00AF6AF0" w:rsidP="00AF6AF0" w14:paraId="134888B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60B24C2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6AF0" w:rsidRPr="00AF6AF0" w:rsidP="00AF6AF0" w14:paraId="3320710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6AF0">
        <w:rPr>
          <w:rFonts w:ascii="Courier New" w:eastAsia="Times New Roman" w:hAnsi="Courier New" w:cs="Courier New"/>
          <w:color w:val="0000CC"/>
          <w:sz w:val="20"/>
          <w:szCs w:val="20"/>
        </w:rPr>
        <w:t>\end</w:t>
      </w:r>
      <w:r w:rsidRPr="00AF6AF0">
        <w:rPr>
          <w:rFonts w:ascii="Courier New" w:eastAsia="Times New Roman" w:hAnsi="Courier New" w:cs="Courier New"/>
          <w:color w:val="000000"/>
          <w:sz w:val="20"/>
          <w:szCs w:val="20"/>
        </w:rPr>
        <w:t>{document}</w:t>
      </w:r>
    </w:p>
    <w:p w:rsidR="00587735" w14:paraId="2657BD6C" w14:textId="77777777"/>
    <w:sect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comment w:id="1" w:author="Author" w:initials="A">
    <w:p w:rsidR="00952A68" w14:paraId="150BE433" w14:textId="180CA3B6">
      <w:pPr>
        <w:pStyle w:val="CommentText"/>
      </w:pPr>
      <w:r>
        <w:rPr>
          <w:rStyle w:val="CommentReference"/>
        </w:rPr>
        <w:annotationRef/>
      </w:r>
      <w:r>
        <w:t xml:space="preserve">Dear Author, </w:t>
      </w:r>
      <w:r>
        <w:br/>
        <w:t xml:space="preserve">Thank you for choosing to use our </w:t>
      </w:r>
      <w:r>
        <w:rPr>
          <w:b/>
          <w:bCs/>
        </w:rPr>
        <w:t>English Editing Service</w:t>
      </w:r>
      <w:r>
        <w:t xml:space="preserve"> </w:t>
      </w:r>
      <w:r>
        <w:rPr>
          <w:b/>
          <w:bCs/>
        </w:rPr>
        <w:t xml:space="preserve">for the first time. I have ensured that my work meets the scope of this service, and I look forward to receiving your feedback regarding my work on this manuscript. </w:t>
      </w:r>
    </w:p>
    <w:p w:rsidR="00952A68" w14:paraId="043E408A" w14:textId="77777777">
      <w:pPr>
        <w:pStyle w:val="CommentText"/>
      </w:pPr>
    </w:p>
    <w:p w:rsidR="00952A68" w14:paraId="633E9099" w14:textId="77777777">
      <w:pPr>
        <w:pStyle w:val="CommentText"/>
      </w:pPr>
      <w:r>
        <w:t>This Word file shows my changes through the Track Changes feature. This file also contains my comments. Please go through them carefully. It is important that all of them are addressed before the document is put to its intended use.</w:t>
      </w:r>
    </w:p>
    <w:p w:rsidR="00952A68" w14:paraId="723E2CB3" w14:textId="77777777">
      <w:pPr>
        <w:pStyle w:val="CommentText"/>
      </w:pPr>
    </w:p>
    <w:p w:rsidR="00952A68" w:rsidP="00747A37" w14:paraId="2B366F5A">
      <w:pPr>
        <w:pStyle w:val="CommentText"/>
      </w:pPr>
      <w:r>
        <w:t>You can review my changes and make any revisions directly in this file. Once you have made all revisions, switch to Final view and copy all contents into the TeX file to update it with your revisions.</w:t>
      </w:r>
    </w:p>
  </w:comment>
  <w:comment w:id="2" w:author="Author" w:initials="A">
    <w:p w:rsidR="00F65839" w:rsidP="00AE782F" w14:paraId="45CEC46A" w14:textId="77777777">
      <w:pPr>
        <w:pStyle w:val="CommentText"/>
        <w:rPr>
          <w:lang w:val="en-ZA"/>
        </w:rPr>
      </w:pPr>
      <w:r>
        <w:rPr>
          <w:rStyle w:val="CommentReference"/>
        </w:rPr>
        <w:annotationRef/>
      </w:r>
      <w:r>
        <w:rPr>
          <w:lang w:val="en-ZA"/>
        </w:rPr>
        <w:t xml:space="preserve">The target journal requires a running title of no more than 45 characters. </w:t>
      </w:r>
      <w:r w:rsidRPr="008F1075">
        <w:rPr>
          <w:b/>
          <w:bCs/>
          <w:i/>
          <w:iCs/>
          <w:lang w:val="en-ZA"/>
        </w:rPr>
        <w:t>Suggestion</w:t>
      </w:r>
      <w:r w:rsidRPr="008F1075">
        <w:rPr>
          <w:i/>
          <w:iCs/>
          <w:lang w:val="en-ZA"/>
        </w:rPr>
        <w:t>: Alpine vegetation maps from ground-based imagery</w:t>
      </w:r>
      <w:r w:rsidR="008F1075">
        <w:rPr>
          <w:lang w:val="en-ZA"/>
        </w:rPr>
        <w:t>.</w:t>
      </w:r>
    </w:p>
    <w:p w:rsidR="00915104" w:rsidP="00915104" w14:paraId="126B4C34" w14:textId="77777777">
      <w:pPr>
        <w:pStyle w:val="CommentText"/>
        <w:rPr>
          <w:lang w:val="en-IN"/>
        </w:rPr>
      </w:pPr>
    </w:p>
    <w:p w:rsidR="00915104" w:rsidRPr="00915104" w:rsidP="00915104" w14:paraId="11C80F15" w14:textId="1C9B71D9">
      <w:pPr>
        <w:pStyle w:val="CommentText"/>
        <w:rPr>
          <w:lang w:val="en-IN"/>
        </w:rPr>
      </w:pPr>
      <w:r w:rsidRPr="00915104">
        <w:rPr>
          <w:lang w:val="en-IN"/>
        </w:rPr>
        <w:t>The manuscript should be double spaced and line numbered throughout</w:t>
      </w:r>
    </w:p>
    <w:p w:rsidR="008F1075" w:rsidP="00AE782F" w14:paraId="4FC4BF84" w14:textId="77777777">
      <w:pPr>
        <w:pStyle w:val="CommentText"/>
        <w:rPr>
          <w:lang w:val="en-ZA"/>
        </w:rPr>
      </w:pPr>
    </w:p>
    <w:p w:rsidR="008F1075" w:rsidRPr="008F1075" w:rsidP="00AE782F" w14:paraId="62E04CBE">
      <w:pPr>
        <w:pStyle w:val="CommentText"/>
        <w:rPr>
          <w:lang w:val="en-IN"/>
        </w:rPr>
      </w:pPr>
      <w:r>
        <w:rPr>
          <w:lang w:val="en-IN"/>
        </w:rPr>
        <w:t>It also requires w</w:t>
      </w:r>
      <w:r w:rsidRPr="008F1075">
        <w:rPr>
          <w:lang w:val="en-IN"/>
        </w:rPr>
        <w:t>ord count of the entire paper broken down into summary, main text, acknowledgements, references, tables and figure legends</w:t>
      </w:r>
      <w:r w:rsidR="003478A4">
        <w:rPr>
          <w:lang w:val="en-IN"/>
        </w:rPr>
        <w:t>, along with the n</w:t>
      </w:r>
      <w:r w:rsidRPr="003478A4" w:rsidR="003478A4">
        <w:rPr>
          <w:lang w:val="en-IN"/>
        </w:rPr>
        <w:t>umber of tables and figures</w:t>
      </w:r>
      <w:r w:rsidR="003478A4">
        <w:rPr>
          <w:lang w:val="en-IN"/>
        </w:rPr>
        <w:t xml:space="preserve">. </w:t>
      </w:r>
      <w:r w:rsidR="005E067E">
        <w:rPr>
          <w:lang w:val="en-IN"/>
        </w:rPr>
        <w:t>Please ensure to provide this once you have finalized the changes in the manuscript prior to submission.</w:t>
      </w:r>
    </w:p>
  </w:comment>
  <w:comment w:id="5" w:author="Author" w:initials="A">
    <w:p w:rsidR="00354DDE" w:rsidP="004C45D2" w14:paraId="0D5E5ACB">
      <w:pPr>
        <w:pStyle w:val="CommentText"/>
      </w:pPr>
      <w:r>
        <w:rPr>
          <w:rStyle w:val="CommentReference"/>
        </w:rPr>
        <w:annotationRef/>
      </w:r>
      <w:r>
        <w:rPr>
          <w:lang w:val="en-ZA"/>
        </w:rPr>
        <w:t>The abstract is 2</w:t>
      </w:r>
      <w:r w:rsidR="003478A4">
        <w:rPr>
          <w:lang w:val="en-ZA"/>
        </w:rPr>
        <w:t>63</w:t>
      </w:r>
      <w:r>
        <w:rPr>
          <w:lang w:val="en-ZA"/>
        </w:rPr>
        <w:t xml:space="preserve"> words</w:t>
      </w:r>
      <w:r w:rsidR="003478A4">
        <w:rPr>
          <w:lang w:val="en-ZA"/>
        </w:rPr>
        <w:t>,</w:t>
      </w:r>
      <w:r>
        <w:rPr>
          <w:lang w:val="en-ZA"/>
        </w:rPr>
        <w:t xml:space="preserve"> which is within the 300-word limit stipulated by the target journal. </w:t>
      </w:r>
    </w:p>
  </w:comment>
  <w:comment w:id="35" w:author="Author" w:initials="A">
    <w:p w:rsidR="00354DDE" w:rsidP="001049D5" w14:paraId="1E77B7C4">
      <w:pPr>
        <w:pStyle w:val="CommentText"/>
      </w:pPr>
      <w:r>
        <w:rPr>
          <w:rStyle w:val="CommentReference"/>
        </w:rPr>
        <w:annotationRef/>
      </w:r>
      <w:r>
        <w:rPr>
          <w:lang w:val="en-ZA"/>
        </w:rPr>
        <w:t xml:space="preserve">In US English, autumn is known as fall. Therefore, I have changed all autumn references to fall. </w:t>
      </w:r>
    </w:p>
  </w:comment>
  <w:comment w:id="91" w:author="Author" w:initials="A">
    <w:p w:rsidR="00F65839" w:rsidP="0026700A" w14:paraId="177F218C">
      <w:pPr>
        <w:pStyle w:val="CommentText"/>
      </w:pPr>
      <w:r>
        <w:rPr>
          <w:rStyle w:val="CommentReference"/>
        </w:rPr>
        <w:annotationRef/>
      </w:r>
      <w:r>
        <w:rPr>
          <w:lang w:val="en-ZA"/>
        </w:rPr>
        <w:t>The target journal's guidelines stipulate that up to 6 keywords are permitted. I recommend including: vegetation mapping, ground-based imagery</w:t>
      </w:r>
    </w:p>
  </w:comment>
  <w:comment w:id="165" w:author="Author" w:initials="A">
    <w:p w:rsidR="00DF14D6" w14:paraId="423B5BB2">
      <w:r>
        <w:rPr>
          <w:b/>
        </w:rPr>
        <w:t xml:space="preserve">Tip: </w:t>
      </w:r>
      <w:r>
        <w:t>Compound adjectives jointly modify the noun they precede. For clarity, hyphenate the compound adjectives.</w:t>
      </w:r>
      <w:r>
        <w:br/>
      </w:r>
      <w:r>
        <w:br/>
        <w:t>For example,</w:t>
      </w:r>
      <w:r>
        <w:br/>
        <w:t xml:space="preserve">Original: There was no correlation with </w:t>
      </w:r>
      <w:r>
        <w:rPr>
          <w:i/>
        </w:rPr>
        <w:t>butyric acid producing bacteria.</w:t>
      </w:r>
      <w:r>
        <w:br/>
        <w:t xml:space="preserve">Revised: There was no correlation with </w:t>
      </w:r>
      <w:r>
        <w:rPr>
          <w:i/>
        </w:rPr>
        <w:t>butyric acid-producing bacteria.</w:t>
      </w:r>
    </w:p>
  </w:comment>
  <w:comment w:id="222" w:author="Author" w:initials="A">
    <w:p w:rsidR="00354DDE" w:rsidP="003C757D" w14:paraId="76A4B5B6">
      <w:pPr>
        <w:pStyle w:val="CommentText"/>
      </w:pPr>
      <w:r>
        <w:rPr>
          <w:rStyle w:val="CommentReference"/>
        </w:rPr>
        <w:annotationRef/>
      </w:r>
      <w:r>
        <w:rPr>
          <w:lang w:val="en-ZA"/>
        </w:rPr>
        <w:t>I have sw</w:t>
      </w:r>
      <w:r w:rsidR="00BA093C">
        <w:rPr>
          <w:lang w:val="en-ZA"/>
        </w:rPr>
        <w:t>a</w:t>
      </w:r>
      <w:r>
        <w:rPr>
          <w:lang w:val="en-ZA"/>
        </w:rPr>
        <w:t xml:space="preserve">pped the order of these two sentences around to follow more logically from the preceding statement. First, indicate the challenge and then how it can be overcome. </w:t>
      </w:r>
    </w:p>
  </w:comment>
  <w:comment w:id="391" w:author="Author" w:initials="A">
    <w:p w:rsidR="00DF14D6" w14:paraId="32E6DB3E">
      <w:r>
        <w:rPr>
          <w:b/>
        </w:rPr>
        <w:t xml:space="preserve">Tip: </w:t>
      </w:r>
      <w:r>
        <w:t>The unnecessary repetition of the same article in a series tends to cause wordiness. Identify the repeated words and eliminate them.</w:t>
      </w:r>
      <w:r>
        <w:br/>
      </w:r>
      <w:r>
        <w:br/>
        <w:t>For example,</w:t>
      </w:r>
      <w:r>
        <w:br/>
        <w:t xml:space="preserve">Original: We verified the samples using </w:t>
      </w:r>
      <w:r>
        <w:rPr>
          <w:i/>
        </w:rPr>
        <w:t>the</w:t>
      </w:r>
      <w:r>
        <w:t xml:space="preserve"> source, </w:t>
      </w:r>
      <w:r>
        <w:rPr>
          <w:i/>
        </w:rPr>
        <w:t>the</w:t>
      </w:r>
      <w:r>
        <w:t xml:space="preserve"> original, and </w:t>
      </w:r>
      <w:r>
        <w:rPr>
          <w:i/>
        </w:rPr>
        <w:t>the</w:t>
      </w:r>
      <w:r>
        <w:t xml:space="preserve"> final images.</w:t>
      </w:r>
      <w:r>
        <w:br/>
        <w:t xml:space="preserve">Revised: We verified the samples using </w:t>
      </w:r>
      <w:r>
        <w:rPr>
          <w:i/>
        </w:rPr>
        <w:t>the</w:t>
      </w:r>
      <w:r>
        <w:t xml:space="preserve"> source, original, and final images.</w:t>
      </w:r>
    </w:p>
  </w:comment>
  <w:comment w:id="394" w:author="Author" w:initials="A">
    <w:p w:rsidR="00641FA5" w14:paraId="28450D87" w14:textId="77777777">
      <w:pPr>
        <w:pStyle w:val="CommentText"/>
      </w:pPr>
      <w:r>
        <w:rPr>
          <w:rStyle w:val="CommentReference"/>
        </w:rPr>
        <w:annotationRef/>
      </w:r>
      <w:r>
        <w:t xml:space="preserve">“Respectively” is an adverb meaning either “in particular” or “in the order given.” In writing, we use it when giving a comparison for which there are an equal number of elements on either side of the comparison. </w:t>
      </w:r>
    </w:p>
    <w:p w:rsidR="00641FA5" w:rsidP="0089165F" w14:paraId="094D7C3F">
      <w:pPr>
        <w:pStyle w:val="CommentText"/>
      </w:pPr>
      <w:r>
        <w:t>For example, “At the 2012 French Open, Maria Sharapova won the women’s singles title, and Rafael Nadal won the men’s singles title.” can be written as “At the 2012 French Open, Maria Sharapova and Rafael Nadal won the women’s and men’s singles titles, respectively.” </w:t>
      </w:r>
    </w:p>
  </w:comment>
  <w:comment w:id="434" w:author="Author" w:initials="A">
    <w:p w:rsidR="00180AA4" w:rsidP="004B74C3" w14:paraId="377B64B1">
      <w:pPr>
        <w:pStyle w:val="CommentText"/>
      </w:pPr>
      <w:r>
        <w:rPr>
          <w:rStyle w:val="CommentReference"/>
        </w:rPr>
        <w:annotationRef/>
      </w:r>
      <w:r>
        <w:rPr>
          <w:lang w:val="en-ZA"/>
        </w:rPr>
        <w:t xml:space="preserve">If this is not a technical term, I suggest </w:t>
      </w:r>
      <w:r>
        <w:rPr>
          <w:i/>
          <w:iCs/>
          <w:lang w:val="en-ZA"/>
        </w:rPr>
        <w:t>locked</w:t>
      </w:r>
      <w:r>
        <w:rPr>
          <w:lang w:val="en-ZA"/>
        </w:rPr>
        <w:t xml:space="preserve"> as an alternative. </w:t>
      </w:r>
    </w:p>
  </w:comment>
  <w:comment w:id="482" w:author="Author" w:initials="A">
    <w:p w:rsidR="009652A3" w:rsidP="0024387F" w14:paraId="508D90E4">
      <w:pPr>
        <w:pStyle w:val="CommentText"/>
      </w:pPr>
      <w:r>
        <w:rPr>
          <w:rStyle w:val="CommentReference"/>
        </w:rPr>
        <w:annotationRef/>
      </w:r>
      <w:r>
        <w:rPr>
          <w:lang w:val="en-ZA"/>
        </w:rPr>
        <w:t xml:space="preserve">Starting a sentence with an acronym should be avoided if possible, as it lends an informal tone to the writing. </w:t>
      </w:r>
    </w:p>
  </w:comment>
  <w:comment w:id="489" w:author="Author" w:initials="A">
    <w:p w:rsidR="009652A3" w:rsidP="00AB4C50" w14:paraId="01A99DF8">
      <w:pPr>
        <w:pStyle w:val="CommentText"/>
      </w:pPr>
      <w:r>
        <w:rPr>
          <w:rStyle w:val="CommentReference"/>
        </w:rPr>
        <w:annotationRef/>
      </w:r>
      <w:r>
        <w:rPr>
          <w:lang w:val="en-ZA"/>
        </w:rPr>
        <w:t xml:space="preserve">In US English, words with prefixes (e.g., multi-) are most often written as one word (except where it may lead to confusion or mispronunciation). </w:t>
      </w:r>
    </w:p>
  </w:comment>
  <w:comment w:id="495" w:author="Author" w:initials="A">
    <w:p w:rsidR="009652A3" w:rsidP="00F55D48" w14:paraId="5EC68531">
      <w:pPr>
        <w:pStyle w:val="CommentText"/>
      </w:pPr>
      <w:r>
        <w:rPr>
          <w:rStyle w:val="CommentReference"/>
        </w:rPr>
        <w:annotationRef/>
      </w:r>
      <w:r>
        <w:rPr>
          <w:i/>
          <w:iCs/>
          <w:lang w:val="en-ZA"/>
        </w:rPr>
        <w:t>Amongst</w:t>
      </w:r>
      <w:r>
        <w:rPr>
          <w:lang w:val="en-ZA"/>
        </w:rPr>
        <w:t xml:space="preserve"> is considered an outdated form of </w:t>
      </w:r>
      <w:r>
        <w:rPr>
          <w:i/>
          <w:iCs/>
          <w:lang w:val="en-ZA"/>
        </w:rPr>
        <w:t xml:space="preserve">among, </w:t>
      </w:r>
      <w:r>
        <w:rPr>
          <w:lang w:val="en-ZA"/>
        </w:rPr>
        <w:t xml:space="preserve">and, particularly in US English, its use is avoided. </w:t>
      </w:r>
    </w:p>
  </w:comment>
  <w:comment w:id="511" w:author="Author" w:initials="A">
    <w:p w:rsidR="0092096E" w:rsidP="00622AD3" w14:paraId="68A765B0">
      <w:pPr>
        <w:pStyle w:val="CommentText"/>
      </w:pPr>
      <w:r>
        <w:rPr>
          <w:rStyle w:val="CommentReference"/>
        </w:rPr>
        <w:annotationRef/>
      </w:r>
      <w:r>
        <w:rPr>
          <w:lang w:val="en-ZA"/>
        </w:rPr>
        <w:t xml:space="preserve">Traditionally, common (English) names of animal and plant species should not be capitalized, but given that you have used these names as vegetation classes, I have left them as capitalized together with the other vegetation class names for consistency. </w:t>
      </w:r>
    </w:p>
  </w:comment>
  <w:comment w:id="632" w:author="Author" w:initials="A">
    <w:p w:rsidR="00E8486C" w:rsidP="00B209F4" w14:paraId="367F8DCE">
      <w:pPr>
        <w:pStyle w:val="CommentText"/>
      </w:pPr>
      <w:r>
        <w:rPr>
          <w:rStyle w:val="CommentReference"/>
        </w:rPr>
        <w:annotationRef/>
      </w:r>
      <w:r>
        <w:rPr>
          <w:lang w:val="en-ZA"/>
        </w:rPr>
        <w:t xml:space="preserve">Given that all other acronyms (even those that should be familiar to the target audience) have been defined, it is advisable to define this one at first use as well. </w:t>
      </w:r>
    </w:p>
  </w:comment>
  <w:comment w:id="675" w:author="Author" w:initials="A">
    <w:p w:rsidR="00097A77" w:rsidP="00396631" w14:paraId="56F4F586">
      <w:pPr>
        <w:pStyle w:val="CommentText"/>
      </w:pPr>
      <w:r>
        <w:rPr>
          <w:rStyle w:val="CommentReference"/>
        </w:rPr>
        <w:annotationRef/>
      </w:r>
      <w:r>
        <w:rPr>
          <w:lang w:val="en-ZA"/>
        </w:rPr>
        <w:t xml:space="preserve">This should read </w:t>
      </w:r>
      <w:r>
        <w:rPr>
          <w:i/>
          <w:iCs/>
          <w:lang w:val="en-ZA"/>
        </w:rPr>
        <w:t>pan, tilt, and roll</w:t>
      </w:r>
    </w:p>
  </w:comment>
  <w:comment w:id="676" w:author="Author" w:initials="A">
    <w:p w:rsidR="00097A77" w:rsidP="001A33D7" w14:paraId="368240BF">
      <w:pPr>
        <w:pStyle w:val="CommentText"/>
      </w:pPr>
      <w:r>
        <w:rPr>
          <w:rStyle w:val="CommentReference"/>
        </w:rPr>
        <w:annotationRef/>
      </w:r>
      <w:r>
        <w:rPr>
          <w:lang w:val="en-ZA"/>
        </w:rPr>
        <w:t xml:space="preserve">This should read </w:t>
      </w:r>
      <w:r>
        <w:rPr>
          <w:i/>
          <w:iCs/>
          <w:lang w:val="en-ZA"/>
        </w:rPr>
        <w:t>x, y, and z</w:t>
      </w:r>
    </w:p>
  </w:comment>
  <w:comment w:id="903" w:author="Author" w:initials="A">
    <w:p w:rsidR="008B6204" w:rsidP="000711B3" w14:paraId="2D3282C8">
      <w:pPr>
        <w:pStyle w:val="CommentText"/>
      </w:pPr>
      <w:r>
        <w:rPr>
          <w:rStyle w:val="CommentReference"/>
        </w:rPr>
        <w:annotationRef/>
      </w:r>
      <w:r>
        <w:rPr>
          <w:lang w:val="en-ZA"/>
        </w:rPr>
        <w:t>Should this be two?</w:t>
      </w:r>
    </w:p>
  </w:comment>
  <w:comment w:id="907" w:author="Author" w:date="2023-01-16T22:53:00Z" w:initials="A">
    <w:p w:rsidR="00196D6B" w14:paraId="5A81443F">
      <w:pPr>
        <w:pStyle w:val="CommentText"/>
      </w:pPr>
      <w:r>
        <w:rPr>
          <w:rStyle w:val="CommentReference"/>
        </w:rPr>
        <w:annotationRef/>
      </w:r>
      <w:r>
        <w:t>Changed as per American date format.</w:t>
      </w:r>
    </w:p>
  </w:comment>
  <w:comment w:id="935" w:author="Author" w:initials="A">
    <w:p w:rsidR="000C73BC" w:rsidP="003A13C0" w14:paraId="1A005163">
      <w:pPr>
        <w:pStyle w:val="CommentText"/>
      </w:pPr>
      <w:r>
        <w:rPr>
          <w:rStyle w:val="CommentReference"/>
        </w:rPr>
        <w:annotationRef/>
      </w:r>
      <w:r>
        <w:rPr>
          <w:lang w:val="en-ZA"/>
        </w:rPr>
        <w:t xml:space="preserve">It is not clear what is meant by this. Please consider using an alternative phrase to improve clarity. </w:t>
      </w:r>
    </w:p>
  </w:comment>
  <w:comment w:id="1288" w:author="Author" w:initials="A">
    <w:p w:rsidR="00F65839" w:rsidP="002B0192" w14:paraId="0A65443D">
      <w:pPr>
        <w:pStyle w:val="CommentText"/>
      </w:pPr>
      <w:r>
        <w:rPr>
          <w:rStyle w:val="CommentReference"/>
        </w:rPr>
        <w:annotationRef/>
      </w:r>
      <w:r>
        <w:rPr>
          <w:lang w:val="en-ZA"/>
        </w:rPr>
        <w:t xml:space="preserve">The target journal guidelines stipulate that the acknowledgements section should include details of funding bodies and grant numbers.  Please insert this information if appropriate. </w:t>
      </w:r>
    </w:p>
  </w:comment>
  <w:comment w:id="1289" w:author="Author" w:initials="A">
    <w:p w:rsidR="00A10DF8" w:rsidP="00462F58" w14:paraId="0619D7FA">
      <w:pPr>
        <w:pStyle w:val="CommentText"/>
      </w:pPr>
      <w:r>
        <w:rPr>
          <w:rStyle w:val="CommentReference"/>
        </w:rPr>
        <w:annotationRef/>
      </w:r>
      <w:r>
        <w:rPr>
          <w:lang w:val="en-ZA"/>
        </w:rPr>
        <w:t xml:space="preserve">The target journal also requires a data accessibility statement including a link to the repository used.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15:commentEx w15:paraId="2B366F5A" w15:done="0"/>
  <w15:commentEx w15:paraId="62E04CBE" w15:done="0"/>
  <w15:commentEx w15:paraId="0D5E5ACB" w15:done="0"/>
  <w15:commentEx w15:paraId="1E77B7C4" w15:done="0"/>
  <w15:commentEx w15:paraId="177F218C" w15:done="0"/>
  <w15:commentEx w15:paraId="423B5BB2" w15:done="0"/>
  <w15:commentEx w15:paraId="76A4B5B6" w15:done="0"/>
  <w15:commentEx w15:paraId="32E6DB3E" w15:done="0"/>
  <w15:commentEx w15:paraId="094D7C3F" w15:done="0"/>
  <w15:commentEx w15:paraId="377B64B1" w15:done="0"/>
  <w15:commentEx w15:paraId="508D90E4" w15:done="0"/>
  <w15:commentEx w15:paraId="01A99DF8" w15:done="0"/>
  <w15:commentEx w15:paraId="5EC68531" w15:done="0"/>
  <w15:commentEx w15:paraId="68A765B0" w15:done="0"/>
  <w15:commentEx w15:paraId="367F8DCE" w15:done="0"/>
  <w15:commentEx w15:paraId="56F4F586" w15:done="0"/>
  <w15:commentEx w15:paraId="368240BF" w15:done="0"/>
  <w15:commentEx w15:paraId="2D3282C8" w15:done="0"/>
  <w15:commentEx w15:paraId="5A81443F" w15:done="0"/>
  <w15:commentEx w15:paraId="1A005163" w15:done="0"/>
  <w15:commentEx w15:paraId="0A65443D" w15:done="0"/>
  <w15:commentEx w15:paraId="0619D7FA" w15:paraIdParent="0A6544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16cex:commentExtensible w16cex:durableId="277053E3" w16cex:dateUtc="2023-01-16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16cid:commentId w16cid:paraId="2B366F5A" w16cid:durableId="2768EFF3"/>
  <w16cid:commentId w16cid:paraId="62E04CBE" w16cid:durableId="276996E1"/>
  <w16cid:commentId w16cid:paraId="0D5E5ACB" w16cid:durableId="2768F3A6"/>
  <w16cid:commentId w16cid:paraId="1E77B7C4" w16cid:durableId="27692A7D"/>
  <w16cid:commentId w16cid:paraId="177F218C" w16cid:durableId="2769990B"/>
  <w16cid:commentId w16cid:paraId="423B5BB2" w16cid:durableId="2768E72F"/>
  <w16cid:commentId w16cid:paraId="76A4B5B6" w16cid:durableId="2768FDC4"/>
  <w16cid:commentId w16cid:paraId="32E6DB3E" w16cid:durableId="2768E730"/>
  <w16cid:commentId w16cid:paraId="094D7C3F" w16cid:durableId="2769054A"/>
  <w16cid:commentId w16cid:paraId="377B64B1" w16cid:durableId="27690B27"/>
  <w16cid:commentId w16cid:paraId="508D90E4" w16cid:durableId="27690DC4"/>
  <w16cid:commentId w16cid:paraId="01A99DF8" w16cid:durableId="27694234"/>
  <w16cid:commentId w16cid:paraId="5EC68531" w16cid:durableId="27690EA1"/>
  <w16cid:commentId w16cid:paraId="68A765B0" w16cid:durableId="276913D4"/>
  <w16cid:commentId w16cid:paraId="367F8DCE" w16cid:durableId="2769194B"/>
  <w16cid:commentId w16cid:paraId="56F4F586" w16cid:durableId="27691BB5"/>
  <w16cid:commentId w16cid:paraId="368240BF" w16cid:durableId="27691BD1"/>
  <w16cid:commentId w16cid:paraId="2D3282C8" w16cid:durableId="27692DA3"/>
  <w16cid:commentId w16cid:paraId="5A81443F" w16cid:durableId="277053E3"/>
  <w16cid:commentId w16cid:paraId="1A005163" w16cid:durableId="27693049"/>
  <w16cid:commentId w16cid:paraId="0A65443D" w16cid:durableId="27699982"/>
  <w16cid:commentId w16cid:paraId="0619D7FA" w16cid:durableId="27699B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abstractNum w:abstractNumId="0">
    <w:nsid w:val="0C4A1999"/>
    <w:multiLevelType w:val="multilevel"/>
    <w:tmpl w:val="6422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BC6B82"/>
    <w:multiLevelType w:val="multilevel"/>
    <w:tmpl w:val="5D6E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7226EC"/>
    <w:multiLevelType w:val="multilevel"/>
    <w:tmpl w:val="EA24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463B48"/>
    <w:multiLevelType w:val="multilevel"/>
    <w:tmpl w:val="E9FA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219273">
    <w:abstractNumId w:val="3"/>
  </w:num>
  <w:num w:numId="2" w16cid:durableId="34933941">
    <w:abstractNumId w:val="1"/>
  </w:num>
  <w:num w:numId="3" w16cid:durableId="393360583">
    <w:abstractNumId w:val="2"/>
  </w:num>
  <w:num w:numId="4" w16cid:durableId="14185585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sl="http://schemas.openxmlformats.org/schemaLibrary/2006/main" mc:Ignorable="w14 w15 w16se w16cid w16 w16cex w16sdtdh">
  <w:zoom w:percent="1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6C4"/>
    <w:rsid w:val="00006A09"/>
    <w:rsid w:val="00024EF6"/>
    <w:rsid w:val="00055D5F"/>
    <w:rsid w:val="000711B3"/>
    <w:rsid w:val="00097A77"/>
    <w:rsid w:val="000C73BC"/>
    <w:rsid w:val="00103334"/>
    <w:rsid w:val="001049D5"/>
    <w:rsid w:val="00121EB0"/>
    <w:rsid w:val="001566D4"/>
    <w:rsid w:val="00165EE5"/>
    <w:rsid w:val="00180AA4"/>
    <w:rsid w:val="00196D6B"/>
    <w:rsid w:val="001A33D7"/>
    <w:rsid w:val="001C4F1C"/>
    <w:rsid w:val="0024387F"/>
    <w:rsid w:val="0026700A"/>
    <w:rsid w:val="002800EE"/>
    <w:rsid w:val="002B0192"/>
    <w:rsid w:val="002B781D"/>
    <w:rsid w:val="002D5F4A"/>
    <w:rsid w:val="002E21EC"/>
    <w:rsid w:val="002F16C4"/>
    <w:rsid w:val="00323D19"/>
    <w:rsid w:val="0032514F"/>
    <w:rsid w:val="003478A4"/>
    <w:rsid w:val="00354DDE"/>
    <w:rsid w:val="00396631"/>
    <w:rsid w:val="003A13C0"/>
    <w:rsid w:val="003C757D"/>
    <w:rsid w:val="003E7D5C"/>
    <w:rsid w:val="003E7E69"/>
    <w:rsid w:val="00404E1D"/>
    <w:rsid w:val="00462F58"/>
    <w:rsid w:val="004810CC"/>
    <w:rsid w:val="004B74C3"/>
    <w:rsid w:val="004C45D2"/>
    <w:rsid w:val="004D4C0A"/>
    <w:rsid w:val="004F12B6"/>
    <w:rsid w:val="00532DA5"/>
    <w:rsid w:val="005514AE"/>
    <w:rsid w:val="0056286C"/>
    <w:rsid w:val="00580203"/>
    <w:rsid w:val="00587735"/>
    <w:rsid w:val="005B69F0"/>
    <w:rsid w:val="005D7238"/>
    <w:rsid w:val="005E067E"/>
    <w:rsid w:val="00622AD3"/>
    <w:rsid w:val="00631526"/>
    <w:rsid w:val="00641FA5"/>
    <w:rsid w:val="00747A37"/>
    <w:rsid w:val="00797876"/>
    <w:rsid w:val="0079794A"/>
    <w:rsid w:val="007B7E08"/>
    <w:rsid w:val="007C6336"/>
    <w:rsid w:val="00810EEA"/>
    <w:rsid w:val="0089165F"/>
    <w:rsid w:val="008B6204"/>
    <w:rsid w:val="008B6369"/>
    <w:rsid w:val="008D5519"/>
    <w:rsid w:val="008F1075"/>
    <w:rsid w:val="00915104"/>
    <w:rsid w:val="0092096E"/>
    <w:rsid w:val="00924163"/>
    <w:rsid w:val="00952A68"/>
    <w:rsid w:val="009652A3"/>
    <w:rsid w:val="009C64F6"/>
    <w:rsid w:val="009E3E1D"/>
    <w:rsid w:val="009F371E"/>
    <w:rsid w:val="00A10DF8"/>
    <w:rsid w:val="00A27B08"/>
    <w:rsid w:val="00AB4C50"/>
    <w:rsid w:val="00AE0988"/>
    <w:rsid w:val="00AE782F"/>
    <w:rsid w:val="00AF6AF0"/>
    <w:rsid w:val="00B0035D"/>
    <w:rsid w:val="00B209F4"/>
    <w:rsid w:val="00B3726C"/>
    <w:rsid w:val="00B4027D"/>
    <w:rsid w:val="00B92F4B"/>
    <w:rsid w:val="00BA093C"/>
    <w:rsid w:val="00BB76B2"/>
    <w:rsid w:val="00BC0343"/>
    <w:rsid w:val="00C007C4"/>
    <w:rsid w:val="00CD6E7B"/>
    <w:rsid w:val="00D77E13"/>
    <w:rsid w:val="00D85DEE"/>
    <w:rsid w:val="00DA27E4"/>
    <w:rsid w:val="00DE574C"/>
    <w:rsid w:val="00DF14D6"/>
    <w:rsid w:val="00E22477"/>
    <w:rsid w:val="00E5431A"/>
    <w:rsid w:val="00E8486C"/>
    <w:rsid w:val="00E937CA"/>
    <w:rsid w:val="00F55D48"/>
    <w:rsid w:val="00F65839"/>
    <w:rsid w:val="00F958FE"/>
    <w:rsid w:val="00FA0E3C"/>
    <w:rsid w:val="00FA65E9"/>
    <w:rsid w:val="00FF7BD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24FA3BA2"/>
  <w15:chartTrackingRefBased/>
  <w15:docId w15:val="{7E76B310-C317-4840-8184-31EDBE0A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
    <w:name w:val="msonormal"/>
    <w:basedOn w:val="Normal"/>
    <w:rsid w:val="00AF6A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F6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6AF0"/>
    <w:rPr>
      <w:rFonts w:ascii="Courier New" w:eastAsia="Times New Roman" w:hAnsi="Courier New" w:cs="Courier New"/>
      <w:sz w:val="20"/>
      <w:szCs w:val="20"/>
    </w:rPr>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sid w:val="00B92F4B"/>
    <w:rPr>
      <w:b/>
      <w:bCs/>
    </w:rPr>
  </w:style>
  <w:style w:type="character" w:customStyle="1" w:styleId="CommentSubjectChar">
    <w:name w:val="Comment Subject Char"/>
    <w:basedOn w:val="CommentTextChar"/>
    <w:link w:val="CommentSubject"/>
    <w:uiPriority w:val="99"/>
    <w:semiHidden/>
    <w:rsid w:val="00B92F4B"/>
    <w:rPr>
      <w:b/>
      <w:bCs/>
      <w:sz w:val="20"/>
      <w:szCs w:val="20"/>
    </w:rPr>
  </w:style>
  <w:style w:type="paragraph" w:styleId="Revision">
    <w:name w:val="Revision"/>
    <w:hidden/>
    <w:uiPriority w:val="99"/>
    <w:semiHidden/>
    <w:rsid w:val="002B78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mc:Ignorable="w14 w15 w16se w16cid w16 w16cex w16sdtdh">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11" Type="http://schemas.microsoft.com/office/2011/relationships/people" Target="people.xml" /><Relationship Id="rId2" Type="http://schemas.openxmlformats.org/officeDocument/2006/relationships/webSettings" Target="webSettings.xml" /><Relationship Id="rId3" Type="http://schemas.openxmlformats.org/officeDocument/2006/relationships/fontTable" Target="fontTable.xml" /><Relationship Id="rId4" Type="http://schemas.microsoft.com/office/2011/relationships/commentsExtended" Target="commentsExtended.xml" /><Relationship Id="rId5" Type="http://schemas.microsoft.com/office/2016/09/relationships/commentsIds" Target="commentsIds.xml" /><Relationship Id="rId6" Type="http://schemas.microsoft.com/office/2018/08/relationships/commentsExtensible" Target="commentsExtensible.xml" /><Relationship Id="rId7" Type="http://schemas.openxmlformats.org/officeDocument/2006/relationships/comments" Target="comments.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17</Pages>
  <Words>7834</Words>
  <Characters>44656</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Author</cp:lastModifiedBy>
  <cp:revision>22</cp:revision>
  <dcterms:created xsi:type="dcterms:W3CDTF">2023-01-11T06:41:00Z</dcterms:created>
  <dcterms:modified xsi:type="dcterms:W3CDTF">2023-01-16T17:32:00Z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ccc2ad71f5c7e1afded4ef55bb940a6204fa9d21d05580971f9ab178240e054c</vt:lpwstr>
  </property>
</Properties>
</file>